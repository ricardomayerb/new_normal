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
      </w:pPr>
      <w:r w:rsidRPr="00FF6CCE">
        <w:rPr>
          <w:lang w:val="es-ES"/>
        </w:rPr>
        <w:t>La región y el Nuevo Normal</w:t>
      </w:r>
    </w:p>
    <w:p w:rsidR="00874F04" w:rsidRPr="00386EF9" w:rsidRDefault="005806B5">
      <w:pPr>
        <w:pStyle w:val="Author"/>
        <w:rPr>
          <w:lang w:val="es-ES"/>
        </w:rPr>
      </w:pPr>
      <w:r>
        <w:rPr>
          <w:lang w:val="es-ES"/>
        </w:rPr>
        <w:t>DDE, CEPAL</w:t>
      </w:r>
    </w:p>
    <w:p w:rsidR="00874F04" w:rsidRPr="00386EF9" w:rsidRDefault="005806B5">
      <w:pPr>
        <w:pStyle w:val="Date"/>
        <w:rPr>
          <w:lang w:val="es-ES"/>
        </w:rPr>
      </w:pPr>
      <w:r>
        <w:rPr>
          <w:lang w:val="es-ES"/>
        </w:rPr>
        <w:t>Mayo de 2017</w:t>
      </w:r>
    </w:p>
    <w:p w:rsidR="00874F04" w:rsidRPr="00386EF9" w:rsidRDefault="00803EB3">
      <w:pPr>
        <w:pStyle w:val="Heading2"/>
        <w:rPr>
          <w:lang w:val="es-ES"/>
        </w:rPr>
      </w:pPr>
      <w:bookmarkStart w:id="0" w:name="resumen"/>
      <w:bookmarkEnd w:id="0"/>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w:t>
      </w:r>
      <w:proofErr w:type="gramStart"/>
      <w:r w:rsidRPr="00386EF9">
        <w:rPr>
          <w:lang w:val="es-ES"/>
        </w:rPr>
        <w:t>pero ,</w:t>
      </w:r>
      <w:proofErr w:type="gramEnd"/>
      <w:r w:rsidRPr="00386EF9">
        <w:rPr>
          <w:lang w:val="es-ES"/>
        </w:rPr>
        <w:t xml:space="preserve">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r w:rsidR="00C21883">
        <w:rPr>
          <w:lang w:val="es-ES"/>
        </w:rPr>
        <w:t>n</w:t>
      </w:r>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r w:rsidR="00C21883">
        <w:rPr>
          <w:lang w:val="es-ES"/>
        </w:rPr>
        <w:t>n</w:t>
      </w:r>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w:t>
      </w:r>
      <w:proofErr w:type="gramStart"/>
      <w:r w:rsidRPr="00386EF9">
        <w:rPr>
          <w:lang w:val="es-ES"/>
        </w:rPr>
        <w:t>del</w:t>
      </w:r>
      <w:proofErr w:type="gramEnd"/>
      <w:r w:rsidRPr="00386EF9">
        <w:rPr>
          <w:lang w:val="es-ES"/>
        </w:rPr>
        <w:t xml:space="preserve">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053ACC">
      <w:pPr>
        <w:pStyle w:val="Heading5"/>
        <w:rPr>
          <w:lang w:val="es-ES"/>
        </w:rPr>
      </w:pPr>
      <w:bookmarkStart w:id="1" w:name="page-brake"/>
      <w:bookmarkEnd w:id="1"/>
      <w:r w:rsidRPr="00053ACC">
        <w:rPr>
          <w:lang w:val="es-ES"/>
        </w:rPr>
        <w:lastRenderedPageBreak/>
        <w:t xml:space="preserve">Page </w:t>
      </w:r>
      <w:proofErr w:type="spellStart"/>
      <w:r w:rsidRPr="00053ACC">
        <w:rPr>
          <w:lang w:val="es-ES"/>
        </w:rPr>
        <w:t>Brake</w:t>
      </w:r>
      <w:proofErr w:type="spellEnd"/>
    </w:p>
    <w:p w:rsidR="00DA435D" w:rsidRDefault="00DA435D">
      <w:pPr>
        <w:pStyle w:val="Heading2"/>
        <w:rPr>
          <w:rFonts w:ascii="Times New Roman" w:hAnsi="Times New Roman" w:cs="Times New Roman"/>
          <w:b w:val="0"/>
          <w:sz w:val="24"/>
          <w:szCs w:val="24"/>
          <w:lang w:val="es-ES"/>
        </w:rPr>
      </w:pPr>
      <w:bookmarkStart w:id="2" w:name="producto-potencial"/>
      <w:bookmarkEnd w:id="2"/>
    </w:p>
    <w:p w:rsidR="0044431D" w:rsidRDefault="0023660F">
      <w:pPr>
        <w:pStyle w:val="Heading2"/>
        <w:numPr>
          <w:ilvl w:val="0"/>
          <w:numId w:val="14"/>
        </w:numPr>
        <w:rPr>
          <w:rFonts w:ascii="Times New Roman" w:hAnsi="Times New Roman" w:cs="Times New Roman"/>
          <w:sz w:val="24"/>
          <w:szCs w:val="24"/>
          <w:lang w:val="es-ES"/>
        </w:rPr>
      </w:pPr>
      <w:r>
        <w:rPr>
          <w:rFonts w:ascii="Times New Roman" w:hAnsi="Times New Roman" w:cs="Times New Roman"/>
          <w:sz w:val="24"/>
          <w:szCs w:val="24"/>
          <w:lang w:val="es-ES"/>
        </w:rPr>
        <w:t>La región enfrenta un contexto externo más restrictivo y más incierto</w:t>
      </w:r>
    </w:p>
    <w:p w:rsidR="0044431D" w:rsidRDefault="0077095D">
      <w:pPr>
        <w:pStyle w:val="Heading2"/>
        <w:ind w:firstLine="360"/>
        <w:rPr>
          <w:rFonts w:ascii="Times New Roman" w:hAnsi="Times New Roman" w:cs="Times New Roman"/>
          <w:b w:val="0"/>
          <w:sz w:val="24"/>
          <w:szCs w:val="24"/>
          <w:lang w:val="es-ES"/>
        </w:rPr>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44431D" w:rsidRDefault="0044431D">
      <w:pPr>
        <w:pStyle w:val="BodyText"/>
        <w:rPr>
          <w:lang w:val="es-ES"/>
        </w:rPr>
      </w:pPr>
    </w:p>
    <w:p w:rsidR="0044431D" w:rsidRDefault="00332E08">
      <w:pPr>
        <w:pStyle w:val="BodyText"/>
        <w:rPr>
          <w:b/>
          <w:lang w:val="es-ES"/>
        </w:rPr>
      </w:pPr>
      <w:r>
        <w:rPr>
          <w:lang w:val="es-ES"/>
        </w:rPr>
        <w:t>Tasas de crecimiento de las economías a nivel mundial.</w:t>
      </w:r>
    </w:p>
    <w:p w:rsidR="0023660F" w:rsidRDefault="0023660F">
      <w:pPr>
        <w:pStyle w:val="Heading2"/>
        <w:rPr>
          <w:rFonts w:ascii="Times New Roman" w:hAnsi="Times New Roman" w:cs="Times New Roman"/>
          <w:b w:val="0"/>
          <w:sz w:val="24"/>
          <w:szCs w:val="24"/>
          <w:lang w:val="es-ES"/>
        </w:rPr>
      </w:pPr>
    </w:p>
    <w:p w:rsidR="00C21883" w:rsidRPr="00C21883" w:rsidRDefault="00B27936" w:rsidP="00C21883">
      <w:pPr>
        <w:pStyle w:val="TableCaption"/>
        <w:rPr>
          <w:lang w:val="es-CL"/>
        </w:rPr>
      </w:pPr>
      <w:r>
        <w:rPr>
          <w:lang w:val="es-CL"/>
        </w:rPr>
        <w:t xml:space="preserve">(Cuadro 1) </w:t>
      </w:r>
      <w:r w:rsidR="00053ACC" w:rsidRPr="00053ACC">
        <w:rPr>
          <w:lang w:val="es-CL"/>
        </w:rPr>
        <w:t>Tasas de crecimiento de las economías a nivel mundial (PIB potencial)</w:t>
      </w:r>
    </w:p>
    <w:tbl>
      <w:tblPr>
        <w:tblW w:w="3973" w:type="pct"/>
        <w:tblLook w:val="04A0"/>
      </w:tblPr>
      <w:tblGrid>
        <w:gridCol w:w="3551"/>
        <w:gridCol w:w="2029"/>
        <w:gridCol w:w="2029"/>
      </w:tblGrid>
      <w:tr w:rsidR="00C21883" w:rsidTr="00C21883">
        <w:trPr>
          <w:trHeight w:val="526"/>
        </w:trPr>
        <w:tc>
          <w:tcPr>
            <w:tcW w:w="0" w:type="auto"/>
            <w:tcBorders>
              <w:top w:val="nil"/>
              <w:left w:val="nil"/>
              <w:bottom w:val="single" w:sz="2" w:space="0" w:color="auto"/>
              <w:right w:val="nil"/>
            </w:tcBorders>
            <w:vAlign w:val="bottom"/>
            <w:hideMark/>
          </w:tcPr>
          <w:p w:rsidR="00C21883" w:rsidRDefault="00C21883">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C21883" w:rsidRDefault="00C21883">
            <w:pPr>
              <w:pStyle w:val="Compact"/>
              <w:jc w:val="center"/>
            </w:pPr>
            <w:r>
              <w:t>2003-2008</w:t>
            </w:r>
          </w:p>
        </w:tc>
        <w:tc>
          <w:tcPr>
            <w:tcW w:w="0" w:type="auto"/>
            <w:tcBorders>
              <w:top w:val="nil"/>
              <w:left w:val="nil"/>
              <w:bottom w:val="single" w:sz="2" w:space="0" w:color="auto"/>
              <w:right w:val="nil"/>
            </w:tcBorders>
            <w:vAlign w:val="bottom"/>
            <w:hideMark/>
          </w:tcPr>
          <w:p w:rsidR="00C21883" w:rsidRDefault="00C21883">
            <w:pPr>
              <w:pStyle w:val="Compact"/>
              <w:jc w:val="center"/>
            </w:pPr>
            <w:r>
              <w:t>2010-2016</w:t>
            </w:r>
          </w:p>
        </w:tc>
      </w:tr>
      <w:tr w:rsidR="00C21883" w:rsidTr="00C21883">
        <w:trPr>
          <w:trHeight w:val="526"/>
        </w:trPr>
        <w:tc>
          <w:tcPr>
            <w:tcW w:w="0" w:type="auto"/>
            <w:hideMark/>
          </w:tcPr>
          <w:p w:rsidR="00C21883" w:rsidRDefault="00C21883">
            <w:pPr>
              <w:pStyle w:val="Compact"/>
            </w:pPr>
            <w:r>
              <w:t xml:space="preserve">Euro </w:t>
            </w:r>
            <w:proofErr w:type="spellStart"/>
            <w:r>
              <w:t>zona</w:t>
            </w:r>
            <w:proofErr w:type="spellEnd"/>
          </w:p>
        </w:tc>
        <w:tc>
          <w:tcPr>
            <w:tcW w:w="0" w:type="auto"/>
            <w:hideMark/>
          </w:tcPr>
          <w:p w:rsidR="00C21883" w:rsidRDefault="00C21883">
            <w:pPr>
              <w:pStyle w:val="Compact"/>
              <w:jc w:val="center"/>
            </w:pPr>
            <w:r>
              <w:t>1.5</w:t>
            </w:r>
          </w:p>
        </w:tc>
        <w:tc>
          <w:tcPr>
            <w:tcW w:w="0" w:type="auto"/>
            <w:hideMark/>
          </w:tcPr>
          <w:p w:rsidR="00C21883" w:rsidRDefault="00C21883">
            <w:pPr>
              <w:pStyle w:val="Compact"/>
              <w:jc w:val="center"/>
            </w:pPr>
            <w:r>
              <w:t>0.9</w:t>
            </w:r>
          </w:p>
        </w:tc>
      </w:tr>
      <w:tr w:rsidR="00C21883" w:rsidTr="00C21883">
        <w:trPr>
          <w:trHeight w:val="526"/>
        </w:trPr>
        <w:tc>
          <w:tcPr>
            <w:tcW w:w="0" w:type="auto"/>
            <w:hideMark/>
          </w:tcPr>
          <w:p w:rsidR="00C21883" w:rsidRDefault="00C21883">
            <w:pPr>
              <w:pStyle w:val="Compact"/>
            </w:pPr>
            <w:r>
              <w:t>Advanced economies</w:t>
            </w:r>
          </w:p>
        </w:tc>
        <w:tc>
          <w:tcPr>
            <w:tcW w:w="0" w:type="auto"/>
            <w:hideMark/>
          </w:tcPr>
          <w:p w:rsidR="00C21883" w:rsidRDefault="00C21883">
            <w:pPr>
              <w:pStyle w:val="Compact"/>
              <w:jc w:val="center"/>
            </w:pPr>
            <w:r>
              <w:t>2.1</w:t>
            </w:r>
          </w:p>
        </w:tc>
        <w:tc>
          <w:tcPr>
            <w:tcW w:w="0" w:type="auto"/>
            <w:hideMark/>
          </w:tcPr>
          <w:p w:rsidR="00C21883" w:rsidRDefault="00C21883">
            <w:pPr>
              <w:pStyle w:val="Compact"/>
              <w:jc w:val="center"/>
            </w:pPr>
            <w:r>
              <w:t>1.4</w:t>
            </w:r>
          </w:p>
        </w:tc>
      </w:tr>
      <w:tr w:rsidR="00C21883" w:rsidTr="00C21883">
        <w:trPr>
          <w:trHeight w:val="550"/>
        </w:trPr>
        <w:tc>
          <w:tcPr>
            <w:tcW w:w="0" w:type="auto"/>
            <w:hideMark/>
          </w:tcPr>
          <w:p w:rsidR="00C21883" w:rsidRDefault="00C21883">
            <w:pPr>
              <w:pStyle w:val="Compact"/>
            </w:pPr>
            <w:r>
              <w:t>United States</w:t>
            </w:r>
          </w:p>
        </w:tc>
        <w:tc>
          <w:tcPr>
            <w:tcW w:w="0" w:type="auto"/>
            <w:hideMark/>
          </w:tcPr>
          <w:p w:rsidR="00C21883" w:rsidRDefault="00C21883">
            <w:pPr>
              <w:pStyle w:val="Compact"/>
              <w:jc w:val="center"/>
            </w:pPr>
            <w:r>
              <w:t>2.4</w:t>
            </w:r>
          </w:p>
        </w:tc>
        <w:tc>
          <w:tcPr>
            <w:tcW w:w="0" w:type="auto"/>
            <w:hideMark/>
          </w:tcPr>
          <w:p w:rsidR="00C21883" w:rsidRDefault="00C21883">
            <w:pPr>
              <w:pStyle w:val="Compact"/>
              <w:jc w:val="center"/>
            </w:pPr>
            <w:r>
              <w:t>1.5</w:t>
            </w:r>
          </w:p>
        </w:tc>
      </w:tr>
      <w:tr w:rsidR="00C21883" w:rsidTr="00C21883">
        <w:trPr>
          <w:trHeight w:val="526"/>
        </w:trPr>
        <w:tc>
          <w:tcPr>
            <w:tcW w:w="0" w:type="auto"/>
            <w:hideMark/>
          </w:tcPr>
          <w:p w:rsidR="00C21883" w:rsidRDefault="00C21883">
            <w:pPr>
              <w:pStyle w:val="Compact"/>
            </w:pPr>
            <w:r>
              <w:t>China</w:t>
            </w:r>
          </w:p>
        </w:tc>
        <w:tc>
          <w:tcPr>
            <w:tcW w:w="0" w:type="auto"/>
            <w:hideMark/>
          </w:tcPr>
          <w:p w:rsidR="00C21883" w:rsidRDefault="00C21883">
            <w:pPr>
              <w:pStyle w:val="Compact"/>
              <w:jc w:val="center"/>
            </w:pPr>
            <w:r>
              <w:t>9.4</w:t>
            </w:r>
          </w:p>
        </w:tc>
        <w:tc>
          <w:tcPr>
            <w:tcW w:w="0" w:type="auto"/>
            <w:hideMark/>
          </w:tcPr>
          <w:p w:rsidR="00C21883" w:rsidRDefault="00C21883">
            <w:pPr>
              <w:pStyle w:val="Compact"/>
              <w:jc w:val="center"/>
            </w:pPr>
            <w:r>
              <w:t>6.6</w:t>
            </w:r>
          </w:p>
        </w:tc>
      </w:tr>
    </w:tbl>
    <w:p w:rsidR="00C21883" w:rsidRPr="00C21883" w:rsidRDefault="00053ACC" w:rsidP="00C21883">
      <w:pPr>
        <w:pStyle w:val="BodyText"/>
        <w:rPr>
          <w:rFonts w:ascii="Times New Roman" w:hAnsi="Times New Roman"/>
          <w:lang w:val="es-CL"/>
        </w:rPr>
      </w:pPr>
      <w:r w:rsidRPr="00053ACC">
        <w:rPr>
          <w:b/>
          <w:lang w:val="es-CL"/>
        </w:rPr>
        <w:t>Note:</w:t>
      </w:r>
      <w:r w:rsidRPr="00053ACC">
        <w:rPr>
          <w:lang w:val="es-CL"/>
        </w:rPr>
        <w:t xml:space="preserve"> </w:t>
      </w:r>
      <w:r w:rsidRPr="00053ACC">
        <w:rPr>
          <w:vertAlign w:val="superscript"/>
          <w:lang w:val="es-CL"/>
        </w:rPr>
        <w:t>a</w:t>
      </w:r>
      <w:r w:rsidRPr="00053ACC">
        <w:rPr>
          <w:lang w:val="es-CL"/>
        </w:rPr>
        <w:t xml:space="preserve"> Fuente: CEPAL sobre datos IMF, WEO, Abril 2017</w:t>
      </w:r>
    </w:p>
    <w:p w:rsidR="0044431D" w:rsidRDefault="0044431D">
      <w:pPr>
        <w:pStyle w:val="BodyText"/>
        <w:rPr>
          <w:b/>
          <w:lang w:val="es-CL"/>
        </w:rPr>
      </w:pPr>
    </w:p>
    <w:p w:rsidR="0044431D" w:rsidRDefault="002A0169">
      <w:pPr>
        <w:pStyle w:val="BodyText"/>
        <w:rPr>
          <w:lang w:val="es-ES"/>
        </w:rPr>
      </w:pPr>
      <w:r>
        <w:rPr>
          <w:lang w:val="es-ES"/>
        </w:rPr>
        <w:t>Si miramos las estimaciones para el PIB de las economías avanzadas y de nuestros principales socios comerciales, vemos que más allá de los ciclos –- con todas las imperfecciones que estas estimaciones pueden tener</w:t>
      </w:r>
      <w:r w:rsidR="00053ACC" w:rsidRPr="00053ACC">
        <w:rPr>
          <w:lang w:val="es-ES"/>
        </w:rPr>
        <w:t xml:space="preserve">— </w:t>
      </w:r>
      <w:r>
        <w:rPr>
          <w:lang w:val="es-ES"/>
        </w:rPr>
        <w:t xml:space="preserve">la velocidad a la que nuestros principales compradores pueden aumentar sus ingresos y producción es más limitada. </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r w:rsidR="00322B17">
        <w:rPr>
          <w:rFonts w:ascii="Times New Roman" w:hAnsi="Times New Roman" w:cs="Times New Roman"/>
          <w:lang w:val="es-ES"/>
        </w:rPr>
        <w:t xml:space="preserve">1.7% y 3.1% </w:t>
      </w:r>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r w:rsidR="00322B17">
        <w:rPr>
          <w:rFonts w:ascii="Times New Roman" w:hAnsi="Times New Roman" w:cs="Times New Roman"/>
          <w:lang w:val="es-ES"/>
        </w:rPr>
        <w:t xml:space="preserve"> 2</w:t>
      </w:r>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rFonts w:ascii="Times New Roman" w:hAnsi="Times New Roman" w:cs="Times New Roman"/>
          <w:lang w:val="es-ES"/>
        </w:rPr>
      </w:pPr>
    </w:p>
    <w:p w:rsidR="00C21883" w:rsidRDefault="00C21883" w:rsidP="00A76BEF">
      <w:pPr>
        <w:spacing w:after="0"/>
        <w:rPr>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
      </w:pPr>
    </w:p>
    <w:p w:rsidR="00C21883" w:rsidRPr="00C21883" w:rsidRDefault="00322B17" w:rsidP="00C21883">
      <w:pPr>
        <w:pStyle w:val="TableCaption"/>
        <w:rPr>
          <w:lang w:val="es-CL"/>
        </w:rPr>
      </w:pPr>
      <w:r>
        <w:rPr>
          <w:lang w:val="es-CL"/>
        </w:rPr>
        <w:t xml:space="preserve">Cuadro 2: </w:t>
      </w:r>
      <w:r w:rsidR="00053ACC" w:rsidRPr="00053ACC">
        <w:rPr>
          <w:lang w:val="es-CL"/>
        </w:rPr>
        <w:t>Crecimiento de la productividad, economías desarrolladas</w:t>
      </w:r>
    </w:p>
    <w:tbl>
      <w:tblPr>
        <w:tblW w:w="0" w:type="pct"/>
        <w:tblLook w:val="04A0"/>
      </w:tblPr>
      <w:tblGrid>
        <w:gridCol w:w="2771"/>
        <w:gridCol w:w="1359"/>
        <w:gridCol w:w="1359"/>
        <w:gridCol w:w="1359"/>
        <w:gridCol w:w="1359"/>
        <w:gridCol w:w="1359"/>
      </w:tblGrid>
      <w:tr w:rsidR="00C21883" w:rsidTr="00C21883">
        <w:tc>
          <w:tcPr>
            <w:tcW w:w="0" w:type="auto"/>
            <w:tcBorders>
              <w:top w:val="nil"/>
              <w:left w:val="nil"/>
              <w:bottom w:val="single" w:sz="2" w:space="0" w:color="auto"/>
              <w:right w:val="nil"/>
            </w:tcBorders>
            <w:vAlign w:val="bottom"/>
            <w:hideMark/>
          </w:tcPr>
          <w:p w:rsidR="00C21883" w:rsidRDefault="00C21883">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C21883" w:rsidRDefault="00C21883">
            <w:pPr>
              <w:pStyle w:val="Compact"/>
              <w:jc w:val="center"/>
            </w:pPr>
            <w:r>
              <w:t>1990-1995</w:t>
            </w:r>
          </w:p>
        </w:tc>
        <w:tc>
          <w:tcPr>
            <w:tcW w:w="0" w:type="auto"/>
            <w:tcBorders>
              <w:top w:val="nil"/>
              <w:left w:val="nil"/>
              <w:bottom w:val="single" w:sz="2" w:space="0" w:color="auto"/>
              <w:right w:val="nil"/>
            </w:tcBorders>
            <w:vAlign w:val="bottom"/>
            <w:hideMark/>
          </w:tcPr>
          <w:p w:rsidR="00C21883" w:rsidRDefault="00C21883">
            <w:pPr>
              <w:pStyle w:val="Compact"/>
              <w:jc w:val="right"/>
            </w:pPr>
            <w:r>
              <w:t>1996-2000</w:t>
            </w:r>
          </w:p>
        </w:tc>
        <w:tc>
          <w:tcPr>
            <w:tcW w:w="0" w:type="auto"/>
            <w:tcBorders>
              <w:top w:val="nil"/>
              <w:left w:val="nil"/>
              <w:bottom w:val="single" w:sz="2" w:space="0" w:color="auto"/>
              <w:right w:val="nil"/>
            </w:tcBorders>
            <w:vAlign w:val="bottom"/>
            <w:hideMark/>
          </w:tcPr>
          <w:p w:rsidR="00C21883" w:rsidRDefault="00C21883">
            <w:pPr>
              <w:pStyle w:val="Compact"/>
              <w:jc w:val="right"/>
            </w:pPr>
            <w:r>
              <w:t>2001-2006</w:t>
            </w:r>
          </w:p>
        </w:tc>
        <w:tc>
          <w:tcPr>
            <w:tcW w:w="0" w:type="auto"/>
            <w:tcBorders>
              <w:top w:val="nil"/>
              <w:left w:val="nil"/>
              <w:bottom w:val="single" w:sz="2" w:space="0" w:color="auto"/>
              <w:right w:val="nil"/>
            </w:tcBorders>
            <w:vAlign w:val="bottom"/>
            <w:hideMark/>
          </w:tcPr>
          <w:p w:rsidR="00C21883" w:rsidRDefault="00C21883">
            <w:pPr>
              <w:pStyle w:val="Compact"/>
              <w:jc w:val="right"/>
            </w:pPr>
            <w:r>
              <w:t>2007-2009</w:t>
            </w:r>
          </w:p>
        </w:tc>
        <w:tc>
          <w:tcPr>
            <w:tcW w:w="0" w:type="auto"/>
            <w:tcBorders>
              <w:top w:val="nil"/>
              <w:left w:val="nil"/>
              <w:bottom w:val="single" w:sz="2" w:space="0" w:color="auto"/>
              <w:right w:val="nil"/>
            </w:tcBorders>
            <w:vAlign w:val="bottom"/>
            <w:hideMark/>
          </w:tcPr>
          <w:p w:rsidR="00C21883" w:rsidRDefault="00C21883">
            <w:pPr>
              <w:pStyle w:val="Compact"/>
              <w:jc w:val="right"/>
            </w:pPr>
            <w:r>
              <w:t>2010-2016</w:t>
            </w:r>
          </w:p>
        </w:tc>
      </w:tr>
      <w:tr w:rsidR="00C21883" w:rsidTr="00C21883">
        <w:tc>
          <w:tcPr>
            <w:tcW w:w="0" w:type="auto"/>
            <w:hideMark/>
          </w:tcPr>
          <w:p w:rsidR="00C21883" w:rsidRDefault="00C21883">
            <w:pPr>
              <w:pStyle w:val="Compact"/>
            </w:pPr>
            <w:r>
              <w:t>United States</w:t>
            </w:r>
          </w:p>
        </w:tc>
        <w:tc>
          <w:tcPr>
            <w:tcW w:w="0" w:type="auto"/>
            <w:hideMark/>
          </w:tcPr>
          <w:p w:rsidR="00C21883" w:rsidRDefault="00C21883">
            <w:pPr>
              <w:pStyle w:val="Compact"/>
              <w:jc w:val="center"/>
            </w:pPr>
            <w:r>
              <w:t>1.7</w:t>
            </w:r>
          </w:p>
        </w:tc>
        <w:tc>
          <w:tcPr>
            <w:tcW w:w="0" w:type="auto"/>
            <w:hideMark/>
          </w:tcPr>
          <w:p w:rsidR="00C21883" w:rsidRDefault="00C21883">
            <w:pPr>
              <w:pStyle w:val="Compact"/>
              <w:jc w:val="right"/>
            </w:pPr>
            <w:r>
              <w:t>3.1</w:t>
            </w:r>
          </w:p>
        </w:tc>
        <w:tc>
          <w:tcPr>
            <w:tcW w:w="0" w:type="auto"/>
            <w:hideMark/>
          </w:tcPr>
          <w:p w:rsidR="00C21883" w:rsidRDefault="00C21883">
            <w:pPr>
              <w:pStyle w:val="Compact"/>
              <w:jc w:val="right"/>
            </w:pPr>
            <w:r>
              <w:t>2.0</w:t>
            </w:r>
          </w:p>
        </w:tc>
        <w:tc>
          <w:tcPr>
            <w:tcW w:w="0" w:type="auto"/>
            <w:hideMark/>
          </w:tcPr>
          <w:p w:rsidR="00C21883" w:rsidRDefault="00C21883">
            <w:pPr>
              <w:pStyle w:val="Compact"/>
              <w:jc w:val="right"/>
            </w:pPr>
            <w:r>
              <w:t>0.8</w:t>
            </w:r>
          </w:p>
        </w:tc>
        <w:tc>
          <w:tcPr>
            <w:tcW w:w="0" w:type="auto"/>
            <w:hideMark/>
          </w:tcPr>
          <w:p w:rsidR="00C21883" w:rsidRDefault="00C21883">
            <w:pPr>
              <w:pStyle w:val="Compact"/>
              <w:jc w:val="right"/>
            </w:pPr>
            <w:r>
              <w:t>1.1</w:t>
            </w:r>
          </w:p>
        </w:tc>
      </w:tr>
      <w:tr w:rsidR="00C21883" w:rsidTr="00C21883">
        <w:tc>
          <w:tcPr>
            <w:tcW w:w="0" w:type="auto"/>
            <w:hideMark/>
          </w:tcPr>
          <w:p w:rsidR="00C21883" w:rsidRDefault="00C21883">
            <w:pPr>
              <w:pStyle w:val="Compact"/>
            </w:pPr>
            <w:r>
              <w:t>Other Mature Economies</w:t>
            </w:r>
          </w:p>
        </w:tc>
        <w:tc>
          <w:tcPr>
            <w:tcW w:w="0" w:type="auto"/>
            <w:hideMark/>
          </w:tcPr>
          <w:p w:rsidR="00C21883" w:rsidRDefault="00C21883">
            <w:pPr>
              <w:pStyle w:val="Compact"/>
              <w:jc w:val="center"/>
            </w:pPr>
            <w:r>
              <w:t>3.4</w:t>
            </w:r>
          </w:p>
        </w:tc>
        <w:tc>
          <w:tcPr>
            <w:tcW w:w="0" w:type="auto"/>
            <w:hideMark/>
          </w:tcPr>
          <w:p w:rsidR="00C21883" w:rsidRDefault="00C21883">
            <w:pPr>
              <w:pStyle w:val="Compact"/>
              <w:jc w:val="right"/>
            </w:pPr>
            <w:r>
              <w:t>3.8</w:t>
            </w:r>
          </w:p>
        </w:tc>
        <w:tc>
          <w:tcPr>
            <w:tcW w:w="0" w:type="auto"/>
            <w:hideMark/>
          </w:tcPr>
          <w:p w:rsidR="00C21883" w:rsidRDefault="00C21883">
            <w:pPr>
              <w:pStyle w:val="Compact"/>
              <w:jc w:val="right"/>
            </w:pPr>
            <w:r>
              <w:t>2.8</w:t>
            </w:r>
          </w:p>
        </w:tc>
        <w:tc>
          <w:tcPr>
            <w:tcW w:w="0" w:type="auto"/>
            <w:hideMark/>
          </w:tcPr>
          <w:p w:rsidR="00C21883" w:rsidRDefault="00C21883">
            <w:pPr>
              <w:pStyle w:val="Compact"/>
              <w:jc w:val="right"/>
            </w:pPr>
            <w:r>
              <w:t>1.5</w:t>
            </w:r>
          </w:p>
        </w:tc>
        <w:tc>
          <w:tcPr>
            <w:tcW w:w="0" w:type="auto"/>
            <w:hideMark/>
          </w:tcPr>
          <w:p w:rsidR="00C21883" w:rsidRDefault="00C21883">
            <w:pPr>
              <w:pStyle w:val="Compact"/>
              <w:jc w:val="right"/>
            </w:pPr>
            <w:r>
              <w:t>2.2</w:t>
            </w:r>
          </w:p>
        </w:tc>
      </w:tr>
      <w:tr w:rsidR="00C21883" w:rsidTr="00C21883">
        <w:tc>
          <w:tcPr>
            <w:tcW w:w="0" w:type="auto"/>
            <w:hideMark/>
          </w:tcPr>
          <w:p w:rsidR="00C21883" w:rsidRDefault="00C21883">
            <w:pPr>
              <w:pStyle w:val="Compact"/>
            </w:pPr>
            <w:r>
              <w:t>Euro Area</w:t>
            </w:r>
          </w:p>
        </w:tc>
        <w:tc>
          <w:tcPr>
            <w:tcW w:w="0" w:type="auto"/>
            <w:hideMark/>
          </w:tcPr>
          <w:p w:rsidR="00C21883" w:rsidRDefault="00C21883">
            <w:pPr>
              <w:pStyle w:val="Compact"/>
              <w:jc w:val="center"/>
            </w:pPr>
            <w:r>
              <w:t>1.7</w:t>
            </w:r>
          </w:p>
        </w:tc>
        <w:tc>
          <w:tcPr>
            <w:tcW w:w="0" w:type="auto"/>
            <w:hideMark/>
          </w:tcPr>
          <w:p w:rsidR="00C21883" w:rsidRDefault="00C21883">
            <w:pPr>
              <w:pStyle w:val="Compact"/>
              <w:jc w:val="right"/>
            </w:pPr>
            <w:r>
              <w:t>1.3</w:t>
            </w:r>
          </w:p>
        </w:tc>
        <w:tc>
          <w:tcPr>
            <w:tcW w:w="0" w:type="auto"/>
            <w:hideMark/>
          </w:tcPr>
          <w:p w:rsidR="00C21883" w:rsidRDefault="00C21883">
            <w:pPr>
              <w:pStyle w:val="Compact"/>
              <w:jc w:val="right"/>
            </w:pPr>
            <w:r>
              <w:t>0.9</w:t>
            </w:r>
          </w:p>
        </w:tc>
        <w:tc>
          <w:tcPr>
            <w:tcW w:w="0" w:type="auto"/>
            <w:hideMark/>
          </w:tcPr>
          <w:p w:rsidR="00C21883" w:rsidRDefault="00C21883">
            <w:pPr>
              <w:pStyle w:val="Compact"/>
              <w:jc w:val="right"/>
            </w:pPr>
            <w:r>
              <w:t>-0.7</w:t>
            </w:r>
          </w:p>
        </w:tc>
        <w:tc>
          <w:tcPr>
            <w:tcW w:w="0" w:type="auto"/>
            <w:hideMark/>
          </w:tcPr>
          <w:p w:rsidR="00C21883" w:rsidRDefault="00C21883">
            <w:pPr>
              <w:pStyle w:val="Compact"/>
              <w:jc w:val="right"/>
            </w:pPr>
            <w:r>
              <w:t>0.7</w:t>
            </w:r>
          </w:p>
        </w:tc>
      </w:tr>
    </w:tbl>
    <w:p w:rsidR="00C21883" w:rsidRPr="00C21883" w:rsidRDefault="00053ACC" w:rsidP="00C21883">
      <w:pPr>
        <w:pStyle w:val="BodyText"/>
        <w:rPr>
          <w:rFonts w:ascii="Times New Roman" w:hAnsi="Times New Roman"/>
          <w:lang w:val="es-CL"/>
        </w:rPr>
      </w:pPr>
      <w:r w:rsidRPr="00053ACC">
        <w:rPr>
          <w:b/>
          <w:lang w:val="es-CL"/>
        </w:rPr>
        <w:t>Note:</w:t>
      </w:r>
      <w:r w:rsidRPr="00053ACC">
        <w:rPr>
          <w:lang w:val="es-CL"/>
        </w:rPr>
        <w:t xml:space="preserve"> </w:t>
      </w:r>
      <w:r w:rsidRPr="00053ACC">
        <w:rPr>
          <w:vertAlign w:val="superscript"/>
          <w:lang w:val="es-CL"/>
        </w:rPr>
        <w:t>a</w:t>
      </w:r>
      <w:r w:rsidRPr="00053ACC">
        <w:rPr>
          <w:lang w:val="es-CL"/>
        </w:rPr>
        <w:t xml:space="preserve"> Fuente: CEPAL sobre datos </w:t>
      </w:r>
      <w:proofErr w:type="spellStart"/>
      <w:r w:rsidRPr="00053ACC">
        <w:rPr>
          <w:lang w:val="es-CL"/>
        </w:rPr>
        <w:t>Conference</w:t>
      </w:r>
      <w:proofErr w:type="spellEnd"/>
      <w:r w:rsidRPr="00053ACC">
        <w:rPr>
          <w:lang w:val="es-CL"/>
        </w:rPr>
        <w:t xml:space="preserve"> </w:t>
      </w:r>
      <w:proofErr w:type="spellStart"/>
      <w:r w:rsidRPr="00053ACC">
        <w:rPr>
          <w:lang w:val="es-CL"/>
        </w:rPr>
        <w:t>Board</w:t>
      </w:r>
      <w:proofErr w:type="spellEnd"/>
      <w:r w:rsidRPr="00053ACC">
        <w:rPr>
          <w:lang w:val="es-CL"/>
        </w:rPr>
        <w:t>, 2016</w:t>
      </w:r>
    </w:p>
    <w:p w:rsidR="00C21883" w:rsidRDefault="00C21883" w:rsidP="00A76BEF">
      <w:pPr>
        <w:ind w:firstLine="720"/>
        <w:jc w:val="both"/>
        <w:rPr>
          <w:rFonts w:ascii="Times New Roman" w:hAnsi="Times New Roman" w:cs="Times New Roman"/>
          <w:lang w:val="es-CL"/>
        </w:rPr>
      </w:pPr>
    </w:p>
    <w:p w:rsidR="00A76BEF" w:rsidRDefault="00A76BEF" w:rsidP="00A76BEF">
      <w:pPr>
        <w:ind w:firstLine="720"/>
        <w:jc w:val="both"/>
        <w:rPr>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rFonts w:ascii="Times New Roman" w:hAnsi="Times New Roman" w:cs="Times New Roman"/>
          <w:lang w:val="es-ES"/>
        </w:rPr>
      </w:pPr>
    </w:p>
    <w:p w:rsidR="00C21883" w:rsidRPr="00C21883" w:rsidRDefault="00D87FCD" w:rsidP="00C21883">
      <w:pPr>
        <w:pStyle w:val="TableCaption"/>
        <w:rPr>
          <w:lang w:val="es-CL"/>
        </w:rPr>
      </w:pPr>
      <w:r>
        <w:rPr>
          <w:lang w:val="es-CL"/>
        </w:rPr>
        <w:t xml:space="preserve">Cuadro 3: </w:t>
      </w:r>
      <w:r w:rsidR="00053ACC" w:rsidRPr="00053ACC">
        <w:rPr>
          <w:lang w:val="es-CL"/>
        </w:rPr>
        <w:t>Crecimiento de la productividad, economías emergentes</w:t>
      </w:r>
    </w:p>
    <w:tbl>
      <w:tblPr>
        <w:tblW w:w="0" w:type="pct"/>
        <w:tblLook w:val="04A0"/>
      </w:tblPr>
      <w:tblGrid>
        <w:gridCol w:w="3697"/>
        <w:gridCol w:w="1175"/>
        <w:gridCol w:w="1176"/>
        <w:gridCol w:w="1176"/>
        <w:gridCol w:w="1176"/>
        <w:gridCol w:w="1176"/>
      </w:tblGrid>
      <w:tr w:rsidR="00C21883" w:rsidTr="00C21883">
        <w:tc>
          <w:tcPr>
            <w:tcW w:w="0" w:type="auto"/>
            <w:tcBorders>
              <w:top w:val="nil"/>
              <w:left w:val="nil"/>
              <w:bottom w:val="single" w:sz="2" w:space="0" w:color="auto"/>
              <w:right w:val="nil"/>
            </w:tcBorders>
            <w:vAlign w:val="bottom"/>
            <w:hideMark/>
          </w:tcPr>
          <w:p w:rsidR="00C21883" w:rsidRDefault="00C21883">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C21883" w:rsidRDefault="00C21883">
            <w:pPr>
              <w:pStyle w:val="Compact"/>
              <w:jc w:val="center"/>
            </w:pPr>
            <w:r>
              <w:t>1990-1995</w:t>
            </w:r>
          </w:p>
        </w:tc>
        <w:tc>
          <w:tcPr>
            <w:tcW w:w="0" w:type="auto"/>
            <w:tcBorders>
              <w:top w:val="nil"/>
              <w:left w:val="nil"/>
              <w:bottom w:val="single" w:sz="2" w:space="0" w:color="auto"/>
              <w:right w:val="nil"/>
            </w:tcBorders>
            <w:vAlign w:val="bottom"/>
            <w:hideMark/>
          </w:tcPr>
          <w:p w:rsidR="00C21883" w:rsidRDefault="00C21883">
            <w:pPr>
              <w:pStyle w:val="Compact"/>
              <w:jc w:val="right"/>
            </w:pPr>
            <w:r>
              <w:t>1996-2000</w:t>
            </w:r>
          </w:p>
        </w:tc>
        <w:tc>
          <w:tcPr>
            <w:tcW w:w="0" w:type="auto"/>
            <w:tcBorders>
              <w:top w:val="nil"/>
              <w:left w:val="nil"/>
              <w:bottom w:val="single" w:sz="2" w:space="0" w:color="auto"/>
              <w:right w:val="nil"/>
            </w:tcBorders>
            <w:vAlign w:val="bottom"/>
            <w:hideMark/>
          </w:tcPr>
          <w:p w:rsidR="00C21883" w:rsidRDefault="00C21883">
            <w:pPr>
              <w:pStyle w:val="Compact"/>
              <w:jc w:val="right"/>
            </w:pPr>
            <w:r>
              <w:t>2001-2006</w:t>
            </w:r>
          </w:p>
        </w:tc>
        <w:tc>
          <w:tcPr>
            <w:tcW w:w="0" w:type="auto"/>
            <w:tcBorders>
              <w:top w:val="nil"/>
              <w:left w:val="nil"/>
              <w:bottom w:val="single" w:sz="2" w:space="0" w:color="auto"/>
              <w:right w:val="nil"/>
            </w:tcBorders>
            <w:vAlign w:val="bottom"/>
            <w:hideMark/>
          </w:tcPr>
          <w:p w:rsidR="00C21883" w:rsidRDefault="00C21883">
            <w:pPr>
              <w:pStyle w:val="Compact"/>
              <w:jc w:val="right"/>
            </w:pPr>
            <w:r>
              <w:t>2007-2009</w:t>
            </w:r>
          </w:p>
        </w:tc>
        <w:tc>
          <w:tcPr>
            <w:tcW w:w="0" w:type="auto"/>
            <w:tcBorders>
              <w:top w:val="nil"/>
              <w:left w:val="nil"/>
              <w:bottom w:val="single" w:sz="2" w:space="0" w:color="auto"/>
              <w:right w:val="nil"/>
            </w:tcBorders>
            <w:vAlign w:val="bottom"/>
            <w:hideMark/>
          </w:tcPr>
          <w:p w:rsidR="00C21883" w:rsidRDefault="00C21883">
            <w:pPr>
              <w:pStyle w:val="Compact"/>
              <w:jc w:val="right"/>
            </w:pPr>
            <w:r>
              <w:t>2010-2016</w:t>
            </w:r>
          </w:p>
        </w:tc>
      </w:tr>
      <w:tr w:rsidR="00C21883" w:rsidTr="00C21883">
        <w:tc>
          <w:tcPr>
            <w:tcW w:w="0" w:type="auto"/>
            <w:hideMark/>
          </w:tcPr>
          <w:p w:rsidR="00C21883" w:rsidRDefault="00C21883">
            <w:pPr>
              <w:pStyle w:val="Compact"/>
            </w:pPr>
            <w:r>
              <w:t>Russia, Central Asia and Southeast Europe</w:t>
            </w:r>
          </w:p>
        </w:tc>
        <w:tc>
          <w:tcPr>
            <w:tcW w:w="0" w:type="auto"/>
            <w:hideMark/>
          </w:tcPr>
          <w:p w:rsidR="00C21883" w:rsidRDefault="00C21883">
            <w:pPr>
              <w:pStyle w:val="Compact"/>
              <w:jc w:val="center"/>
            </w:pPr>
            <w:r>
              <w:t>-5.6</w:t>
            </w:r>
          </w:p>
        </w:tc>
        <w:tc>
          <w:tcPr>
            <w:tcW w:w="0" w:type="auto"/>
            <w:hideMark/>
          </w:tcPr>
          <w:p w:rsidR="00C21883" w:rsidRDefault="00C21883">
            <w:pPr>
              <w:pStyle w:val="Compact"/>
              <w:jc w:val="right"/>
            </w:pPr>
            <w:r>
              <w:t>1.6</w:t>
            </w:r>
          </w:p>
        </w:tc>
        <w:tc>
          <w:tcPr>
            <w:tcW w:w="0" w:type="auto"/>
            <w:hideMark/>
          </w:tcPr>
          <w:p w:rsidR="00C21883" w:rsidRDefault="00C21883">
            <w:pPr>
              <w:pStyle w:val="Compact"/>
              <w:jc w:val="right"/>
            </w:pPr>
            <w:r>
              <w:t>5.6</w:t>
            </w:r>
          </w:p>
        </w:tc>
        <w:tc>
          <w:tcPr>
            <w:tcW w:w="0" w:type="auto"/>
            <w:hideMark/>
          </w:tcPr>
          <w:p w:rsidR="00C21883" w:rsidRDefault="00C21883">
            <w:pPr>
              <w:pStyle w:val="Compact"/>
              <w:jc w:val="right"/>
            </w:pPr>
            <w:r>
              <w:t>1.3</w:t>
            </w:r>
          </w:p>
        </w:tc>
        <w:tc>
          <w:tcPr>
            <w:tcW w:w="0" w:type="auto"/>
            <w:hideMark/>
          </w:tcPr>
          <w:p w:rsidR="00C21883" w:rsidRDefault="00C21883">
            <w:pPr>
              <w:pStyle w:val="Compact"/>
              <w:jc w:val="right"/>
            </w:pPr>
            <w:r>
              <w:t>1.3</w:t>
            </w:r>
          </w:p>
        </w:tc>
      </w:tr>
      <w:tr w:rsidR="00C21883" w:rsidTr="00C21883">
        <w:tc>
          <w:tcPr>
            <w:tcW w:w="0" w:type="auto"/>
            <w:hideMark/>
          </w:tcPr>
          <w:p w:rsidR="00C21883" w:rsidRDefault="00C21883">
            <w:pPr>
              <w:pStyle w:val="Compact"/>
            </w:pPr>
            <w:r>
              <w:t>Sub-Saharan Africa</w:t>
            </w:r>
          </w:p>
        </w:tc>
        <w:tc>
          <w:tcPr>
            <w:tcW w:w="0" w:type="auto"/>
            <w:hideMark/>
          </w:tcPr>
          <w:p w:rsidR="00C21883" w:rsidRDefault="00C21883">
            <w:pPr>
              <w:pStyle w:val="Compact"/>
              <w:jc w:val="center"/>
            </w:pPr>
            <w:r>
              <w:t>-1.5</w:t>
            </w:r>
          </w:p>
        </w:tc>
        <w:tc>
          <w:tcPr>
            <w:tcW w:w="0" w:type="auto"/>
            <w:hideMark/>
          </w:tcPr>
          <w:p w:rsidR="00C21883" w:rsidRDefault="00C21883">
            <w:pPr>
              <w:pStyle w:val="Compact"/>
              <w:jc w:val="right"/>
            </w:pPr>
            <w:r>
              <w:t>1.5</w:t>
            </w:r>
          </w:p>
        </w:tc>
        <w:tc>
          <w:tcPr>
            <w:tcW w:w="0" w:type="auto"/>
            <w:hideMark/>
          </w:tcPr>
          <w:p w:rsidR="00C21883" w:rsidRDefault="00C21883">
            <w:pPr>
              <w:pStyle w:val="Compact"/>
              <w:jc w:val="right"/>
            </w:pPr>
            <w:r>
              <w:t>3.2</w:t>
            </w:r>
          </w:p>
        </w:tc>
        <w:tc>
          <w:tcPr>
            <w:tcW w:w="0" w:type="auto"/>
            <w:hideMark/>
          </w:tcPr>
          <w:p w:rsidR="00C21883" w:rsidRDefault="00C21883">
            <w:pPr>
              <w:pStyle w:val="Compact"/>
              <w:jc w:val="right"/>
            </w:pPr>
            <w:r>
              <w:t>3.7</w:t>
            </w:r>
          </w:p>
        </w:tc>
        <w:tc>
          <w:tcPr>
            <w:tcW w:w="0" w:type="auto"/>
            <w:hideMark/>
          </w:tcPr>
          <w:p w:rsidR="00C21883" w:rsidRDefault="00C21883">
            <w:pPr>
              <w:pStyle w:val="Compact"/>
              <w:jc w:val="right"/>
            </w:pPr>
            <w:r>
              <w:t>1.8</w:t>
            </w:r>
          </w:p>
        </w:tc>
      </w:tr>
      <w:tr w:rsidR="00C21883" w:rsidTr="00C21883">
        <w:tc>
          <w:tcPr>
            <w:tcW w:w="0" w:type="auto"/>
            <w:hideMark/>
          </w:tcPr>
          <w:p w:rsidR="00C21883" w:rsidRDefault="00C21883">
            <w:pPr>
              <w:pStyle w:val="Compact"/>
            </w:pPr>
            <w:r>
              <w:t>India</w:t>
            </w:r>
          </w:p>
        </w:tc>
        <w:tc>
          <w:tcPr>
            <w:tcW w:w="0" w:type="auto"/>
            <w:hideMark/>
          </w:tcPr>
          <w:p w:rsidR="00C21883" w:rsidRDefault="00C21883">
            <w:pPr>
              <w:pStyle w:val="Compact"/>
              <w:jc w:val="center"/>
            </w:pPr>
            <w:r>
              <w:t>2.8</w:t>
            </w:r>
          </w:p>
        </w:tc>
        <w:tc>
          <w:tcPr>
            <w:tcW w:w="0" w:type="auto"/>
            <w:hideMark/>
          </w:tcPr>
          <w:p w:rsidR="00C21883" w:rsidRDefault="00C21883">
            <w:pPr>
              <w:pStyle w:val="Compact"/>
              <w:jc w:val="right"/>
            </w:pPr>
            <w:r>
              <w:t>4.3</w:t>
            </w:r>
          </w:p>
        </w:tc>
        <w:tc>
          <w:tcPr>
            <w:tcW w:w="0" w:type="auto"/>
            <w:hideMark/>
          </w:tcPr>
          <w:p w:rsidR="00C21883" w:rsidRDefault="00C21883">
            <w:pPr>
              <w:pStyle w:val="Compact"/>
              <w:jc w:val="right"/>
            </w:pPr>
            <w:r>
              <w:t>3.7</w:t>
            </w:r>
          </w:p>
        </w:tc>
        <w:tc>
          <w:tcPr>
            <w:tcW w:w="0" w:type="auto"/>
            <w:hideMark/>
          </w:tcPr>
          <w:p w:rsidR="00C21883" w:rsidRDefault="00C21883">
            <w:pPr>
              <w:pStyle w:val="Compact"/>
              <w:jc w:val="right"/>
            </w:pPr>
            <w:r>
              <w:t>6.8</w:t>
            </w:r>
          </w:p>
        </w:tc>
        <w:tc>
          <w:tcPr>
            <w:tcW w:w="0" w:type="auto"/>
            <w:hideMark/>
          </w:tcPr>
          <w:p w:rsidR="00C21883" w:rsidRDefault="00C21883">
            <w:pPr>
              <w:pStyle w:val="Compact"/>
              <w:jc w:val="right"/>
            </w:pPr>
            <w:r>
              <w:t>6.5</w:t>
            </w:r>
          </w:p>
        </w:tc>
      </w:tr>
      <w:tr w:rsidR="00C21883" w:rsidTr="00C21883">
        <w:tc>
          <w:tcPr>
            <w:tcW w:w="0" w:type="auto"/>
            <w:hideMark/>
          </w:tcPr>
          <w:p w:rsidR="00C21883" w:rsidRDefault="00C21883">
            <w:pPr>
              <w:pStyle w:val="Compact"/>
            </w:pPr>
            <w:r>
              <w:t>Emerging Markets and Developing Economies</w:t>
            </w:r>
          </w:p>
        </w:tc>
        <w:tc>
          <w:tcPr>
            <w:tcW w:w="0" w:type="auto"/>
            <w:hideMark/>
          </w:tcPr>
          <w:p w:rsidR="00C21883" w:rsidRDefault="00C21883">
            <w:pPr>
              <w:pStyle w:val="Compact"/>
              <w:jc w:val="center"/>
            </w:pPr>
            <w:r>
              <w:t>0.5</w:t>
            </w:r>
          </w:p>
        </w:tc>
        <w:tc>
          <w:tcPr>
            <w:tcW w:w="0" w:type="auto"/>
            <w:hideMark/>
          </w:tcPr>
          <w:p w:rsidR="00C21883" w:rsidRDefault="00C21883">
            <w:pPr>
              <w:pStyle w:val="Compact"/>
              <w:jc w:val="right"/>
            </w:pPr>
            <w:r>
              <w:t>1.9</w:t>
            </w:r>
          </w:p>
        </w:tc>
        <w:tc>
          <w:tcPr>
            <w:tcW w:w="0" w:type="auto"/>
            <w:hideMark/>
          </w:tcPr>
          <w:p w:rsidR="00C21883" w:rsidRDefault="00C21883">
            <w:pPr>
              <w:pStyle w:val="Compact"/>
              <w:jc w:val="right"/>
            </w:pPr>
            <w:r>
              <w:t>3.9</w:t>
            </w:r>
          </w:p>
        </w:tc>
        <w:tc>
          <w:tcPr>
            <w:tcW w:w="0" w:type="auto"/>
            <w:hideMark/>
          </w:tcPr>
          <w:p w:rsidR="00C21883" w:rsidRDefault="00C21883">
            <w:pPr>
              <w:pStyle w:val="Compact"/>
              <w:jc w:val="right"/>
            </w:pPr>
            <w:r>
              <w:t>3.6</w:t>
            </w:r>
          </w:p>
        </w:tc>
        <w:tc>
          <w:tcPr>
            <w:tcW w:w="0" w:type="auto"/>
            <w:hideMark/>
          </w:tcPr>
          <w:p w:rsidR="00C21883" w:rsidRDefault="00C21883">
            <w:pPr>
              <w:pStyle w:val="Compact"/>
              <w:jc w:val="right"/>
            </w:pPr>
            <w:r>
              <w:t>3.4</w:t>
            </w:r>
          </w:p>
        </w:tc>
      </w:tr>
      <w:tr w:rsidR="00C21883" w:rsidTr="00C21883">
        <w:tc>
          <w:tcPr>
            <w:tcW w:w="0" w:type="auto"/>
            <w:hideMark/>
          </w:tcPr>
          <w:p w:rsidR="00C21883" w:rsidRDefault="00C21883">
            <w:pPr>
              <w:pStyle w:val="Compact"/>
            </w:pPr>
            <w:r>
              <w:t>Middle East &amp; North Africa</w:t>
            </w:r>
          </w:p>
        </w:tc>
        <w:tc>
          <w:tcPr>
            <w:tcW w:w="0" w:type="auto"/>
            <w:hideMark/>
          </w:tcPr>
          <w:p w:rsidR="00C21883" w:rsidRDefault="00C21883">
            <w:pPr>
              <w:pStyle w:val="Compact"/>
              <w:jc w:val="center"/>
            </w:pPr>
            <w:r>
              <w:t>-1.0</w:t>
            </w:r>
          </w:p>
        </w:tc>
        <w:tc>
          <w:tcPr>
            <w:tcW w:w="0" w:type="auto"/>
            <w:hideMark/>
          </w:tcPr>
          <w:p w:rsidR="00C21883" w:rsidRDefault="00C21883">
            <w:pPr>
              <w:pStyle w:val="Compact"/>
              <w:jc w:val="right"/>
            </w:pPr>
            <w:r>
              <w:t>0.1</w:t>
            </w:r>
          </w:p>
        </w:tc>
        <w:tc>
          <w:tcPr>
            <w:tcW w:w="0" w:type="auto"/>
            <w:hideMark/>
          </w:tcPr>
          <w:p w:rsidR="00C21883" w:rsidRDefault="00C21883">
            <w:pPr>
              <w:pStyle w:val="Compact"/>
              <w:jc w:val="right"/>
            </w:pPr>
            <w:r>
              <w:t>1.1</w:t>
            </w:r>
          </w:p>
        </w:tc>
        <w:tc>
          <w:tcPr>
            <w:tcW w:w="0" w:type="auto"/>
            <w:hideMark/>
          </w:tcPr>
          <w:p w:rsidR="00C21883" w:rsidRDefault="00C21883">
            <w:pPr>
              <w:pStyle w:val="Compact"/>
              <w:jc w:val="right"/>
            </w:pPr>
            <w:r>
              <w:t>0.1</w:t>
            </w:r>
          </w:p>
        </w:tc>
        <w:tc>
          <w:tcPr>
            <w:tcW w:w="0" w:type="auto"/>
            <w:hideMark/>
          </w:tcPr>
          <w:p w:rsidR="00C21883" w:rsidRDefault="00C21883">
            <w:pPr>
              <w:pStyle w:val="Compact"/>
              <w:jc w:val="right"/>
            </w:pPr>
            <w:r>
              <w:t>0.6</w:t>
            </w:r>
          </w:p>
        </w:tc>
      </w:tr>
      <w:tr w:rsidR="00C21883" w:rsidTr="00C21883">
        <w:tc>
          <w:tcPr>
            <w:tcW w:w="0" w:type="auto"/>
            <w:hideMark/>
          </w:tcPr>
          <w:p w:rsidR="00C21883" w:rsidRDefault="00C21883">
            <w:pPr>
              <w:pStyle w:val="Compact"/>
            </w:pPr>
            <w:r>
              <w:t>Latin America</w:t>
            </w:r>
          </w:p>
        </w:tc>
        <w:tc>
          <w:tcPr>
            <w:tcW w:w="0" w:type="auto"/>
            <w:hideMark/>
          </w:tcPr>
          <w:p w:rsidR="00C21883" w:rsidRDefault="00C21883">
            <w:pPr>
              <w:pStyle w:val="Compact"/>
              <w:jc w:val="center"/>
            </w:pPr>
            <w:r>
              <w:t>0.8</w:t>
            </w:r>
          </w:p>
        </w:tc>
        <w:tc>
          <w:tcPr>
            <w:tcW w:w="0" w:type="auto"/>
            <w:hideMark/>
          </w:tcPr>
          <w:p w:rsidR="00C21883" w:rsidRDefault="00C21883">
            <w:pPr>
              <w:pStyle w:val="Compact"/>
              <w:jc w:val="right"/>
            </w:pPr>
            <w:r>
              <w:t>1.0</w:t>
            </w:r>
          </w:p>
        </w:tc>
        <w:tc>
          <w:tcPr>
            <w:tcW w:w="0" w:type="auto"/>
            <w:hideMark/>
          </w:tcPr>
          <w:p w:rsidR="00C21883" w:rsidRDefault="00C21883">
            <w:pPr>
              <w:pStyle w:val="Compact"/>
              <w:jc w:val="right"/>
            </w:pPr>
            <w:r>
              <w:t>0.5</w:t>
            </w:r>
          </w:p>
        </w:tc>
        <w:tc>
          <w:tcPr>
            <w:tcW w:w="0" w:type="auto"/>
            <w:hideMark/>
          </w:tcPr>
          <w:p w:rsidR="00C21883" w:rsidRDefault="00C21883">
            <w:pPr>
              <w:pStyle w:val="Compact"/>
              <w:jc w:val="right"/>
            </w:pPr>
            <w:r>
              <w:t>1.0</w:t>
            </w:r>
          </w:p>
        </w:tc>
        <w:tc>
          <w:tcPr>
            <w:tcW w:w="0" w:type="auto"/>
            <w:hideMark/>
          </w:tcPr>
          <w:p w:rsidR="00C21883" w:rsidRDefault="00C21883">
            <w:pPr>
              <w:pStyle w:val="Compact"/>
              <w:jc w:val="right"/>
            </w:pPr>
            <w:r>
              <w:t>0.2</w:t>
            </w:r>
          </w:p>
        </w:tc>
      </w:tr>
      <w:tr w:rsidR="00C21883" w:rsidTr="00C21883">
        <w:tc>
          <w:tcPr>
            <w:tcW w:w="0" w:type="auto"/>
            <w:hideMark/>
          </w:tcPr>
          <w:p w:rsidR="00C21883" w:rsidRDefault="00C21883">
            <w:pPr>
              <w:pStyle w:val="Compact"/>
            </w:pPr>
            <w:r>
              <w:t>China</w:t>
            </w:r>
          </w:p>
        </w:tc>
        <w:tc>
          <w:tcPr>
            <w:tcW w:w="0" w:type="auto"/>
            <w:hideMark/>
          </w:tcPr>
          <w:p w:rsidR="00C21883" w:rsidRDefault="00C21883">
            <w:pPr>
              <w:pStyle w:val="Compact"/>
              <w:jc w:val="center"/>
            </w:pPr>
            <w:r>
              <w:t>5.9</w:t>
            </w:r>
          </w:p>
        </w:tc>
        <w:tc>
          <w:tcPr>
            <w:tcW w:w="0" w:type="auto"/>
            <w:hideMark/>
          </w:tcPr>
          <w:p w:rsidR="00C21883" w:rsidRDefault="00C21883">
            <w:pPr>
              <w:pStyle w:val="Compact"/>
              <w:jc w:val="right"/>
            </w:pPr>
            <w:r>
              <w:t>4.8</w:t>
            </w:r>
          </w:p>
        </w:tc>
        <w:tc>
          <w:tcPr>
            <w:tcW w:w="0" w:type="auto"/>
            <w:hideMark/>
          </w:tcPr>
          <w:p w:rsidR="00C21883" w:rsidRDefault="00C21883">
            <w:pPr>
              <w:pStyle w:val="Compact"/>
              <w:jc w:val="right"/>
            </w:pPr>
            <w:r>
              <w:t>8.8</w:t>
            </w:r>
          </w:p>
        </w:tc>
        <w:tc>
          <w:tcPr>
            <w:tcW w:w="0" w:type="auto"/>
            <w:hideMark/>
          </w:tcPr>
          <w:p w:rsidR="00C21883" w:rsidRDefault="00C21883">
            <w:pPr>
              <w:pStyle w:val="Compact"/>
              <w:jc w:val="right"/>
            </w:pPr>
            <w:r>
              <w:t>8.2</w:t>
            </w:r>
          </w:p>
        </w:tc>
        <w:tc>
          <w:tcPr>
            <w:tcW w:w="0" w:type="auto"/>
            <w:hideMark/>
          </w:tcPr>
          <w:p w:rsidR="00C21883" w:rsidRDefault="00C21883">
            <w:pPr>
              <w:pStyle w:val="Compact"/>
              <w:jc w:val="right"/>
            </w:pPr>
            <w:r>
              <w:t>6.5</w:t>
            </w:r>
          </w:p>
        </w:tc>
      </w:tr>
      <w:tr w:rsidR="00C21883" w:rsidTr="00C21883">
        <w:tc>
          <w:tcPr>
            <w:tcW w:w="0" w:type="auto"/>
            <w:hideMark/>
          </w:tcPr>
          <w:p w:rsidR="00C21883" w:rsidRDefault="00C21883">
            <w:pPr>
              <w:pStyle w:val="Compact"/>
            </w:pPr>
            <w:r>
              <w:lastRenderedPageBreak/>
              <w:t>Other Developing Asia</w:t>
            </w:r>
          </w:p>
        </w:tc>
        <w:tc>
          <w:tcPr>
            <w:tcW w:w="0" w:type="auto"/>
            <w:hideMark/>
          </w:tcPr>
          <w:p w:rsidR="00C21883" w:rsidRDefault="00C21883">
            <w:pPr>
              <w:pStyle w:val="Compact"/>
              <w:jc w:val="center"/>
            </w:pPr>
            <w:r>
              <w:t>5.3</w:t>
            </w:r>
          </w:p>
        </w:tc>
        <w:tc>
          <w:tcPr>
            <w:tcW w:w="0" w:type="auto"/>
            <w:hideMark/>
          </w:tcPr>
          <w:p w:rsidR="00C21883" w:rsidRDefault="00C21883">
            <w:pPr>
              <w:pStyle w:val="Compact"/>
              <w:jc w:val="right"/>
            </w:pPr>
            <w:r>
              <w:t>0.6</w:t>
            </w:r>
          </w:p>
        </w:tc>
        <w:tc>
          <w:tcPr>
            <w:tcW w:w="0" w:type="auto"/>
            <w:hideMark/>
          </w:tcPr>
          <w:p w:rsidR="00C21883" w:rsidRDefault="00C21883">
            <w:pPr>
              <w:pStyle w:val="Compact"/>
              <w:jc w:val="right"/>
            </w:pPr>
            <w:r>
              <w:t>3.6</w:t>
            </w:r>
          </w:p>
        </w:tc>
        <w:tc>
          <w:tcPr>
            <w:tcW w:w="0" w:type="auto"/>
            <w:hideMark/>
          </w:tcPr>
          <w:p w:rsidR="00C21883" w:rsidRDefault="00C21883">
            <w:pPr>
              <w:pStyle w:val="Compact"/>
              <w:jc w:val="right"/>
            </w:pPr>
            <w:r>
              <w:t>2.2</w:t>
            </w:r>
          </w:p>
        </w:tc>
        <w:tc>
          <w:tcPr>
            <w:tcW w:w="0" w:type="auto"/>
            <w:hideMark/>
          </w:tcPr>
          <w:p w:rsidR="00C21883" w:rsidRDefault="00C21883">
            <w:pPr>
              <w:pStyle w:val="Compact"/>
              <w:jc w:val="right"/>
            </w:pPr>
            <w:r>
              <w:t>3.7</w:t>
            </w:r>
          </w:p>
        </w:tc>
      </w:tr>
    </w:tbl>
    <w:p w:rsidR="00C21883" w:rsidRPr="00C21883" w:rsidRDefault="00053ACC" w:rsidP="00C21883">
      <w:pPr>
        <w:pStyle w:val="BodyText"/>
        <w:rPr>
          <w:rFonts w:ascii="Times New Roman" w:hAnsi="Times New Roman"/>
          <w:lang w:val="es-CL"/>
        </w:rPr>
      </w:pPr>
      <w:r w:rsidRPr="00053ACC">
        <w:rPr>
          <w:b/>
          <w:lang w:val="es-CL"/>
        </w:rPr>
        <w:t>Note:</w:t>
      </w:r>
      <w:r w:rsidRPr="00053ACC">
        <w:rPr>
          <w:lang w:val="es-CL"/>
        </w:rPr>
        <w:t xml:space="preserve"> </w:t>
      </w:r>
      <w:r w:rsidRPr="00053ACC">
        <w:rPr>
          <w:vertAlign w:val="superscript"/>
          <w:lang w:val="es-CL"/>
        </w:rPr>
        <w:t>a</w:t>
      </w:r>
      <w:r w:rsidRPr="00053ACC">
        <w:rPr>
          <w:lang w:val="es-CL"/>
        </w:rPr>
        <w:t xml:space="preserve"> Fuente: CEPAL sobre datos </w:t>
      </w:r>
      <w:proofErr w:type="spellStart"/>
      <w:r w:rsidRPr="00053ACC">
        <w:rPr>
          <w:lang w:val="es-CL"/>
        </w:rPr>
        <w:t>Conference</w:t>
      </w:r>
      <w:proofErr w:type="spellEnd"/>
      <w:r w:rsidRPr="00053ACC">
        <w:rPr>
          <w:lang w:val="es-CL"/>
        </w:rPr>
        <w:t xml:space="preserve"> </w:t>
      </w:r>
      <w:proofErr w:type="spellStart"/>
      <w:r w:rsidRPr="00053ACC">
        <w:rPr>
          <w:lang w:val="es-CL"/>
        </w:rPr>
        <w:t>Board</w:t>
      </w:r>
      <w:proofErr w:type="spellEnd"/>
      <w:r w:rsidRPr="00053ACC">
        <w:rPr>
          <w:lang w:val="es-CL"/>
        </w:rPr>
        <w:t>, 2016</w:t>
      </w:r>
    </w:p>
    <w:p w:rsidR="0044431D" w:rsidRDefault="0044431D">
      <w:pPr>
        <w:jc w:val="both"/>
        <w:rPr>
          <w:rFonts w:ascii="Times New Roman" w:hAnsi="Times New Roman" w:cs="Times New Roman"/>
          <w:lang w:val="es-CL"/>
        </w:rPr>
      </w:pPr>
    </w:p>
    <w:p w:rsidR="0044431D" w:rsidRDefault="0044431D">
      <w:pPr>
        <w:jc w:val="both"/>
        <w:rPr>
          <w:rFonts w:ascii="Times New Roman" w:hAnsi="Times New Roman" w:cs="Times New Roman"/>
          <w:lang w:val="es-CL"/>
        </w:rPr>
      </w:pPr>
    </w:p>
    <w:p w:rsidR="0044431D" w:rsidRDefault="004E58A3">
      <w:pPr>
        <w:jc w:val="both"/>
        <w:rPr>
          <w:rFonts w:ascii="Times New Roman" w:hAnsi="Times New Roman" w:cs="Times New Roman"/>
          <w:lang w:val="es-CL"/>
        </w:rPr>
      </w:pPr>
      <w:r>
        <w:rPr>
          <w:rFonts w:ascii="Times New Roman" w:hAnsi="Times New Roman" w:cs="Times New Roman"/>
          <w:lang w:val="es-CL"/>
        </w:rPr>
        <w:t xml:space="preserve">Por otro lado, la inversión real a nivel mundial muestra un desempeño enlentecido. En un contexto de bajo crecimiento del producto, la razón Inversión/Producto apenas aumenta 0,5% al año en este nuevo período, prácticamente la mitad de lo que aumentó en el quinquenio 2001-2006, </w:t>
      </w:r>
      <w:r w:rsidR="003F352C">
        <w:rPr>
          <w:rFonts w:ascii="Times New Roman" w:hAnsi="Times New Roman" w:cs="Times New Roman"/>
          <w:lang w:val="es-CL"/>
        </w:rPr>
        <w:t xml:space="preserve">al tiempo que </w:t>
      </w:r>
      <w:r>
        <w:rPr>
          <w:rFonts w:ascii="Times New Roman" w:hAnsi="Times New Roman" w:cs="Times New Roman"/>
          <w:lang w:val="es-CL"/>
        </w:rPr>
        <w:t xml:space="preserve">el </w:t>
      </w:r>
      <w:r w:rsidR="003F352C">
        <w:rPr>
          <w:rFonts w:ascii="Times New Roman" w:hAnsi="Times New Roman" w:cs="Times New Roman"/>
          <w:lang w:val="es-CL"/>
        </w:rPr>
        <w:t>PIB</w:t>
      </w:r>
      <w:r>
        <w:rPr>
          <w:rFonts w:ascii="Times New Roman" w:hAnsi="Times New Roman" w:cs="Times New Roman"/>
          <w:lang w:val="es-CL"/>
        </w:rPr>
        <w:t xml:space="preserve"> crecía más rápido, fenómeno que se repite en el conjunto de las economías avanzadas. Lo anterior se verifica de modo más agudo en  la zona del Euro</w:t>
      </w:r>
      <w:r w:rsidR="003F352C">
        <w:rPr>
          <w:rFonts w:ascii="Times New Roman" w:hAnsi="Times New Roman" w:cs="Times New Roman"/>
          <w:lang w:val="es-CL"/>
        </w:rPr>
        <w:t>, América Latina y el Caribe y el Medio Oriente, que no han podido mantener los niveles de inversión del comienzo de la post-crisis.</w:t>
      </w:r>
    </w:p>
    <w:p w:rsidR="0044431D" w:rsidRDefault="0044431D">
      <w:pPr>
        <w:jc w:val="both"/>
        <w:rPr>
          <w:rFonts w:ascii="Times New Roman" w:hAnsi="Times New Roman" w:cs="Times New Roman"/>
          <w:lang w:val="es-CL"/>
        </w:rPr>
      </w:pPr>
    </w:p>
    <w:p w:rsidR="004E58A3" w:rsidRDefault="00D87FCD" w:rsidP="004E58A3">
      <w:pPr>
        <w:pStyle w:val="TableCaption"/>
        <w:rPr>
          <w:lang w:val="es-CL"/>
        </w:rPr>
      </w:pPr>
      <w:r>
        <w:rPr>
          <w:lang w:val="es-CL"/>
        </w:rPr>
        <w:t xml:space="preserve">Cuadro 4: </w:t>
      </w:r>
      <w:r w:rsidR="004E58A3">
        <w:rPr>
          <w:lang w:val="es-CL"/>
        </w:rPr>
        <w:t>Tasa de crecimiento anual de Formación de capital/PIB</w:t>
      </w:r>
    </w:p>
    <w:tbl>
      <w:tblPr>
        <w:tblW w:w="0" w:type="pct"/>
        <w:tblLook w:val="04A0"/>
      </w:tblPr>
      <w:tblGrid>
        <w:gridCol w:w="4297"/>
        <w:gridCol w:w="1055"/>
        <w:gridCol w:w="1056"/>
        <w:gridCol w:w="1056"/>
        <w:gridCol w:w="1056"/>
        <w:gridCol w:w="1056"/>
      </w:tblGrid>
      <w:tr w:rsidR="004E58A3" w:rsidTr="004E58A3">
        <w:tc>
          <w:tcPr>
            <w:tcW w:w="0" w:type="auto"/>
            <w:tcBorders>
              <w:top w:val="nil"/>
              <w:left w:val="nil"/>
              <w:bottom w:val="single" w:sz="2" w:space="0" w:color="auto"/>
              <w:right w:val="nil"/>
            </w:tcBorders>
            <w:vAlign w:val="bottom"/>
            <w:hideMark/>
          </w:tcPr>
          <w:p w:rsidR="004E58A3" w:rsidRDefault="004E58A3">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4E58A3" w:rsidRDefault="004E58A3">
            <w:pPr>
              <w:pStyle w:val="Compact"/>
              <w:jc w:val="center"/>
            </w:pPr>
            <w:r>
              <w:t>1991-1995</w:t>
            </w:r>
          </w:p>
        </w:tc>
        <w:tc>
          <w:tcPr>
            <w:tcW w:w="0" w:type="auto"/>
            <w:tcBorders>
              <w:top w:val="nil"/>
              <w:left w:val="nil"/>
              <w:bottom w:val="single" w:sz="2" w:space="0" w:color="auto"/>
              <w:right w:val="nil"/>
            </w:tcBorders>
            <w:vAlign w:val="bottom"/>
            <w:hideMark/>
          </w:tcPr>
          <w:p w:rsidR="004E58A3" w:rsidRDefault="004E58A3">
            <w:pPr>
              <w:pStyle w:val="Compact"/>
              <w:jc w:val="right"/>
            </w:pPr>
            <w:r>
              <w:t>1996-2000</w:t>
            </w:r>
          </w:p>
        </w:tc>
        <w:tc>
          <w:tcPr>
            <w:tcW w:w="0" w:type="auto"/>
            <w:tcBorders>
              <w:top w:val="nil"/>
              <w:left w:val="nil"/>
              <w:bottom w:val="single" w:sz="2" w:space="0" w:color="auto"/>
              <w:right w:val="nil"/>
            </w:tcBorders>
            <w:vAlign w:val="bottom"/>
            <w:hideMark/>
          </w:tcPr>
          <w:p w:rsidR="004E58A3" w:rsidRDefault="004E58A3">
            <w:pPr>
              <w:pStyle w:val="Compact"/>
              <w:jc w:val="right"/>
            </w:pPr>
            <w:r>
              <w:t>2001-2006</w:t>
            </w:r>
          </w:p>
        </w:tc>
        <w:tc>
          <w:tcPr>
            <w:tcW w:w="0" w:type="auto"/>
            <w:tcBorders>
              <w:top w:val="nil"/>
              <w:left w:val="nil"/>
              <w:bottom w:val="single" w:sz="2" w:space="0" w:color="auto"/>
              <w:right w:val="nil"/>
            </w:tcBorders>
            <w:vAlign w:val="bottom"/>
            <w:hideMark/>
          </w:tcPr>
          <w:p w:rsidR="004E58A3" w:rsidRDefault="004E58A3">
            <w:pPr>
              <w:pStyle w:val="Compact"/>
              <w:jc w:val="right"/>
            </w:pPr>
            <w:r>
              <w:t>2007-2009</w:t>
            </w:r>
          </w:p>
        </w:tc>
        <w:tc>
          <w:tcPr>
            <w:tcW w:w="0" w:type="auto"/>
            <w:tcBorders>
              <w:top w:val="nil"/>
              <w:left w:val="nil"/>
              <w:bottom w:val="single" w:sz="2" w:space="0" w:color="auto"/>
              <w:right w:val="nil"/>
            </w:tcBorders>
            <w:vAlign w:val="bottom"/>
            <w:hideMark/>
          </w:tcPr>
          <w:p w:rsidR="004E58A3" w:rsidRDefault="004E58A3">
            <w:pPr>
              <w:pStyle w:val="Compact"/>
              <w:jc w:val="right"/>
            </w:pPr>
            <w:r>
              <w:t>2010-2016</w:t>
            </w:r>
          </w:p>
        </w:tc>
      </w:tr>
      <w:tr w:rsidR="004E58A3" w:rsidTr="004E58A3">
        <w:tc>
          <w:tcPr>
            <w:tcW w:w="0" w:type="auto"/>
            <w:hideMark/>
          </w:tcPr>
          <w:p w:rsidR="004E58A3" w:rsidRDefault="004E58A3">
            <w:pPr>
              <w:pStyle w:val="Compact"/>
            </w:pPr>
            <w:r>
              <w:t>Middle East and North Africa</w:t>
            </w:r>
          </w:p>
        </w:tc>
        <w:tc>
          <w:tcPr>
            <w:tcW w:w="0" w:type="auto"/>
            <w:hideMark/>
          </w:tcPr>
          <w:p w:rsidR="004E58A3" w:rsidRDefault="004E58A3">
            <w:pPr>
              <w:pStyle w:val="Compact"/>
              <w:jc w:val="center"/>
            </w:pPr>
            <w:r>
              <w:t>-6.4</w:t>
            </w:r>
          </w:p>
        </w:tc>
        <w:tc>
          <w:tcPr>
            <w:tcW w:w="0" w:type="auto"/>
            <w:hideMark/>
          </w:tcPr>
          <w:p w:rsidR="004E58A3" w:rsidRDefault="004E58A3">
            <w:pPr>
              <w:pStyle w:val="Compact"/>
              <w:jc w:val="right"/>
            </w:pPr>
            <w:r>
              <w:t>1.6</w:t>
            </w:r>
          </w:p>
        </w:tc>
        <w:tc>
          <w:tcPr>
            <w:tcW w:w="0" w:type="auto"/>
            <w:hideMark/>
          </w:tcPr>
          <w:p w:rsidR="004E58A3" w:rsidRDefault="004E58A3">
            <w:pPr>
              <w:pStyle w:val="Compact"/>
              <w:jc w:val="right"/>
            </w:pPr>
            <w:r>
              <w:t>-0.9</w:t>
            </w:r>
          </w:p>
        </w:tc>
        <w:tc>
          <w:tcPr>
            <w:tcW w:w="0" w:type="auto"/>
            <w:hideMark/>
          </w:tcPr>
          <w:p w:rsidR="004E58A3" w:rsidRDefault="004E58A3">
            <w:pPr>
              <w:pStyle w:val="Compact"/>
              <w:jc w:val="right"/>
            </w:pPr>
            <w:r>
              <w:t>3.1</w:t>
            </w:r>
          </w:p>
        </w:tc>
        <w:tc>
          <w:tcPr>
            <w:tcW w:w="0" w:type="auto"/>
            <w:hideMark/>
          </w:tcPr>
          <w:p w:rsidR="004E58A3" w:rsidRDefault="004E58A3">
            <w:pPr>
              <w:pStyle w:val="Compact"/>
              <w:jc w:val="right"/>
            </w:pPr>
            <w:r>
              <w:t>-1.0</w:t>
            </w:r>
          </w:p>
        </w:tc>
      </w:tr>
      <w:tr w:rsidR="004E58A3" w:rsidTr="004E58A3">
        <w:tc>
          <w:tcPr>
            <w:tcW w:w="0" w:type="auto"/>
            <w:hideMark/>
          </w:tcPr>
          <w:p w:rsidR="004E58A3" w:rsidRDefault="004E58A3">
            <w:pPr>
              <w:pStyle w:val="Compact"/>
            </w:pPr>
            <w:r>
              <w:t>Euro area</w:t>
            </w:r>
          </w:p>
        </w:tc>
        <w:tc>
          <w:tcPr>
            <w:tcW w:w="0" w:type="auto"/>
            <w:hideMark/>
          </w:tcPr>
          <w:p w:rsidR="004E58A3" w:rsidRDefault="004E58A3">
            <w:pPr>
              <w:pStyle w:val="Compact"/>
              <w:jc w:val="center"/>
            </w:pPr>
            <w:r>
              <w:t>-3.3</w:t>
            </w:r>
          </w:p>
        </w:tc>
        <w:tc>
          <w:tcPr>
            <w:tcW w:w="0" w:type="auto"/>
            <w:hideMark/>
          </w:tcPr>
          <w:p w:rsidR="004E58A3" w:rsidRDefault="004E58A3">
            <w:pPr>
              <w:pStyle w:val="Compact"/>
              <w:jc w:val="right"/>
            </w:pPr>
            <w:r>
              <w:t>1.8</w:t>
            </w:r>
          </w:p>
        </w:tc>
        <w:tc>
          <w:tcPr>
            <w:tcW w:w="0" w:type="auto"/>
            <w:hideMark/>
          </w:tcPr>
          <w:p w:rsidR="004E58A3" w:rsidRDefault="004E58A3">
            <w:pPr>
              <w:pStyle w:val="Compact"/>
              <w:jc w:val="right"/>
            </w:pPr>
            <w:r>
              <w:t>0.4</w:t>
            </w:r>
          </w:p>
        </w:tc>
        <w:tc>
          <w:tcPr>
            <w:tcW w:w="0" w:type="auto"/>
            <w:hideMark/>
          </w:tcPr>
          <w:p w:rsidR="004E58A3" w:rsidRDefault="004E58A3">
            <w:pPr>
              <w:pStyle w:val="Compact"/>
              <w:jc w:val="right"/>
            </w:pPr>
            <w:r>
              <w:t>-5.3</w:t>
            </w:r>
          </w:p>
        </w:tc>
        <w:tc>
          <w:tcPr>
            <w:tcW w:w="0" w:type="auto"/>
            <w:hideMark/>
          </w:tcPr>
          <w:p w:rsidR="004E58A3" w:rsidRDefault="004E58A3">
            <w:pPr>
              <w:pStyle w:val="Compact"/>
              <w:jc w:val="right"/>
            </w:pPr>
            <w:r>
              <w:t>-0.7</w:t>
            </w:r>
          </w:p>
        </w:tc>
      </w:tr>
      <w:tr w:rsidR="004E58A3" w:rsidTr="004E58A3">
        <w:tc>
          <w:tcPr>
            <w:tcW w:w="0" w:type="auto"/>
            <w:hideMark/>
          </w:tcPr>
          <w:p w:rsidR="004E58A3" w:rsidRDefault="004E58A3">
            <w:pPr>
              <w:pStyle w:val="Compact"/>
            </w:pPr>
            <w:r>
              <w:t>Emerging market and developing economies</w:t>
            </w:r>
          </w:p>
        </w:tc>
        <w:tc>
          <w:tcPr>
            <w:tcW w:w="0" w:type="auto"/>
            <w:hideMark/>
          </w:tcPr>
          <w:p w:rsidR="004E58A3" w:rsidRDefault="004E58A3">
            <w:pPr>
              <w:pStyle w:val="Compact"/>
              <w:jc w:val="center"/>
            </w:pPr>
            <w:r>
              <w:t>-1.6</w:t>
            </w:r>
          </w:p>
        </w:tc>
        <w:tc>
          <w:tcPr>
            <w:tcW w:w="0" w:type="auto"/>
            <w:hideMark/>
          </w:tcPr>
          <w:p w:rsidR="004E58A3" w:rsidRDefault="004E58A3">
            <w:pPr>
              <w:pStyle w:val="Compact"/>
              <w:jc w:val="right"/>
            </w:pPr>
            <w:r>
              <w:t>-0.5</w:t>
            </w:r>
          </w:p>
        </w:tc>
        <w:tc>
          <w:tcPr>
            <w:tcW w:w="0" w:type="auto"/>
            <w:hideMark/>
          </w:tcPr>
          <w:p w:rsidR="004E58A3" w:rsidRDefault="004E58A3">
            <w:pPr>
              <w:pStyle w:val="Compact"/>
              <w:jc w:val="right"/>
            </w:pPr>
            <w:r>
              <w:t>2.0</w:t>
            </w:r>
          </w:p>
        </w:tc>
        <w:tc>
          <w:tcPr>
            <w:tcW w:w="0" w:type="auto"/>
            <w:hideMark/>
          </w:tcPr>
          <w:p w:rsidR="004E58A3" w:rsidRDefault="004E58A3">
            <w:pPr>
              <w:pStyle w:val="Compact"/>
              <w:jc w:val="right"/>
            </w:pPr>
            <w:r>
              <w:t>1.0</w:t>
            </w:r>
          </w:p>
        </w:tc>
        <w:tc>
          <w:tcPr>
            <w:tcW w:w="0" w:type="auto"/>
            <w:hideMark/>
          </w:tcPr>
          <w:p w:rsidR="004E58A3" w:rsidRDefault="004E58A3">
            <w:pPr>
              <w:pStyle w:val="Compact"/>
              <w:jc w:val="right"/>
            </w:pPr>
            <w:r>
              <w:t>0.3</w:t>
            </w:r>
          </w:p>
        </w:tc>
      </w:tr>
      <w:tr w:rsidR="004E58A3" w:rsidTr="004E58A3">
        <w:tc>
          <w:tcPr>
            <w:tcW w:w="0" w:type="auto"/>
            <w:hideMark/>
          </w:tcPr>
          <w:p w:rsidR="004E58A3" w:rsidRDefault="004E58A3">
            <w:pPr>
              <w:pStyle w:val="Compact"/>
            </w:pPr>
            <w:r>
              <w:t>Major advanced economies (G7)</w:t>
            </w:r>
          </w:p>
        </w:tc>
        <w:tc>
          <w:tcPr>
            <w:tcW w:w="0" w:type="auto"/>
            <w:hideMark/>
          </w:tcPr>
          <w:p w:rsidR="004E58A3" w:rsidRDefault="004E58A3">
            <w:pPr>
              <w:pStyle w:val="Compact"/>
              <w:jc w:val="center"/>
            </w:pPr>
            <w:r>
              <w:t>-0.6</w:t>
            </w:r>
          </w:p>
        </w:tc>
        <w:tc>
          <w:tcPr>
            <w:tcW w:w="0" w:type="auto"/>
            <w:hideMark/>
          </w:tcPr>
          <w:p w:rsidR="004E58A3" w:rsidRDefault="004E58A3">
            <w:pPr>
              <w:pStyle w:val="Compact"/>
              <w:jc w:val="right"/>
            </w:pPr>
            <w:r>
              <w:t>0.3</w:t>
            </w:r>
          </w:p>
        </w:tc>
        <w:tc>
          <w:tcPr>
            <w:tcW w:w="0" w:type="auto"/>
            <w:hideMark/>
          </w:tcPr>
          <w:p w:rsidR="004E58A3" w:rsidRDefault="004E58A3">
            <w:pPr>
              <w:pStyle w:val="Compact"/>
              <w:jc w:val="right"/>
            </w:pPr>
            <w:r>
              <w:t>0.1</w:t>
            </w:r>
          </w:p>
        </w:tc>
        <w:tc>
          <w:tcPr>
            <w:tcW w:w="0" w:type="auto"/>
            <w:hideMark/>
          </w:tcPr>
          <w:p w:rsidR="004E58A3" w:rsidRDefault="004E58A3">
            <w:pPr>
              <w:pStyle w:val="Compact"/>
              <w:jc w:val="right"/>
            </w:pPr>
            <w:r>
              <w:t>-5.8</w:t>
            </w:r>
          </w:p>
        </w:tc>
        <w:tc>
          <w:tcPr>
            <w:tcW w:w="0" w:type="auto"/>
            <w:hideMark/>
          </w:tcPr>
          <w:p w:rsidR="004E58A3" w:rsidRDefault="004E58A3">
            <w:pPr>
              <w:pStyle w:val="Compact"/>
              <w:jc w:val="right"/>
            </w:pPr>
            <w:r>
              <w:t>0.5</w:t>
            </w:r>
          </w:p>
        </w:tc>
      </w:tr>
      <w:tr w:rsidR="004E58A3" w:rsidTr="004E58A3">
        <w:tc>
          <w:tcPr>
            <w:tcW w:w="0" w:type="auto"/>
            <w:hideMark/>
          </w:tcPr>
          <w:p w:rsidR="004E58A3" w:rsidRDefault="004E58A3">
            <w:pPr>
              <w:pStyle w:val="Compact"/>
            </w:pPr>
            <w:r>
              <w:t>World</w:t>
            </w:r>
          </w:p>
        </w:tc>
        <w:tc>
          <w:tcPr>
            <w:tcW w:w="0" w:type="auto"/>
            <w:hideMark/>
          </w:tcPr>
          <w:p w:rsidR="004E58A3" w:rsidRDefault="004E58A3">
            <w:pPr>
              <w:pStyle w:val="Compact"/>
              <w:jc w:val="center"/>
            </w:pPr>
            <w:r>
              <w:t>-0.8</w:t>
            </w:r>
          </w:p>
        </w:tc>
        <w:tc>
          <w:tcPr>
            <w:tcW w:w="0" w:type="auto"/>
            <w:hideMark/>
          </w:tcPr>
          <w:p w:rsidR="004E58A3" w:rsidRDefault="004E58A3">
            <w:pPr>
              <w:pStyle w:val="Compact"/>
              <w:jc w:val="right"/>
            </w:pPr>
            <w:r>
              <w:t>0.1</w:t>
            </w:r>
          </w:p>
        </w:tc>
        <w:tc>
          <w:tcPr>
            <w:tcW w:w="0" w:type="auto"/>
            <w:hideMark/>
          </w:tcPr>
          <w:p w:rsidR="004E58A3" w:rsidRDefault="004E58A3">
            <w:pPr>
              <w:pStyle w:val="Compact"/>
              <w:jc w:val="right"/>
            </w:pPr>
            <w:r>
              <w:t>0.9</w:t>
            </w:r>
          </w:p>
        </w:tc>
        <w:tc>
          <w:tcPr>
            <w:tcW w:w="0" w:type="auto"/>
            <w:hideMark/>
          </w:tcPr>
          <w:p w:rsidR="004E58A3" w:rsidRDefault="004E58A3">
            <w:pPr>
              <w:pStyle w:val="Compact"/>
              <w:jc w:val="right"/>
            </w:pPr>
            <w:r>
              <w:t>-2.9</w:t>
            </w:r>
          </w:p>
        </w:tc>
        <w:tc>
          <w:tcPr>
            <w:tcW w:w="0" w:type="auto"/>
            <w:hideMark/>
          </w:tcPr>
          <w:p w:rsidR="004E58A3" w:rsidRDefault="004E58A3">
            <w:pPr>
              <w:pStyle w:val="Compact"/>
              <w:jc w:val="right"/>
            </w:pPr>
            <w:r>
              <w:t>0.5</w:t>
            </w:r>
          </w:p>
        </w:tc>
      </w:tr>
      <w:tr w:rsidR="004E58A3" w:rsidTr="004E58A3">
        <w:tc>
          <w:tcPr>
            <w:tcW w:w="0" w:type="auto"/>
            <w:hideMark/>
          </w:tcPr>
          <w:p w:rsidR="004E58A3" w:rsidRDefault="004E58A3">
            <w:pPr>
              <w:pStyle w:val="Compact"/>
            </w:pPr>
            <w:r>
              <w:t>Advanced economies</w:t>
            </w:r>
          </w:p>
        </w:tc>
        <w:tc>
          <w:tcPr>
            <w:tcW w:w="0" w:type="auto"/>
            <w:hideMark/>
          </w:tcPr>
          <w:p w:rsidR="004E58A3" w:rsidRDefault="004E58A3">
            <w:pPr>
              <w:pStyle w:val="Compact"/>
              <w:jc w:val="center"/>
            </w:pPr>
            <w:r>
              <w:t>-0.5</w:t>
            </w:r>
          </w:p>
        </w:tc>
        <w:tc>
          <w:tcPr>
            <w:tcW w:w="0" w:type="auto"/>
            <w:hideMark/>
          </w:tcPr>
          <w:p w:rsidR="004E58A3" w:rsidRDefault="004E58A3">
            <w:pPr>
              <w:pStyle w:val="Compact"/>
              <w:jc w:val="right"/>
            </w:pPr>
            <w:r>
              <w:t>0.3</w:t>
            </w:r>
          </w:p>
        </w:tc>
        <w:tc>
          <w:tcPr>
            <w:tcW w:w="0" w:type="auto"/>
            <w:hideMark/>
          </w:tcPr>
          <w:p w:rsidR="004E58A3" w:rsidRDefault="004E58A3">
            <w:pPr>
              <w:pStyle w:val="Compact"/>
              <w:jc w:val="right"/>
            </w:pPr>
            <w:r>
              <w:t>0.4</w:t>
            </w:r>
          </w:p>
        </w:tc>
        <w:tc>
          <w:tcPr>
            <w:tcW w:w="0" w:type="auto"/>
            <w:hideMark/>
          </w:tcPr>
          <w:p w:rsidR="004E58A3" w:rsidRDefault="004E58A3">
            <w:pPr>
              <w:pStyle w:val="Compact"/>
              <w:jc w:val="right"/>
            </w:pPr>
            <w:r>
              <w:t>-5.6</w:t>
            </w:r>
          </w:p>
        </w:tc>
        <w:tc>
          <w:tcPr>
            <w:tcW w:w="0" w:type="auto"/>
            <w:hideMark/>
          </w:tcPr>
          <w:p w:rsidR="004E58A3" w:rsidRDefault="004E58A3">
            <w:pPr>
              <w:pStyle w:val="Compact"/>
              <w:jc w:val="right"/>
            </w:pPr>
            <w:r>
              <w:t>0.2</w:t>
            </w:r>
          </w:p>
        </w:tc>
      </w:tr>
      <w:tr w:rsidR="004E58A3" w:rsidTr="004E58A3">
        <w:tc>
          <w:tcPr>
            <w:tcW w:w="0" w:type="auto"/>
            <w:hideMark/>
          </w:tcPr>
          <w:p w:rsidR="004E58A3" w:rsidRDefault="004E58A3">
            <w:pPr>
              <w:pStyle w:val="Compact"/>
            </w:pPr>
            <w:r>
              <w:t>Latin America and the Caribbean</w:t>
            </w:r>
          </w:p>
        </w:tc>
        <w:tc>
          <w:tcPr>
            <w:tcW w:w="0" w:type="auto"/>
            <w:hideMark/>
          </w:tcPr>
          <w:p w:rsidR="004E58A3" w:rsidRDefault="004E58A3">
            <w:pPr>
              <w:pStyle w:val="Compact"/>
              <w:jc w:val="center"/>
            </w:pPr>
            <w:r>
              <w:t>1.2</w:t>
            </w:r>
          </w:p>
        </w:tc>
        <w:tc>
          <w:tcPr>
            <w:tcW w:w="0" w:type="auto"/>
            <w:hideMark/>
          </w:tcPr>
          <w:p w:rsidR="004E58A3" w:rsidRDefault="004E58A3">
            <w:pPr>
              <w:pStyle w:val="Compact"/>
              <w:jc w:val="right"/>
            </w:pPr>
            <w:r>
              <w:t>1.3</w:t>
            </w:r>
          </w:p>
        </w:tc>
        <w:tc>
          <w:tcPr>
            <w:tcW w:w="0" w:type="auto"/>
            <w:hideMark/>
          </w:tcPr>
          <w:p w:rsidR="004E58A3" w:rsidRDefault="004E58A3">
            <w:pPr>
              <w:pStyle w:val="Compact"/>
              <w:jc w:val="right"/>
            </w:pPr>
            <w:r>
              <w:t>1.2</w:t>
            </w:r>
          </w:p>
        </w:tc>
        <w:tc>
          <w:tcPr>
            <w:tcW w:w="0" w:type="auto"/>
            <w:hideMark/>
          </w:tcPr>
          <w:p w:rsidR="004E58A3" w:rsidRDefault="004E58A3">
            <w:pPr>
              <w:pStyle w:val="Compact"/>
              <w:jc w:val="right"/>
            </w:pPr>
            <w:r>
              <w:t>-2.5</w:t>
            </w:r>
          </w:p>
        </w:tc>
        <w:tc>
          <w:tcPr>
            <w:tcW w:w="0" w:type="auto"/>
            <w:hideMark/>
          </w:tcPr>
          <w:p w:rsidR="004E58A3" w:rsidRDefault="004E58A3">
            <w:pPr>
              <w:pStyle w:val="Compact"/>
              <w:jc w:val="right"/>
            </w:pPr>
            <w:r>
              <w:t>-1.6</w:t>
            </w:r>
          </w:p>
        </w:tc>
      </w:tr>
      <w:tr w:rsidR="004E58A3" w:rsidTr="004E58A3">
        <w:tc>
          <w:tcPr>
            <w:tcW w:w="0" w:type="auto"/>
            <w:hideMark/>
          </w:tcPr>
          <w:p w:rsidR="004E58A3" w:rsidRDefault="004E58A3">
            <w:pPr>
              <w:pStyle w:val="Compact"/>
            </w:pPr>
            <w:r>
              <w:t>Other advanced economies (Advanced economies excluding G7 and euro area)</w:t>
            </w:r>
          </w:p>
        </w:tc>
        <w:tc>
          <w:tcPr>
            <w:tcW w:w="0" w:type="auto"/>
            <w:hideMark/>
          </w:tcPr>
          <w:p w:rsidR="004E58A3" w:rsidRDefault="004E58A3">
            <w:pPr>
              <w:pStyle w:val="Compact"/>
              <w:jc w:val="center"/>
            </w:pPr>
            <w:r>
              <w:t>0.9</w:t>
            </w:r>
          </w:p>
        </w:tc>
        <w:tc>
          <w:tcPr>
            <w:tcW w:w="0" w:type="auto"/>
            <w:hideMark/>
          </w:tcPr>
          <w:p w:rsidR="004E58A3" w:rsidRDefault="004E58A3">
            <w:pPr>
              <w:pStyle w:val="Compact"/>
              <w:jc w:val="right"/>
            </w:pPr>
            <w:r>
              <w:t>-1.0</w:t>
            </w:r>
          </w:p>
        </w:tc>
        <w:tc>
          <w:tcPr>
            <w:tcW w:w="0" w:type="auto"/>
            <w:hideMark/>
          </w:tcPr>
          <w:p w:rsidR="004E58A3" w:rsidRDefault="004E58A3">
            <w:pPr>
              <w:pStyle w:val="Compact"/>
              <w:jc w:val="right"/>
            </w:pPr>
            <w:r>
              <w:t>1.0</w:t>
            </w:r>
          </w:p>
        </w:tc>
        <w:tc>
          <w:tcPr>
            <w:tcW w:w="0" w:type="auto"/>
            <w:hideMark/>
          </w:tcPr>
          <w:p w:rsidR="004E58A3" w:rsidRDefault="004E58A3">
            <w:pPr>
              <w:pStyle w:val="Compact"/>
              <w:jc w:val="right"/>
            </w:pPr>
            <w:r>
              <w:t>-3.4</w:t>
            </w:r>
          </w:p>
        </w:tc>
        <w:tc>
          <w:tcPr>
            <w:tcW w:w="0" w:type="auto"/>
            <w:hideMark/>
          </w:tcPr>
          <w:p w:rsidR="004E58A3" w:rsidRDefault="004E58A3">
            <w:pPr>
              <w:pStyle w:val="Compact"/>
              <w:jc w:val="right"/>
            </w:pPr>
            <w:r>
              <w:t>-0.5</w:t>
            </w:r>
          </w:p>
        </w:tc>
      </w:tr>
    </w:tbl>
    <w:p w:rsidR="004E58A3" w:rsidRDefault="004E58A3" w:rsidP="004E58A3">
      <w:pPr>
        <w:pStyle w:val="BodyText"/>
        <w:rPr>
          <w:rFonts w:ascii="Times New Roman" w:hAnsi="Times New Roman"/>
          <w:lang w:val="es-CL"/>
        </w:rPr>
      </w:pPr>
      <w:r>
        <w:rPr>
          <w:b/>
          <w:lang w:val="es-CL"/>
        </w:rPr>
        <w:t>Note:</w:t>
      </w:r>
      <w:r>
        <w:rPr>
          <w:lang w:val="es-CL"/>
        </w:rPr>
        <w:t xml:space="preserve"> </w:t>
      </w:r>
      <w:r>
        <w:rPr>
          <w:vertAlign w:val="superscript"/>
          <w:lang w:val="es-CL"/>
        </w:rPr>
        <w:t>a</w:t>
      </w:r>
      <w:r>
        <w:rPr>
          <w:lang w:val="es-CL"/>
        </w:rPr>
        <w:t xml:space="preserve"> Fuente: IMF, Abril, 2017</w:t>
      </w:r>
    </w:p>
    <w:p w:rsidR="0044431D" w:rsidRDefault="00654CDA">
      <w:pPr>
        <w:jc w:val="both"/>
        <w:rPr>
          <w:rFonts w:ascii="Times New Roman" w:hAnsi="Times New Roman" w:cs="Times New Roman"/>
          <w:lang w:val="es-CL"/>
        </w:rPr>
      </w:pPr>
      <w:r>
        <w:rPr>
          <w:rFonts w:ascii="Times New Roman" w:hAnsi="Times New Roman" w:cs="Times New Roman"/>
          <w:lang w:val="es-CL"/>
        </w:rPr>
        <w:t xml:space="preserve">Como se discute en el Box.1 los beneficios económicos juegan un papel clave en el corto plazo y más </w:t>
      </w:r>
      <w:proofErr w:type="spellStart"/>
      <w:r>
        <w:rPr>
          <w:rFonts w:ascii="Times New Roman" w:hAnsi="Times New Roman" w:cs="Times New Roman"/>
          <w:lang w:val="es-CL"/>
        </w:rPr>
        <w:t>hetorogeneamente</w:t>
      </w:r>
      <w:proofErr w:type="spellEnd"/>
      <w:r>
        <w:rPr>
          <w:rFonts w:ascii="Times New Roman" w:hAnsi="Times New Roman" w:cs="Times New Roman"/>
          <w:lang w:val="es-CL"/>
        </w:rPr>
        <w:t xml:space="preserve"> en el largo plazo, con mayor intensidad al efecto que puedan tener las políticas </w:t>
      </w:r>
      <w:proofErr w:type="spellStart"/>
      <w:r>
        <w:rPr>
          <w:rFonts w:ascii="Times New Roman" w:hAnsi="Times New Roman" w:cs="Times New Roman"/>
          <w:lang w:val="es-CL"/>
        </w:rPr>
        <w:t>moetarias</w:t>
      </w:r>
      <w:proofErr w:type="spellEnd"/>
      <w:r>
        <w:rPr>
          <w:rFonts w:ascii="Times New Roman" w:hAnsi="Times New Roman" w:cs="Times New Roman"/>
          <w:lang w:val="es-CL"/>
        </w:rPr>
        <w:t xml:space="preserve"> que influencian la tasa de interés real.</w:t>
      </w:r>
    </w:p>
    <w:p w:rsidR="0044431D" w:rsidRDefault="000B1DF6">
      <w:pPr>
        <w:jc w:val="both"/>
        <w:rPr>
          <w:rFonts w:ascii="Times New Roman" w:hAnsi="Times New Roman" w:cs="Times New Roman"/>
          <w:lang w:val="es-CL"/>
        </w:rPr>
      </w:pPr>
      <w:r>
        <w:rPr>
          <w:rFonts w:ascii="Times New Roman" w:hAnsi="Times New Roman" w:cs="Times New Roman"/>
          <w:lang w:val="es-CL"/>
        </w:rPr>
        <w:t>BOX 1.  Determinantes de la inversión real: el papel de los beneficios</w:t>
      </w:r>
    </w:p>
    <w:p w:rsidR="0044431D" w:rsidRDefault="0044431D">
      <w:pPr>
        <w:jc w:val="both"/>
        <w:rPr>
          <w:rFonts w:ascii="Times New Roman" w:hAnsi="Times New Roman" w:cs="Times New Roman"/>
          <w:lang w:val="es-CL"/>
        </w:rPr>
      </w:pPr>
    </w:p>
    <w:p w:rsidR="000B1DF6" w:rsidRPr="000B1DF6" w:rsidRDefault="00053ACC" w:rsidP="000B1DF6">
      <w:pPr>
        <w:spacing w:after="0"/>
        <w:jc w:val="center"/>
        <w:rPr>
          <w:b/>
          <w:u w:val="single"/>
          <w:lang w:val="es-CL"/>
        </w:rPr>
      </w:pPr>
      <w:r w:rsidRPr="00053ACC">
        <w:rPr>
          <w:b/>
          <w:u w:val="single"/>
          <w:lang w:val="es-CL"/>
        </w:rPr>
        <w:t xml:space="preserve">Estimación de los determinantes de la inversión para Estados Unidos utilizando </w:t>
      </w:r>
    </w:p>
    <w:p w:rsidR="000B1DF6" w:rsidRPr="000B1DF6" w:rsidRDefault="00053ACC" w:rsidP="000B1DF6">
      <w:pPr>
        <w:spacing w:after="0"/>
        <w:jc w:val="center"/>
        <w:rPr>
          <w:b/>
          <w:u w:val="single"/>
          <w:lang w:val="es-CL"/>
        </w:rPr>
      </w:pPr>
      <w:proofErr w:type="gramStart"/>
      <w:r w:rsidRPr="00053ACC">
        <w:rPr>
          <w:b/>
          <w:u w:val="single"/>
          <w:lang w:val="es-CL"/>
        </w:rPr>
        <w:t>vectores</w:t>
      </w:r>
      <w:proofErr w:type="gramEnd"/>
      <w:r w:rsidRPr="00053ACC">
        <w:rPr>
          <w:b/>
          <w:u w:val="single"/>
          <w:lang w:val="es-CL"/>
        </w:rPr>
        <w:t xml:space="preserve"> auto regresivos estructurales y vector de corrección de errores</w:t>
      </w:r>
    </w:p>
    <w:p w:rsidR="000B1DF6" w:rsidRPr="000B1DF6" w:rsidRDefault="000B1DF6" w:rsidP="000B1DF6">
      <w:pPr>
        <w:spacing w:after="0"/>
        <w:rPr>
          <w:lang w:val="es-CL"/>
        </w:rPr>
      </w:pPr>
    </w:p>
    <w:p w:rsidR="000B1DF6" w:rsidRPr="000B1DF6" w:rsidRDefault="000B1DF6" w:rsidP="000B1DF6">
      <w:pPr>
        <w:spacing w:after="0"/>
        <w:rPr>
          <w:lang w:val="es-CL"/>
        </w:rPr>
      </w:pPr>
    </w:p>
    <w:p w:rsidR="000B1DF6" w:rsidRPr="000B1DF6" w:rsidRDefault="0074517C" w:rsidP="000B1DF6">
      <w:pPr>
        <w:jc w:val="both"/>
        <w:rPr>
          <w:sz w:val="20"/>
          <w:lang w:val="es-CL"/>
        </w:rPr>
      </w:pPr>
      <w:r>
        <w:rPr>
          <w:sz w:val="20"/>
          <w:lang w:val="es-CL"/>
        </w:rPr>
        <w:lastRenderedPageBreak/>
        <w:t>Este ejercicio empírico</w:t>
      </w:r>
      <w:r w:rsidR="00053ACC" w:rsidRPr="00053ACC">
        <w:rPr>
          <w:sz w:val="20"/>
          <w:lang w:val="es-CL"/>
        </w:rPr>
        <w:t xml:space="preserve"> </w:t>
      </w:r>
      <w:r>
        <w:rPr>
          <w:sz w:val="20"/>
          <w:lang w:val="es-CL"/>
        </w:rPr>
        <w:t>estima el</w:t>
      </w:r>
      <w:r w:rsidR="00053ACC" w:rsidRPr="00053ACC">
        <w:rPr>
          <w:sz w:val="20"/>
          <w:lang w:val="es-CL"/>
        </w:rPr>
        <w:t xml:space="preserve"> impacto de distintas variables macro-económicas sobre la invers</w:t>
      </w:r>
      <w:r w:rsidR="00880721">
        <w:rPr>
          <w:sz w:val="20"/>
          <w:lang w:val="es-CL"/>
        </w:rPr>
        <w:t xml:space="preserve">ión en Estados Unidos, Francia y Canadá, utilizando </w:t>
      </w:r>
      <w:r w:rsidR="00053ACC" w:rsidRPr="00053ACC">
        <w:rPr>
          <w:sz w:val="20"/>
          <w:lang w:val="es-CL"/>
        </w:rPr>
        <w:t xml:space="preserve"> vectores auto-regresivos estructurales sobre datos trimestrales expresados en logaritmo</w:t>
      </w:r>
      <w:r w:rsidR="000B1DF6" w:rsidRPr="00BD048C">
        <w:rPr>
          <w:rStyle w:val="FootnoteReference"/>
          <w:sz w:val="20"/>
        </w:rPr>
        <w:footnoteReference w:id="2"/>
      </w:r>
      <w:r w:rsidR="00053ACC" w:rsidRPr="00053ACC">
        <w:rPr>
          <w:sz w:val="20"/>
          <w:lang w:val="es-CL"/>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p>
    <w:p w:rsidR="000B1DF6" w:rsidRPr="000B1DF6" w:rsidRDefault="00053ACC" w:rsidP="000B1DF6">
      <w:pPr>
        <w:jc w:val="both"/>
        <w:rPr>
          <w:sz w:val="20"/>
          <w:lang w:val="es-CL"/>
        </w:rPr>
      </w:pPr>
      <w:r w:rsidRPr="00053ACC">
        <w:rPr>
          <w:sz w:val="20"/>
          <w:lang w:val="es-CL"/>
        </w:rPr>
        <w:t>Las variables utilizadas en el modelo fueron seis, cuatro de ellas (‘’</w:t>
      </w:r>
      <w:proofErr w:type="spellStart"/>
      <w:r w:rsidRPr="00053ACC">
        <w:rPr>
          <w:sz w:val="20"/>
          <w:lang w:val="es-CL"/>
        </w:rPr>
        <w:t>Term</w:t>
      </w:r>
      <w:proofErr w:type="spellEnd"/>
      <w:r w:rsidRPr="00053ACC">
        <w:rPr>
          <w:sz w:val="20"/>
          <w:lang w:val="es-CL"/>
        </w:rPr>
        <w:t xml:space="preserve"> Spread’’ (diferencial entre tasas cortas y largas), ‘’</w:t>
      </w:r>
      <w:proofErr w:type="spellStart"/>
      <w:r w:rsidRPr="00053ACC">
        <w:rPr>
          <w:sz w:val="20"/>
          <w:lang w:val="es-CL"/>
        </w:rPr>
        <w:t>Investment</w:t>
      </w:r>
      <w:proofErr w:type="spellEnd"/>
      <w:r w:rsidRPr="00053ACC">
        <w:rPr>
          <w:sz w:val="20"/>
          <w:lang w:val="es-CL"/>
        </w:rPr>
        <w:t>’’ (formación bruta de capital fijo no residencial), ‘’</w:t>
      </w:r>
      <w:proofErr w:type="spellStart"/>
      <w:r w:rsidRPr="00053ACC">
        <w:rPr>
          <w:sz w:val="20"/>
          <w:lang w:val="es-CL"/>
        </w:rPr>
        <w:t>Profits</w:t>
      </w:r>
      <w:proofErr w:type="spellEnd"/>
      <w:r w:rsidRPr="00053ACC">
        <w:rPr>
          <w:sz w:val="20"/>
          <w:lang w:val="es-CL"/>
        </w:rPr>
        <w:t>’’ (beneficios operacionales no financieros) y ‘’</w:t>
      </w:r>
      <w:proofErr w:type="spellStart"/>
      <w:r w:rsidRPr="00053ACC">
        <w:rPr>
          <w:sz w:val="20"/>
          <w:lang w:val="es-CL"/>
        </w:rPr>
        <w:t>Credit</w:t>
      </w:r>
      <w:proofErr w:type="spellEnd"/>
      <w:r w:rsidRPr="00053ACC">
        <w:rPr>
          <w:sz w:val="20"/>
          <w:lang w:val="es-CL"/>
        </w:rPr>
        <w:t xml:space="preserve">’’ (crédito total a entidades no financieras)) siguen la estructura del </w:t>
      </w:r>
      <w:proofErr w:type="spellStart"/>
      <w:r w:rsidRPr="00053ACC">
        <w:rPr>
          <w:sz w:val="20"/>
          <w:lang w:val="es-CL"/>
        </w:rPr>
        <w:t>paper</w:t>
      </w:r>
      <w:proofErr w:type="spellEnd"/>
      <w:r w:rsidRPr="00053ACC">
        <w:rPr>
          <w:sz w:val="20"/>
          <w:lang w:val="es-CL"/>
        </w:rPr>
        <w:t xml:space="preserve"> de </w:t>
      </w:r>
      <w:proofErr w:type="spellStart"/>
      <w:r w:rsidRPr="00053ACC">
        <w:rPr>
          <w:sz w:val="20"/>
          <w:lang w:val="es-CL"/>
        </w:rPr>
        <w:t>Banjeree</w:t>
      </w:r>
      <w:proofErr w:type="spellEnd"/>
      <w:r w:rsidRPr="00053ACC">
        <w:rPr>
          <w:sz w:val="20"/>
          <w:lang w:val="es-CL"/>
        </w:rPr>
        <w:t xml:space="preserve"> et. </w:t>
      </w:r>
      <w:proofErr w:type="gramStart"/>
      <w:r w:rsidRPr="00053ACC">
        <w:rPr>
          <w:sz w:val="20"/>
          <w:lang w:val="es-CL"/>
        </w:rPr>
        <w:t>al</w:t>
      </w:r>
      <w:proofErr w:type="gramEnd"/>
      <w:r w:rsidRPr="00053ACC">
        <w:rPr>
          <w:sz w:val="20"/>
          <w:lang w:val="es-CL"/>
        </w:rPr>
        <w:t xml:space="preserve"> (2015), mientras que las otras dos (Tasa de política monetaria (</w:t>
      </w:r>
      <w:r w:rsidRPr="00053ACC">
        <w:rPr>
          <w:i/>
          <w:sz w:val="20"/>
          <w:lang w:val="es-CL"/>
        </w:rPr>
        <w:t>TPM</w:t>
      </w:r>
      <w:r w:rsidRPr="00053ACC">
        <w:rPr>
          <w:sz w:val="20"/>
          <w:lang w:val="es-CL"/>
        </w:rPr>
        <w:t>) – Tasa de interés interbancaria para el caso de Francia – e importación de bienes de capital (</w:t>
      </w:r>
      <w:proofErr w:type="spellStart"/>
      <w:r w:rsidRPr="00053ACC">
        <w:rPr>
          <w:i/>
          <w:sz w:val="20"/>
          <w:lang w:val="es-CL"/>
        </w:rPr>
        <w:t>Imports</w:t>
      </w:r>
      <w:proofErr w:type="spellEnd"/>
      <w:r w:rsidRPr="00053ACC">
        <w:rPr>
          <w:sz w:val="20"/>
          <w:lang w:val="es-CL"/>
        </w:rPr>
        <w:t xml:space="preserve">)) son adiciones de la presente estimación. Para Estados Unidos, estas dos últimas fueron obtenidas del International </w:t>
      </w:r>
      <w:proofErr w:type="spellStart"/>
      <w:r w:rsidRPr="00053ACC">
        <w:rPr>
          <w:sz w:val="20"/>
          <w:lang w:val="es-CL"/>
        </w:rPr>
        <w:t>Finance</w:t>
      </w:r>
      <w:proofErr w:type="spellEnd"/>
      <w:r w:rsidRPr="00053ACC">
        <w:rPr>
          <w:sz w:val="20"/>
          <w:lang w:val="es-CL"/>
        </w:rPr>
        <w:t xml:space="preserve"> </w:t>
      </w:r>
      <w:proofErr w:type="spellStart"/>
      <w:r w:rsidRPr="00053ACC">
        <w:rPr>
          <w:sz w:val="20"/>
          <w:lang w:val="es-CL"/>
        </w:rPr>
        <w:t>Statistics</w:t>
      </w:r>
      <w:proofErr w:type="spellEnd"/>
      <w:r w:rsidRPr="00053ACC">
        <w:rPr>
          <w:sz w:val="20"/>
          <w:lang w:val="es-CL"/>
        </w:rPr>
        <w:t xml:space="preserve"> (IMF) y el Federal Reserve Bank of St. Louis</w:t>
      </w:r>
      <w:r w:rsidR="000B1DF6">
        <w:rPr>
          <w:rStyle w:val="FootnoteReference"/>
          <w:sz w:val="20"/>
        </w:rPr>
        <w:footnoteReference w:id="3"/>
      </w:r>
      <w:r w:rsidRPr="00053ACC">
        <w:rPr>
          <w:sz w:val="20"/>
          <w:lang w:val="es-CL"/>
        </w:rPr>
        <w:t xml:space="preserve">, respectivamente. Para Canadá, la importación de bienes de capital se construyó consultando a </w:t>
      </w:r>
      <w:proofErr w:type="spellStart"/>
      <w:r w:rsidRPr="00053ACC">
        <w:rPr>
          <w:sz w:val="20"/>
          <w:lang w:val="es-CL"/>
        </w:rPr>
        <w:t>Statistics</w:t>
      </w:r>
      <w:proofErr w:type="spellEnd"/>
      <w:r w:rsidRPr="00053ACC">
        <w:rPr>
          <w:sz w:val="20"/>
          <w:lang w:val="es-CL"/>
        </w:rPr>
        <w:t xml:space="preserve"> </w:t>
      </w:r>
      <w:proofErr w:type="spellStart"/>
      <w:r w:rsidRPr="00053ACC">
        <w:rPr>
          <w:sz w:val="20"/>
          <w:lang w:val="es-CL"/>
        </w:rPr>
        <w:t>Canada</w:t>
      </w:r>
      <w:proofErr w:type="spellEnd"/>
      <w:r w:rsidR="000B1DF6">
        <w:rPr>
          <w:rStyle w:val="FootnoteReference"/>
          <w:sz w:val="20"/>
        </w:rPr>
        <w:footnoteReference w:id="4"/>
      </w:r>
      <w:r w:rsidRPr="00053ACC">
        <w:rPr>
          <w:sz w:val="20"/>
          <w:lang w:val="es-CL"/>
        </w:rPr>
        <w:t xml:space="preserve">, y para Francia, la Federal Reserve Bank of St. Louis (FRED) y </w:t>
      </w:r>
      <w:proofErr w:type="spellStart"/>
      <w:r w:rsidRPr="00053ACC">
        <w:rPr>
          <w:sz w:val="20"/>
          <w:lang w:val="es-CL"/>
        </w:rPr>
        <w:t>Eurostat</w:t>
      </w:r>
      <w:proofErr w:type="spellEnd"/>
      <w:r w:rsidR="000B1DF6">
        <w:rPr>
          <w:rStyle w:val="FootnoteReference"/>
          <w:sz w:val="20"/>
        </w:rPr>
        <w:footnoteReference w:id="5"/>
      </w:r>
      <w:r w:rsidRPr="00053ACC">
        <w:rPr>
          <w:sz w:val="20"/>
          <w:lang w:val="es-CL"/>
        </w:rPr>
        <w:t xml:space="preserve"> se utilizaron como fuentes para ambas variables. </w:t>
      </w:r>
    </w:p>
    <w:p w:rsidR="000B1DF6" w:rsidRPr="000B1DF6" w:rsidRDefault="00053ACC" w:rsidP="000B1DF6">
      <w:pPr>
        <w:jc w:val="both"/>
        <w:rPr>
          <w:sz w:val="20"/>
          <w:lang w:val="es-CL"/>
        </w:rPr>
      </w:pPr>
      <w:r w:rsidRPr="00053ACC">
        <w:rPr>
          <w:sz w:val="20"/>
          <w:lang w:val="es-CL"/>
        </w:rPr>
        <w:t>Guiándonos por las funciones de impulso-respuesta, encontramos</w:t>
      </w:r>
      <w:r w:rsidR="005177F7">
        <w:rPr>
          <w:sz w:val="20"/>
          <w:lang w:val="es-CL"/>
        </w:rPr>
        <w:t xml:space="preserve"> –para los tres </w:t>
      </w:r>
      <w:proofErr w:type="spellStart"/>
      <w:r w:rsidR="005177F7">
        <w:rPr>
          <w:sz w:val="20"/>
          <w:lang w:val="es-CL"/>
        </w:rPr>
        <w:t>pasíses</w:t>
      </w:r>
      <w:proofErr w:type="spellEnd"/>
      <w:r w:rsidR="005177F7">
        <w:rPr>
          <w:sz w:val="20"/>
          <w:lang w:val="es-CL"/>
        </w:rPr>
        <w:t xml:space="preserve"> analizados--</w:t>
      </w:r>
      <w:r w:rsidRPr="00053ACC">
        <w:rPr>
          <w:sz w:val="20"/>
          <w:lang w:val="es-CL"/>
        </w:rPr>
        <w:t xml:space="preserve"> un impacto positivo de las utilidades sobre el nivel de inversión. Por el contrario, la política monetaria, por medio de la Tasa de Política Monetaria o la diferencia entre las tasas cortas y largas (‘’</w:t>
      </w:r>
      <w:proofErr w:type="spellStart"/>
      <w:r w:rsidRPr="00053ACC">
        <w:rPr>
          <w:sz w:val="20"/>
          <w:lang w:val="es-CL"/>
        </w:rPr>
        <w:t>Term</w:t>
      </w:r>
      <w:proofErr w:type="spellEnd"/>
      <w:r w:rsidRPr="00053ACC">
        <w:rPr>
          <w:sz w:val="20"/>
          <w:lang w:val="es-CL"/>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053ACC">
        <w:rPr>
          <w:sz w:val="20"/>
          <w:lang w:val="es-CL"/>
        </w:rPr>
        <w:t>. Finalmente, encontramos un efecto negativo de los shocks a las importaciones de bienes de capital sobre la inversión para el caso de Estados Unidos y F</w:t>
      </w:r>
      <w:r w:rsidR="005177F7">
        <w:rPr>
          <w:sz w:val="20"/>
          <w:lang w:val="es-CL"/>
        </w:rPr>
        <w:t>r</w:t>
      </w:r>
      <w:r w:rsidRPr="00053ACC">
        <w:rPr>
          <w:sz w:val="20"/>
          <w:lang w:val="es-CL"/>
        </w:rPr>
        <w:t xml:space="preserve">ancia, pero positivo para Canadá.  </w:t>
      </w:r>
    </w:p>
    <w:p w:rsidR="000B1DF6" w:rsidRPr="000B1DF6" w:rsidRDefault="00053ACC" w:rsidP="000B1DF6">
      <w:pPr>
        <w:jc w:val="both"/>
        <w:rPr>
          <w:sz w:val="20"/>
          <w:lang w:val="es-CL"/>
        </w:rPr>
      </w:pPr>
      <w:r w:rsidRPr="00053ACC">
        <w:rPr>
          <w:sz w:val="20"/>
          <w:lang w:val="es-CL"/>
        </w:rPr>
        <w:lastRenderedPageBreak/>
        <w:t xml:space="preserve">En cuanto a la relación entre inversión y beneficios a largo plazo, observamos que el modelo de vector de corrección de errores nos entrega una relación de causalidad </w:t>
      </w:r>
      <w:r w:rsidR="005177F7">
        <w:rPr>
          <w:sz w:val="20"/>
          <w:lang w:val="es-CL"/>
        </w:rPr>
        <w:t xml:space="preserve">temporal </w:t>
      </w:r>
      <w:r w:rsidRPr="00053ACC">
        <w:rPr>
          <w:sz w:val="20"/>
          <w:lang w:val="es-CL"/>
        </w:rPr>
        <w:t>unidireccional</w:t>
      </w:r>
      <w:r w:rsidR="005177F7">
        <w:rPr>
          <w:sz w:val="20"/>
          <w:lang w:val="es-CL"/>
        </w:rPr>
        <w:t>,</w:t>
      </w:r>
      <w:r w:rsidRPr="00053ACC">
        <w:rPr>
          <w:sz w:val="20"/>
          <w:lang w:val="es-CL"/>
        </w:rPr>
        <w:t xml:space="preserve"> desde beneficios hacia inversión para Estados Unidos, mientras que para el caso de Francia y Canadá la relación causal de largo plazo es inversa: esta va de inversión a beneficios. </w:t>
      </w:r>
    </w:p>
    <w:p w:rsidR="000B1DF6" w:rsidRPr="000B1DF6" w:rsidRDefault="00053ACC" w:rsidP="000B1DF6">
      <w:pPr>
        <w:jc w:val="both"/>
        <w:rPr>
          <w:sz w:val="20"/>
          <w:lang w:val="es-CL"/>
        </w:rPr>
      </w:pPr>
      <w:r w:rsidRPr="00053ACC">
        <w:rPr>
          <w:sz w:val="20"/>
          <w:lang w:val="es-CL"/>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rsidR="000B1DF6" w:rsidRPr="000B1DF6" w:rsidRDefault="00053ACC" w:rsidP="000B1DF6">
      <w:pPr>
        <w:jc w:val="both"/>
        <w:rPr>
          <w:sz w:val="20"/>
          <w:lang w:val="es-CL"/>
        </w:rPr>
      </w:pPr>
      <w:r w:rsidRPr="00053ACC">
        <w:rPr>
          <w:sz w:val="20"/>
          <w:lang w:val="es-CL"/>
        </w:rPr>
        <w:t xml:space="preserve"> </w:t>
      </w:r>
    </w:p>
    <w:p w:rsidR="000B1DF6" w:rsidRPr="000B1DF6" w:rsidRDefault="000B1DF6" w:rsidP="000B1DF6">
      <w:pPr>
        <w:jc w:val="both"/>
        <w:rPr>
          <w:sz w:val="20"/>
          <w:lang w:val="es-CL"/>
        </w:rPr>
      </w:pPr>
    </w:p>
    <w:p w:rsidR="000B1DF6" w:rsidRPr="000B1DF6" w:rsidRDefault="000B1DF6" w:rsidP="000B1DF6">
      <w:pPr>
        <w:jc w:val="both"/>
        <w:rPr>
          <w:sz w:val="20"/>
          <w:lang w:val="es-CL"/>
        </w:rPr>
      </w:pPr>
    </w:p>
    <w:p w:rsidR="000B1DF6" w:rsidRPr="000B1DF6" w:rsidRDefault="000B1DF6" w:rsidP="000B1DF6">
      <w:pPr>
        <w:jc w:val="both"/>
        <w:rPr>
          <w:sz w:val="20"/>
          <w:lang w:val="es-CL"/>
        </w:rPr>
      </w:pPr>
    </w:p>
    <w:p w:rsidR="000B1DF6" w:rsidRDefault="0044431D" w:rsidP="000B1DF6">
      <w:pPr>
        <w:jc w:val="both"/>
        <w:rPr>
          <w:b/>
          <w:sz w:val="20"/>
        </w:rPr>
      </w:pPr>
      <w:r>
        <w:rPr>
          <w:b/>
          <w:noProof/>
          <w:sz w:val="20"/>
        </w:rPr>
        <w:lastRenderedPageBreak/>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44431D" w:rsidP="000B1DF6">
      <w:pPr>
        <w:jc w:val="both"/>
        <w:rPr>
          <w:b/>
          <w:sz w:val="20"/>
        </w:rPr>
      </w:pPr>
      <w:r>
        <w:rPr>
          <w:b/>
          <w:noProof/>
          <w:sz w:val="20"/>
        </w:rPr>
        <w:lastRenderedPageBreak/>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44431D" w:rsidP="000B1DF6">
      <w:pPr>
        <w:jc w:val="both"/>
        <w:rPr>
          <w:b/>
          <w:sz w:val="20"/>
        </w:rPr>
      </w:pPr>
      <w:r>
        <w:rPr>
          <w:b/>
          <w:noProof/>
          <w:sz w:val="20"/>
        </w:rPr>
        <w:lastRenderedPageBreak/>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b/>
          <w:sz w:val="20"/>
        </w:rPr>
      </w:pPr>
    </w:p>
    <w:p w:rsidR="000B1DF6" w:rsidRDefault="000B1DF6" w:rsidP="000B1DF6">
      <w:pPr>
        <w:jc w:val="both"/>
        <w:rPr>
          <w:sz w:val="20"/>
        </w:rPr>
      </w:pPr>
    </w:p>
    <w:p w:rsidR="000B1DF6" w:rsidRDefault="000B1DF6" w:rsidP="000B1DF6">
      <w:pPr>
        <w:jc w:val="both"/>
        <w:rPr>
          <w:b/>
          <w:u w:val="single"/>
        </w:rPr>
      </w:pPr>
    </w:p>
    <w:p w:rsidR="000B1DF6" w:rsidRDefault="000B1DF6" w:rsidP="000B1DF6">
      <w:pPr>
        <w:jc w:val="both"/>
        <w:rPr>
          <w:b/>
          <w:u w:val="single"/>
        </w:rPr>
      </w:pPr>
    </w:p>
    <w:p w:rsidR="000B1DF6" w:rsidRPr="007818B9" w:rsidRDefault="000B1DF6" w:rsidP="000B1DF6">
      <w:pPr>
        <w:jc w:val="both"/>
        <w:rPr>
          <w:b/>
          <w:u w:val="single"/>
        </w:rPr>
      </w:pPr>
      <w:r w:rsidRPr="007818B9">
        <w:rPr>
          <w:b/>
          <w:u w:val="single"/>
        </w:rPr>
        <w:t>USA:</w:t>
      </w:r>
    </w:p>
    <w:p w:rsidR="000B1DF6" w:rsidRDefault="0044431D" w:rsidP="000B1DF6">
      <w:pPr>
        <w:jc w:val="both"/>
        <w:rPr>
          <w:sz w:val="20"/>
        </w:rPr>
      </w:pPr>
      <w:r>
        <w:rPr>
          <w:noProof/>
          <w:sz w:val="20"/>
        </w:rPr>
        <w:lastRenderedPageBreak/>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p>
    <w:p w:rsidR="000B1DF6" w:rsidRPr="007818B9" w:rsidRDefault="000B1DF6" w:rsidP="000B1DF6">
      <w:pPr>
        <w:jc w:val="both"/>
        <w:rPr>
          <w:b/>
          <w:u w:val="single"/>
        </w:rPr>
      </w:pPr>
      <w:r w:rsidRPr="007818B9">
        <w:rPr>
          <w:b/>
          <w:u w:val="single"/>
        </w:rPr>
        <w:t>CANADA:</w:t>
      </w:r>
    </w:p>
    <w:p w:rsidR="000B1DF6" w:rsidRDefault="0044431D" w:rsidP="000B1DF6">
      <w:pPr>
        <w:jc w:val="both"/>
        <w:rPr>
          <w:sz w:val="20"/>
        </w:rPr>
      </w:pPr>
      <w:r>
        <w:rPr>
          <w:noProof/>
          <w:sz w:val="20"/>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p>
    <w:p w:rsidR="000B1DF6" w:rsidRDefault="000B1DF6" w:rsidP="000B1DF6">
      <w:pPr>
        <w:jc w:val="both"/>
        <w:rPr>
          <w:sz w:val="20"/>
        </w:rPr>
      </w:pPr>
    </w:p>
    <w:p w:rsidR="000B1DF6" w:rsidRDefault="000B1DF6" w:rsidP="000B1DF6">
      <w:pPr>
        <w:jc w:val="both"/>
        <w:rPr>
          <w:sz w:val="20"/>
        </w:rPr>
      </w:pPr>
    </w:p>
    <w:p w:rsidR="000B1DF6" w:rsidRDefault="000B1DF6" w:rsidP="000B1DF6">
      <w:pPr>
        <w:jc w:val="both"/>
        <w:rPr>
          <w:sz w:val="20"/>
        </w:rPr>
      </w:pPr>
    </w:p>
    <w:p w:rsidR="000B1DF6" w:rsidRPr="009E6496" w:rsidRDefault="000B1DF6" w:rsidP="000B1DF6">
      <w:pPr>
        <w:jc w:val="both"/>
        <w:rPr>
          <w:b/>
          <w:u w:val="single"/>
        </w:rPr>
      </w:pPr>
      <w:r>
        <w:rPr>
          <w:b/>
          <w:u w:val="single"/>
        </w:rPr>
        <w:t>FRANCIA</w:t>
      </w:r>
      <w:r w:rsidRPr="007818B9">
        <w:rPr>
          <w:b/>
          <w:u w:val="single"/>
        </w:rPr>
        <w:t>:</w:t>
      </w:r>
    </w:p>
    <w:p w:rsidR="000B1DF6" w:rsidRDefault="0044431D" w:rsidP="000B1DF6">
      <w:pPr>
        <w:jc w:val="both"/>
        <w:rPr>
          <w:sz w:val="20"/>
        </w:rPr>
      </w:pPr>
      <w:r>
        <w:rPr>
          <w:noProof/>
          <w:sz w:val="20"/>
        </w:rPr>
        <w:lastRenderedPageBreak/>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p>
    <w:p w:rsidR="000B1DF6" w:rsidRPr="00582283" w:rsidRDefault="000B1DF6" w:rsidP="000B1DF6">
      <w:pPr>
        <w:jc w:val="both"/>
        <w:rPr>
          <w:sz w:val="20"/>
        </w:rPr>
      </w:pPr>
    </w:p>
    <w:p w:rsidR="000B1DF6" w:rsidRPr="000B1DF6" w:rsidRDefault="00053ACC" w:rsidP="000B1DF6">
      <w:pPr>
        <w:rPr>
          <w:b/>
          <w:lang w:val="es-CL"/>
        </w:rPr>
      </w:pPr>
      <w:r w:rsidRPr="00053ACC">
        <w:rPr>
          <w:b/>
          <w:lang w:val="es-CL"/>
        </w:rPr>
        <w:t>(USA) Correlación de las tasas de crecimiento:</w:t>
      </w:r>
    </w:p>
    <w:tbl>
      <w:tblPr>
        <w:tblW w:w="3773" w:type="dxa"/>
        <w:tblInd w:w="55" w:type="dxa"/>
        <w:tblCellMar>
          <w:left w:w="70" w:type="dxa"/>
          <w:right w:w="70" w:type="dxa"/>
        </w:tblCellMar>
        <w:tblLook w:val="04A0"/>
      </w:tblPr>
      <w:tblGrid>
        <w:gridCol w:w="1151"/>
        <w:gridCol w:w="1417"/>
        <w:gridCol w:w="1417"/>
      </w:tblGrid>
      <w:tr w:rsidR="000B1DF6" w:rsidRPr="00801341" w:rsidTr="006A16C3">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rFonts w:ascii="Calibri" w:eastAsia="Times New Roman" w:hAnsi="Calibri" w:cs="Calibri"/>
                <w:b/>
                <w:bCs/>
                <w:color w:val="000000"/>
                <w:lang w:val="es-CL"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r>
      <w:tr w:rsidR="000B1DF6" w:rsidRPr="00801341" w:rsidTr="006A16C3">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0.275365029</w:t>
            </w:r>
          </w:p>
        </w:tc>
      </w:tr>
      <w:tr w:rsidR="000B1DF6" w:rsidRPr="00801341" w:rsidTr="006A16C3">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0.275365029</w:t>
            </w:r>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0B1DF6" w:rsidRDefault="000B1DF6" w:rsidP="000B1DF6">
      <w:pPr>
        <w:jc w:val="both"/>
        <w:rPr>
          <w:b/>
        </w:rPr>
      </w:pPr>
    </w:p>
    <w:p w:rsidR="000B1DF6" w:rsidRPr="000B1DF6" w:rsidRDefault="00053ACC" w:rsidP="000B1DF6">
      <w:pPr>
        <w:rPr>
          <w:b/>
          <w:lang w:val="es-CL"/>
        </w:rPr>
      </w:pPr>
      <w:r w:rsidRPr="00053ACC">
        <w:rPr>
          <w:b/>
          <w:lang w:val="es-CL"/>
        </w:rPr>
        <w:t>(CANADA) Correlación de las tasas de crecimiento</w:t>
      </w:r>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rFonts w:ascii="Calibri" w:eastAsia="Times New Roman" w:hAnsi="Calibri" w:cs="Calibri"/>
                <w:b/>
                <w:bCs/>
                <w:color w:val="000000"/>
                <w:lang w:val="es-CL"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r>
      <w:tr w:rsidR="000B1DF6" w:rsidRPr="00801341" w:rsidTr="006A16C3">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5A17AA">
              <w:rPr>
                <w:rFonts w:ascii="Calibri" w:eastAsia="Times New Roman" w:hAnsi="Calibri" w:cs="Calibri"/>
                <w:color w:val="000000"/>
                <w:lang w:eastAsia="es-CL"/>
              </w:rPr>
              <w:t>0.414469</w:t>
            </w:r>
          </w:p>
        </w:tc>
      </w:tr>
      <w:tr w:rsidR="000B1DF6" w:rsidRPr="00801341" w:rsidTr="006A16C3">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5A17AA">
              <w:rPr>
                <w:rFonts w:ascii="Calibri" w:eastAsia="Times New Roman" w:hAnsi="Calibri" w:cs="Calibri"/>
                <w:color w:val="000000"/>
                <w:lang w:eastAsia="es-CL"/>
              </w:rPr>
              <w:t>0.414469</w:t>
            </w:r>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0B1DF6" w:rsidRPr="005A17AA" w:rsidRDefault="000B1DF6" w:rsidP="000B1DF6">
      <w:pPr>
        <w:autoSpaceDE w:val="0"/>
        <w:autoSpaceDN w:val="0"/>
        <w:adjustRightInd w:val="0"/>
        <w:spacing w:after="0"/>
        <w:rPr>
          <w:rFonts w:ascii="Arial" w:hAnsi="Arial" w:cs="Arial"/>
          <w:sz w:val="18"/>
          <w:szCs w:val="18"/>
        </w:rPr>
      </w:pPr>
    </w:p>
    <w:p w:rsidR="000B1DF6" w:rsidRPr="000B1DF6" w:rsidRDefault="00053ACC" w:rsidP="000B1DF6">
      <w:pPr>
        <w:rPr>
          <w:b/>
          <w:lang w:val="es-CL"/>
        </w:rPr>
      </w:pPr>
      <w:r w:rsidRPr="00053ACC">
        <w:rPr>
          <w:rFonts w:ascii="Arial" w:hAnsi="Arial" w:cs="Arial"/>
          <w:sz w:val="18"/>
          <w:szCs w:val="18"/>
          <w:lang w:val="es-CL"/>
        </w:rPr>
        <w:br/>
      </w:r>
      <w:r w:rsidRPr="00053ACC">
        <w:rPr>
          <w:b/>
          <w:lang w:val="es-CL"/>
        </w:rPr>
        <w:t>(FRANCIA) Correlación de las tasas de crecimiento</w:t>
      </w:r>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rFonts w:ascii="Calibri" w:eastAsia="Times New Roman" w:hAnsi="Calibri" w:cs="Calibri"/>
                <w:b/>
                <w:bCs/>
                <w:color w:val="000000"/>
                <w:lang w:val="es-CL"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r>
      <w:tr w:rsidR="000B1DF6" w:rsidRPr="00801341" w:rsidTr="006A16C3">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Inversión</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9E6496">
              <w:rPr>
                <w:rFonts w:ascii="Calibri" w:eastAsia="Times New Roman" w:hAnsi="Calibri" w:cs="Calibri"/>
                <w:color w:val="000000"/>
                <w:lang w:eastAsia="es-CL"/>
              </w:rPr>
              <w:t>0.73079889</w:t>
            </w:r>
          </w:p>
        </w:tc>
      </w:tr>
      <w:tr w:rsidR="000B1DF6" w:rsidRPr="00801341" w:rsidTr="006A16C3">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i/>
                <w:iCs/>
                <w:color w:val="000000"/>
                <w:lang w:eastAsia="es-CL"/>
              </w:rPr>
            </w:pPr>
            <w:proofErr w:type="spellStart"/>
            <w:r w:rsidRPr="00801341">
              <w:rPr>
                <w:rFonts w:ascii="Calibri" w:eastAsia="Times New Roman" w:hAnsi="Calibri" w:cs="Calibri"/>
                <w:i/>
                <w:iCs/>
                <w:color w:val="000000"/>
                <w:lang w:eastAsia="es-CL"/>
              </w:rPr>
              <w:t>Beneficios</w:t>
            </w:r>
            <w:proofErr w:type="spellEnd"/>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9E6496">
              <w:rPr>
                <w:rFonts w:ascii="Calibri" w:eastAsia="Times New Roman" w:hAnsi="Calibri" w:cs="Calibri"/>
                <w:color w:val="000000"/>
                <w:lang w:eastAsia="es-CL"/>
              </w:rPr>
              <w:t>0.73079889</w:t>
            </w:r>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0B1DF6" w:rsidRDefault="000B1DF6" w:rsidP="000B1DF6">
      <w:pPr>
        <w:rPr>
          <w:b/>
        </w:rPr>
      </w:pPr>
    </w:p>
    <w:p w:rsidR="0044431D" w:rsidRDefault="0044431D">
      <w:pPr>
        <w:jc w:val="both"/>
        <w:rPr>
          <w:rFonts w:ascii="Times New Roman" w:hAnsi="Times New Roman" w:cs="Times New Roman"/>
          <w:lang w:val="es-CL"/>
        </w:rPr>
      </w:pPr>
    </w:p>
    <w:p w:rsidR="0044431D" w:rsidRDefault="0044431D">
      <w:pPr>
        <w:jc w:val="both"/>
        <w:rPr>
          <w:rFonts w:ascii="Times New Roman" w:hAnsi="Times New Roman" w:cs="Times New Roman"/>
          <w:lang w:val="es-CL"/>
        </w:rPr>
      </w:pPr>
    </w:p>
    <w:p w:rsidR="0044431D" w:rsidRDefault="0044431D">
      <w:pPr>
        <w:jc w:val="both"/>
        <w:rPr>
          <w:rFonts w:ascii="Times New Roman" w:hAnsi="Times New Roman" w:cs="Times New Roman"/>
          <w:lang w:val="es-CL"/>
        </w:rPr>
      </w:pPr>
    </w:p>
    <w:p w:rsidR="0044431D" w:rsidRDefault="00A76BEF">
      <w:pPr>
        <w:pStyle w:val="Heading3"/>
        <w:rPr>
          <w:lang w:val="es-ES"/>
        </w:rPr>
      </w:pPr>
      <w:r w:rsidRPr="00462B34">
        <w:rPr>
          <w:lang w:val="es-ES"/>
        </w:rPr>
        <w:lastRenderedPageBreak/>
        <w:t>A los efectos que ha tenido el comportamiento de la inversión y la productividad en el PIB tendencial hay que sumar la desaceleración del comercio que se produce a partir de la década de los 2000.</w:t>
      </w:r>
    </w:p>
    <w:p w:rsidR="0044431D" w:rsidRDefault="0044431D">
      <w:pPr>
        <w:pStyle w:val="BodyText"/>
        <w:rPr>
          <w:lang w:val="es-ES"/>
        </w:rPr>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r w:rsidR="00D87FCD">
        <w:rPr>
          <w:rFonts w:ascii="Times New Roman" w:hAnsi="Times New Roman" w:cs="Times New Roman"/>
          <w:lang w:val="es-ES"/>
        </w:rPr>
        <w:t xml:space="preserve"> 2016</w:t>
      </w:r>
      <w:r w:rsidRPr="001E4DA8">
        <w:rPr>
          <w:rFonts w:ascii="Times New Roman" w:hAnsi="Times New Roman" w:cs="Times New Roman"/>
          <w:lang w:val="es-ES"/>
        </w:rPr>
        <w:t xml:space="preserve"> muestra que la tasa de crecimiento del comercio a nivel mundial pasó, en promedio, de  </w:t>
      </w:r>
      <w:r w:rsidR="00D87FCD">
        <w:rPr>
          <w:rFonts w:ascii="Times New Roman" w:hAnsi="Times New Roman" w:cs="Times New Roman"/>
          <w:lang w:val="es-ES"/>
        </w:rPr>
        <w:t xml:space="preserve">7.3% </w:t>
      </w:r>
      <w:r w:rsidRPr="001E4DA8">
        <w:rPr>
          <w:rFonts w:ascii="Times New Roman" w:hAnsi="Times New Roman" w:cs="Times New Roman"/>
          <w:lang w:val="es-ES"/>
        </w:rPr>
        <w:t xml:space="preserve">en la década de los noventa a </w:t>
      </w:r>
      <w:r w:rsidR="00D87FCD">
        <w:rPr>
          <w:rFonts w:ascii="Times New Roman" w:hAnsi="Times New Roman" w:cs="Times New Roman"/>
          <w:lang w:val="es-ES"/>
        </w:rPr>
        <w:t xml:space="preserve"> 4.5%</w:t>
      </w:r>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r w:rsidR="00D87FCD">
        <w:rPr>
          <w:rFonts w:ascii="Times New Roman" w:hAnsi="Times New Roman" w:cs="Times New Roman"/>
          <w:lang w:val="es-ES"/>
        </w:rPr>
        <w:t xml:space="preserve"> menos de 4% </w:t>
      </w:r>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r w:rsidR="00D87FCD">
        <w:rPr>
          <w:rFonts w:ascii="Times New Roman" w:hAnsi="Times New Roman" w:cs="Times New Roman"/>
          <w:lang w:val="es-ES"/>
        </w:rPr>
        <w:t xml:space="preserve">(me falta el dato de Europa del Este y Asia Central) </w:t>
      </w:r>
      <w:r>
        <w:rPr>
          <w:rFonts w:ascii="Times New Roman" w:hAnsi="Times New Roman" w:cs="Times New Roman"/>
          <w:lang w:val="es-ES"/>
        </w:rPr>
        <w:t>(Cuadro 5)</w:t>
      </w:r>
    </w:p>
    <w:p w:rsidR="0044431D" w:rsidRDefault="0044431D">
      <w:pPr>
        <w:jc w:val="both"/>
        <w:rPr>
          <w:rFonts w:ascii="Times New Roman" w:hAnsi="Times New Roman" w:cs="Times New Roman"/>
          <w:lang w:val="es-ES"/>
        </w:rPr>
      </w:pPr>
    </w:p>
    <w:p w:rsidR="00C21883" w:rsidRPr="00C21883" w:rsidRDefault="00D87FCD" w:rsidP="00C21883">
      <w:pPr>
        <w:pStyle w:val="TableCaption"/>
        <w:rPr>
          <w:lang w:val="es-CL"/>
        </w:rPr>
      </w:pPr>
      <w:r>
        <w:rPr>
          <w:lang w:val="es-CL"/>
        </w:rPr>
        <w:t xml:space="preserve">Cuadro 5: </w:t>
      </w:r>
      <w:r w:rsidR="00053ACC" w:rsidRPr="00053ACC">
        <w:rPr>
          <w:lang w:val="es-CL"/>
        </w:rPr>
        <w:t xml:space="preserve">Crecimiento del comercio y las </w:t>
      </w:r>
      <w:proofErr w:type="spellStart"/>
      <w:r w:rsidR="00053ACC" w:rsidRPr="00053ACC">
        <w:rPr>
          <w:lang w:val="es-CL"/>
        </w:rPr>
        <w:t>exportacioens</w:t>
      </w:r>
      <w:proofErr w:type="spellEnd"/>
      <w:r w:rsidR="00053ACC" w:rsidRPr="00053ACC">
        <w:rPr>
          <w:lang w:val="es-CL"/>
        </w:rPr>
        <w:t>, mundial y por región</w:t>
      </w:r>
    </w:p>
    <w:tbl>
      <w:tblPr>
        <w:tblW w:w="0" w:type="pct"/>
        <w:tblLook w:val="04A0"/>
      </w:tblPr>
      <w:tblGrid>
        <w:gridCol w:w="2968"/>
        <w:gridCol w:w="1102"/>
        <w:gridCol w:w="1102"/>
        <w:gridCol w:w="1101"/>
        <w:gridCol w:w="1101"/>
        <w:gridCol w:w="1101"/>
        <w:gridCol w:w="1101"/>
      </w:tblGrid>
      <w:tr w:rsidR="00C21883" w:rsidTr="00C21883">
        <w:tc>
          <w:tcPr>
            <w:tcW w:w="0" w:type="auto"/>
            <w:tcBorders>
              <w:top w:val="nil"/>
              <w:left w:val="nil"/>
              <w:bottom w:val="single" w:sz="2" w:space="0" w:color="auto"/>
              <w:right w:val="nil"/>
            </w:tcBorders>
            <w:vAlign w:val="bottom"/>
          </w:tcPr>
          <w:p w:rsidR="00C21883" w:rsidRPr="00C21883" w:rsidRDefault="00C21883">
            <w:pPr>
              <w:pStyle w:val="Compact"/>
              <w:keepNext/>
              <w:rPr>
                <w:lang w:val="es-CL"/>
              </w:rPr>
            </w:pPr>
          </w:p>
        </w:tc>
        <w:tc>
          <w:tcPr>
            <w:tcW w:w="0" w:type="auto"/>
            <w:tcBorders>
              <w:top w:val="nil"/>
              <w:left w:val="nil"/>
              <w:bottom w:val="single" w:sz="2" w:space="0" w:color="auto"/>
              <w:right w:val="nil"/>
            </w:tcBorders>
            <w:vAlign w:val="bottom"/>
            <w:hideMark/>
          </w:tcPr>
          <w:p w:rsidR="00C21883" w:rsidRDefault="00C21883">
            <w:pPr>
              <w:pStyle w:val="Compact"/>
              <w:jc w:val="right"/>
            </w:pPr>
            <w:r>
              <w:t>1992-1995</w:t>
            </w:r>
          </w:p>
        </w:tc>
        <w:tc>
          <w:tcPr>
            <w:tcW w:w="0" w:type="auto"/>
            <w:tcBorders>
              <w:top w:val="nil"/>
              <w:left w:val="nil"/>
              <w:bottom w:val="single" w:sz="2" w:space="0" w:color="auto"/>
              <w:right w:val="nil"/>
            </w:tcBorders>
            <w:vAlign w:val="bottom"/>
            <w:hideMark/>
          </w:tcPr>
          <w:p w:rsidR="00C21883" w:rsidRDefault="00C21883">
            <w:pPr>
              <w:pStyle w:val="Compact"/>
              <w:jc w:val="right"/>
            </w:pPr>
            <w:r>
              <w:t>1996-2000</w:t>
            </w:r>
          </w:p>
        </w:tc>
        <w:tc>
          <w:tcPr>
            <w:tcW w:w="0" w:type="auto"/>
            <w:tcBorders>
              <w:top w:val="nil"/>
              <w:left w:val="nil"/>
              <w:bottom w:val="single" w:sz="2" w:space="0" w:color="auto"/>
              <w:right w:val="nil"/>
            </w:tcBorders>
            <w:vAlign w:val="bottom"/>
            <w:hideMark/>
          </w:tcPr>
          <w:p w:rsidR="00C21883" w:rsidRDefault="00C21883">
            <w:pPr>
              <w:pStyle w:val="Compact"/>
              <w:jc w:val="right"/>
            </w:pPr>
            <w:r>
              <w:t>2001-2007</w:t>
            </w:r>
          </w:p>
        </w:tc>
        <w:tc>
          <w:tcPr>
            <w:tcW w:w="0" w:type="auto"/>
            <w:tcBorders>
              <w:top w:val="nil"/>
              <w:left w:val="nil"/>
              <w:bottom w:val="single" w:sz="2" w:space="0" w:color="auto"/>
              <w:right w:val="nil"/>
            </w:tcBorders>
            <w:vAlign w:val="bottom"/>
            <w:hideMark/>
          </w:tcPr>
          <w:p w:rsidR="00C21883" w:rsidRDefault="00C21883">
            <w:pPr>
              <w:pStyle w:val="Compact"/>
              <w:jc w:val="right"/>
            </w:pPr>
            <w:r>
              <w:t>2008-2011</w:t>
            </w:r>
          </w:p>
        </w:tc>
        <w:tc>
          <w:tcPr>
            <w:tcW w:w="0" w:type="auto"/>
            <w:tcBorders>
              <w:top w:val="nil"/>
              <w:left w:val="nil"/>
              <w:bottom w:val="single" w:sz="2" w:space="0" w:color="auto"/>
              <w:right w:val="nil"/>
            </w:tcBorders>
            <w:vAlign w:val="bottom"/>
            <w:hideMark/>
          </w:tcPr>
          <w:p w:rsidR="00C21883" w:rsidRDefault="00C21883">
            <w:pPr>
              <w:pStyle w:val="Compact"/>
              <w:jc w:val="right"/>
            </w:pPr>
            <w:r>
              <w:t>1992-2000</w:t>
            </w:r>
          </w:p>
        </w:tc>
        <w:tc>
          <w:tcPr>
            <w:tcW w:w="0" w:type="auto"/>
            <w:tcBorders>
              <w:top w:val="nil"/>
              <w:left w:val="nil"/>
              <w:bottom w:val="single" w:sz="2" w:space="0" w:color="auto"/>
              <w:right w:val="nil"/>
            </w:tcBorders>
            <w:vAlign w:val="bottom"/>
            <w:hideMark/>
          </w:tcPr>
          <w:p w:rsidR="00C21883" w:rsidRDefault="00C21883">
            <w:pPr>
              <w:pStyle w:val="Compact"/>
              <w:jc w:val="right"/>
            </w:pPr>
            <w:r>
              <w:t>2001-2016</w:t>
            </w:r>
          </w:p>
        </w:tc>
      </w:tr>
      <w:tr w:rsidR="00C21883" w:rsidTr="00C21883">
        <w:tc>
          <w:tcPr>
            <w:tcW w:w="0" w:type="auto"/>
            <w:hideMark/>
          </w:tcPr>
          <w:p w:rsidR="00C21883" w:rsidRDefault="00C21883">
            <w:pPr>
              <w:pStyle w:val="Compact"/>
            </w:pPr>
            <w:proofErr w:type="spellStart"/>
            <w:r>
              <w:t>Comercio</w:t>
            </w:r>
            <w:proofErr w:type="spellEnd"/>
            <w:r>
              <w:t xml:space="preserve"> </w:t>
            </w:r>
            <w:proofErr w:type="spellStart"/>
            <w:r>
              <w:t>mundial</w:t>
            </w:r>
            <w:proofErr w:type="spellEnd"/>
          </w:p>
        </w:tc>
        <w:tc>
          <w:tcPr>
            <w:tcW w:w="0" w:type="auto"/>
            <w:hideMark/>
          </w:tcPr>
          <w:p w:rsidR="00C21883" w:rsidRDefault="00C21883">
            <w:pPr>
              <w:pStyle w:val="Compact"/>
              <w:jc w:val="right"/>
            </w:pPr>
            <w:r>
              <w:t>6.9</w:t>
            </w:r>
          </w:p>
        </w:tc>
        <w:tc>
          <w:tcPr>
            <w:tcW w:w="0" w:type="auto"/>
            <w:hideMark/>
          </w:tcPr>
          <w:p w:rsidR="00C21883" w:rsidRDefault="00C21883">
            <w:pPr>
              <w:pStyle w:val="Compact"/>
              <w:jc w:val="right"/>
            </w:pPr>
            <w:r>
              <w:t>7.7</w:t>
            </w:r>
          </w:p>
        </w:tc>
        <w:tc>
          <w:tcPr>
            <w:tcW w:w="0" w:type="auto"/>
            <w:hideMark/>
          </w:tcPr>
          <w:p w:rsidR="00C21883" w:rsidRDefault="00C21883">
            <w:pPr>
              <w:pStyle w:val="Compact"/>
              <w:jc w:val="right"/>
            </w:pPr>
            <w:r>
              <w:t>6.6</w:t>
            </w:r>
          </w:p>
        </w:tc>
        <w:tc>
          <w:tcPr>
            <w:tcW w:w="0" w:type="auto"/>
            <w:hideMark/>
          </w:tcPr>
          <w:p w:rsidR="00C21883" w:rsidRDefault="00C21883">
            <w:pPr>
              <w:pStyle w:val="Compact"/>
              <w:jc w:val="right"/>
            </w:pPr>
            <w:r>
              <w:t>2.7</w:t>
            </w:r>
          </w:p>
        </w:tc>
        <w:tc>
          <w:tcPr>
            <w:tcW w:w="0" w:type="auto"/>
            <w:hideMark/>
          </w:tcPr>
          <w:p w:rsidR="00C21883" w:rsidRDefault="00C21883">
            <w:pPr>
              <w:pStyle w:val="Compact"/>
              <w:jc w:val="right"/>
            </w:pPr>
            <w:r>
              <w:t>7.3</w:t>
            </w:r>
          </w:p>
        </w:tc>
        <w:tc>
          <w:tcPr>
            <w:tcW w:w="0" w:type="auto"/>
            <w:hideMark/>
          </w:tcPr>
          <w:p w:rsidR="00C21883" w:rsidRDefault="00C21883">
            <w:pPr>
              <w:pStyle w:val="Compact"/>
              <w:jc w:val="right"/>
            </w:pPr>
            <w:r>
              <w:t>4.5</w:t>
            </w:r>
          </w:p>
        </w:tc>
      </w:tr>
      <w:tr w:rsidR="00C21883" w:rsidTr="00C21883">
        <w:tc>
          <w:tcPr>
            <w:tcW w:w="0" w:type="auto"/>
            <w:hideMark/>
          </w:tcPr>
          <w:p w:rsidR="00C21883" w:rsidRDefault="00C21883">
            <w:pPr>
              <w:pStyle w:val="Compact"/>
            </w:pPr>
            <w:proofErr w:type="spellStart"/>
            <w:r>
              <w:t>Exportaciones</w:t>
            </w:r>
            <w:proofErr w:type="spellEnd"/>
            <w:r>
              <w:t xml:space="preserve"> </w:t>
            </w:r>
            <w:proofErr w:type="spellStart"/>
            <w:r>
              <w:t>mundiales</w:t>
            </w:r>
            <w:proofErr w:type="spellEnd"/>
          </w:p>
        </w:tc>
        <w:tc>
          <w:tcPr>
            <w:tcW w:w="0" w:type="auto"/>
            <w:hideMark/>
          </w:tcPr>
          <w:p w:rsidR="00C21883" w:rsidRDefault="00C21883">
            <w:pPr>
              <w:pStyle w:val="Compact"/>
              <w:jc w:val="right"/>
            </w:pPr>
            <w:r>
              <w:t>7.0</w:t>
            </w:r>
          </w:p>
        </w:tc>
        <w:tc>
          <w:tcPr>
            <w:tcW w:w="0" w:type="auto"/>
            <w:hideMark/>
          </w:tcPr>
          <w:p w:rsidR="00C21883" w:rsidRDefault="00C21883">
            <w:pPr>
              <w:pStyle w:val="Compact"/>
              <w:jc w:val="right"/>
            </w:pPr>
            <w:r>
              <w:t>7.4</w:t>
            </w:r>
          </w:p>
        </w:tc>
        <w:tc>
          <w:tcPr>
            <w:tcW w:w="0" w:type="auto"/>
            <w:hideMark/>
          </w:tcPr>
          <w:p w:rsidR="00C21883" w:rsidRDefault="00C21883">
            <w:pPr>
              <w:pStyle w:val="Compact"/>
              <w:jc w:val="right"/>
            </w:pPr>
            <w:r>
              <w:t>6.6</w:t>
            </w:r>
          </w:p>
        </w:tc>
        <w:tc>
          <w:tcPr>
            <w:tcW w:w="0" w:type="auto"/>
            <w:hideMark/>
          </w:tcPr>
          <w:p w:rsidR="00C21883" w:rsidRDefault="00C21883">
            <w:pPr>
              <w:pStyle w:val="Compact"/>
              <w:jc w:val="right"/>
            </w:pPr>
            <w:r>
              <w:t>2.8</w:t>
            </w:r>
          </w:p>
        </w:tc>
        <w:tc>
          <w:tcPr>
            <w:tcW w:w="0" w:type="auto"/>
            <w:hideMark/>
          </w:tcPr>
          <w:p w:rsidR="00C21883" w:rsidRDefault="00C21883">
            <w:pPr>
              <w:pStyle w:val="Compact"/>
              <w:jc w:val="right"/>
            </w:pPr>
            <w:r>
              <w:t>7.2</w:t>
            </w:r>
          </w:p>
        </w:tc>
        <w:tc>
          <w:tcPr>
            <w:tcW w:w="0" w:type="auto"/>
            <w:hideMark/>
          </w:tcPr>
          <w:p w:rsidR="00C21883" w:rsidRDefault="00C21883">
            <w:pPr>
              <w:pStyle w:val="Compact"/>
              <w:jc w:val="right"/>
            </w:pPr>
            <w:r>
              <w:t>4.5</w:t>
            </w:r>
          </w:p>
        </w:tc>
      </w:tr>
      <w:tr w:rsidR="00C21883" w:rsidTr="00C21883">
        <w:tc>
          <w:tcPr>
            <w:tcW w:w="0" w:type="auto"/>
            <w:hideMark/>
          </w:tcPr>
          <w:p w:rsidR="00C21883" w:rsidRDefault="00C21883">
            <w:pPr>
              <w:pStyle w:val="Compact"/>
            </w:pPr>
            <w:proofErr w:type="spellStart"/>
            <w:r>
              <w:t>Japón</w:t>
            </w:r>
            <w:proofErr w:type="spellEnd"/>
          </w:p>
        </w:tc>
        <w:tc>
          <w:tcPr>
            <w:tcW w:w="0" w:type="auto"/>
            <w:hideMark/>
          </w:tcPr>
          <w:p w:rsidR="00C21883" w:rsidRDefault="00C21883">
            <w:pPr>
              <w:pStyle w:val="Compact"/>
              <w:jc w:val="right"/>
            </w:pPr>
            <w:r>
              <w:t>2.8</w:t>
            </w:r>
          </w:p>
        </w:tc>
        <w:tc>
          <w:tcPr>
            <w:tcW w:w="0" w:type="auto"/>
            <w:hideMark/>
          </w:tcPr>
          <w:p w:rsidR="00C21883" w:rsidRDefault="00C21883">
            <w:pPr>
              <w:pStyle w:val="Compact"/>
              <w:jc w:val="right"/>
            </w:pPr>
            <w:r>
              <w:t>5.5</w:t>
            </w:r>
          </w:p>
        </w:tc>
        <w:tc>
          <w:tcPr>
            <w:tcW w:w="0" w:type="auto"/>
            <w:hideMark/>
          </w:tcPr>
          <w:p w:rsidR="00C21883" w:rsidRDefault="00C21883">
            <w:pPr>
              <w:pStyle w:val="Compact"/>
              <w:jc w:val="right"/>
            </w:pPr>
            <w:r>
              <w:t>7.1</w:t>
            </w:r>
          </w:p>
        </w:tc>
        <w:tc>
          <w:tcPr>
            <w:tcW w:w="0" w:type="auto"/>
            <w:hideMark/>
          </w:tcPr>
          <w:p w:rsidR="00C21883" w:rsidRDefault="00C21883">
            <w:pPr>
              <w:pStyle w:val="Compact"/>
              <w:jc w:val="right"/>
            </w:pPr>
            <w:r>
              <w:t>-0.8</w:t>
            </w:r>
          </w:p>
        </w:tc>
        <w:tc>
          <w:tcPr>
            <w:tcW w:w="0" w:type="auto"/>
            <w:hideMark/>
          </w:tcPr>
          <w:p w:rsidR="00C21883" w:rsidRDefault="00C21883">
            <w:pPr>
              <w:pStyle w:val="Compact"/>
              <w:jc w:val="right"/>
            </w:pPr>
            <w:r>
              <w:t>4.3</w:t>
            </w:r>
          </w:p>
        </w:tc>
        <w:tc>
          <w:tcPr>
            <w:tcW w:w="0" w:type="auto"/>
            <w:hideMark/>
          </w:tcPr>
          <w:p w:rsidR="00C21883" w:rsidRDefault="00C21883">
            <w:pPr>
              <w:pStyle w:val="Compact"/>
              <w:jc w:val="right"/>
            </w:pPr>
            <w:r>
              <w:t>3.7</w:t>
            </w:r>
          </w:p>
        </w:tc>
      </w:tr>
      <w:tr w:rsidR="00C21883" w:rsidTr="00C21883">
        <w:tc>
          <w:tcPr>
            <w:tcW w:w="0" w:type="auto"/>
            <w:hideMark/>
          </w:tcPr>
          <w:p w:rsidR="00C21883" w:rsidRDefault="00C21883">
            <w:pPr>
              <w:pStyle w:val="Compact"/>
            </w:pPr>
            <w:proofErr w:type="spellStart"/>
            <w:r>
              <w:t>Economías</w:t>
            </w:r>
            <w:proofErr w:type="spellEnd"/>
            <w:r>
              <w:t xml:space="preserve"> </w:t>
            </w:r>
            <w:proofErr w:type="spellStart"/>
            <w:r>
              <w:t>avanzadas</w:t>
            </w:r>
            <w:proofErr w:type="spellEnd"/>
          </w:p>
        </w:tc>
        <w:tc>
          <w:tcPr>
            <w:tcW w:w="0" w:type="auto"/>
            <w:hideMark/>
          </w:tcPr>
          <w:p w:rsidR="00C21883" w:rsidRDefault="00C21883">
            <w:pPr>
              <w:pStyle w:val="Compact"/>
              <w:jc w:val="right"/>
            </w:pPr>
            <w:r>
              <w:t>6.6</w:t>
            </w:r>
          </w:p>
        </w:tc>
        <w:tc>
          <w:tcPr>
            <w:tcW w:w="0" w:type="auto"/>
            <w:hideMark/>
          </w:tcPr>
          <w:p w:rsidR="00C21883" w:rsidRDefault="00C21883">
            <w:pPr>
              <w:pStyle w:val="Compact"/>
              <w:jc w:val="right"/>
            </w:pPr>
            <w:r>
              <w:t>7.6</w:t>
            </w:r>
          </w:p>
        </w:tc>
        <w:tc>
          <w:tcPr>
            <w:tcW w:w="0" w:type="auto"/>
            <w:hideMark/>
          </w:tcPr>
          <w:p w:rsidR="00C21883" w:rsidRDefault="00C21883">
            <w:pPr>
              <w:pStyle w:val="Compact"/>
              <w:jc w:val="right"/>
            </w:pPr>
            <w:r>
              <w:t>5.4</w:t>
            </w:r>
          </w:p>
        </w:tc>
        <w:tc>
          <w:tcPr>
            <w:tcW w:w="0" w:type="auto"/>
            <w:hideMark/>
          </w:tcPr>
          <w:p w:rsidR="00C21883" w:rsidRDefault="00C21883">
            <w:pPr>
              <w:pStyle w:val="Compact"/>
              <w:jc w:val="right"/>
            </w:pPr>
            <w:r>
              <w:t>1.9</w:t>
            </w:r>
          </w:p>
        </w:tc>
        <w:tc>
          <w:tcPr>
            <w:tcW w:w="0" w:type="auto"/>
            <w:hideMark/>
          </w:tcPr>
          <w:p w:rsidR="00C21883" w:rsidRDefault="00C21883">
            <w:pPr>
              <w:pStyle w:val="Compact"/>
              <w:jc w:val="right"/>
            </w:pPr>
            <w:r>
              <w:t>7.2</w:t>
            </w:r>
          </w:p>
        </w:tc>
        <w:tc>
          <w:tcPr>
            <w:tcW w:w="0" w:type="auto"/>
            <w:hideMark/>
          </w:tcPr>
          <w:p w:rsidR="00C21883" w:rsidRDefault="00C21883">
            <w:pPr>
              <w:pStyle w:val="Compact"/>
              <w:jc w:val="right"/>
            </w:pPr>
            <w:r>
              <w:t>3.8</w:t>
            </w:r>
          </w:p>
        </w:tc>
      </w:tr>
      <w:tr w:rsidR="00C21883" w:rsidTr="00C21883">
        <w:tc>
          <w:tcPr>
            <w:tcW w:w="0" w:type="auto"/>
            <w:hideMark/>
          </w:tcPr>
          <w:p w:rsidR="00C21883" w:rsidRDefault="00C21883">
            <w:pPr>
              <w:pStyle w:val="Compact"/>
            </w:pPr>
            <w:proofErr w:type="spellStart"/>
            <w:r>
              <w:t>Estados</w:t>
            </w:r>
            <w:proofErr w:type="spellEnd"/>
            <w:r>
              <w:t xml:space="preserve"> </w:t>
            </w:r>
            <w:proofErr w:type="spellStart"/>
            <w:r>
              <w:t>Unidos</w:t>
            </w:r>
            <w:proofErr w:type="spellEnd"/>
          </w:p>
        </w:tc>
        <w:tc>
          <w:tcPr>
            <w:tcW w:w="0" w:type="auto"/>
            <w:hideMark/>
          </w:tcPr>
          <w:p w:rsidR="00C21883" w:rsidRDefault="00C21883">
            <w:pPr>
              <w:pStyle w:val="Compact"/>
              <w:jc w:val="right"/>
            </w:pPr>
            <w:r>
              <w:t>7.3</w:t>
            </w:r>
          </w:p>
        </w:tc>
        <w:tc>
          <w:tcPr>
            <w:tcW w:w="0" w:type="auto"/>
            <w:hideMark/>
          </w:tcPr>
          <w:p w:rsidR="00C21883" w:rsidRDefault="00C21883">
            <w:pPr>
              <w:pStyle w:val="Compact"/>
              <w:jc w:val="right"/>
            </w:pPr>
            <w:r>
              <w:t>6.7</w:t>
            </w:r>
          </w:p>
        </w:tc>
        <w:tc>
          <w:tcPr>
            <w:tcW w:w="0" w:type="auto"/>
            <w:hideMark/>
          </w:tcPr>
          <w:p w:rsidR="00C21883" w:rsidRDefault="00C21883">
            <w:pPr>
              <w:pStyle w:val="Compact"/>
              <w:jc w:val="right"/>
            </w:pPr>
            <w:r>
              <w:t>3.9</w:t>
            </w:r>
          </w:p>
        </w:tc>
        <w:tc>
          <w:tcPr>
            <w:tcW w:w="0" w:type="auto"/>
            <w:hideMark/>
          </w:tcPr>
          <w:p w:rsidR="00C21883" w:rsidRDefault="00C21883">
            <w:pPr>
              <w:pStyle w:val="Compact"/>
              <w:jc w:val="right"/>
            </w:pPr>
            <w:r>
              <w:t>3.6</w:t>
            </w:r>
          </w:p>
        </w:tc>
        <w:tc>
          <w:tcPr>
            <w:tcW w:w="0" w:type="auto"/>
            <w:hideMark/>
          </w:tcPr>
          <w:p w:rsidR="00C21883" w:rsidRDefault="00C21883">
            <w:pPr>
              <w:pStyle w:val="Compact"/>
              <w:jc w:val="right"/>
            </w:pPr>
            <w:r>
              <w:t>6.9</w:t>
            </w:r>
          </w:p>
        </w:tc>
        <w:tc>
          <w:tcPr>
            <w:tcW w:w="0" w:type="auto"/>
            <w:hideMark/>
          </w:tcPr>
          <w:p w:rsidR="00C21883" w:rsidRDefault="00C21883">
            <w:pPr>
              <w:pStyle w:val="Compact"/>
              <w:jc w:val="right"/>
            </w:pPr>
            <w:r>
              <w:t>3.3</w:t>
            </w:r>
          </w:p>
        </w:tc>
      </w:tr>
      <w:tr w:rsidR="00C21883" w:rsidTr="00C21883">
        <w:tc>
          <w:tcPr>
            <w:tcW w:w="0" w:type="auto"/>
            <w:hideMark/>
          </w:tcPr>
          <w:p w:rsidR="00C21883" w:rsidRDefault="00C21883">
            <w:pPr>
              <w:pStyle w:val="Compact"/>
            </w:pPr>
            <w:proofErr w:type="spellStart"/>
            <w:r>
              <w:t>Otras</w:t>
            </w:r>
            <w:proofErr w:type="spellEnd"/>
            <w:r>
              <w:t xml:space="preserve"> </w:t>
            </w:r>
            <w:proofErr w:type="spellStart"/>
            <w:r>
              <w:t>economías</w:t>
            </w:r>
            <w:proofErr w:type="spellEnd"/>
            <w:r>
              <w:t xml:space="preserve"> </w:t>
            </w:r>
            <w:proofErr w:type="spellStart"/>
            <w:r>
              <w:t>avanzadas</w:t>
            </w:r>
            <w:proofErr w:type="spellEnd"/>
          </w:p>
        </w:tc>
        <w:tc>
          <w:tcPr>
            <w:tcW w:w="0" w:type="auto"/>
            <w:hideMark/>
          </w:tcPr>
          <w:p w:rsidR="00C21883" w:rsidRDefault="00C21883">
            <w:pPr>
              <w:pStyle w:val="Compact"/>
              <w:jc w:val="right"/>
            </w:pPr>
            <w:r>
              <w:t>9.3</w:t>
            </w:r>
          </w:p>
        </w:tc>
        <w:tc>
          <w:tcPr>
            <w:tcW w:w="0" w:type="auto"/>
            <w:hideMark/>
          </w:tcPr>
          <w:p w:rsidR="00C21883" w:rsidRDefault="00C21883">
            <w:pPr>
              <w:pStyle w:val="Compact"/>
              <w:jc w:val="right"/>
            </w:pPr>
            <w:r>
              <w:t>8.2</w:t>
            </w:r>
          </w:p>
        </w:tc>
        <w:tc>
          <w:tcPr>
            <w:tcW w:w="0" w:type="auto"/>
            <w:hideMark/>
          </w:tcPr>
          <w:p w:rsidR="00C21883" w:rsidRDefault="00C21883">
            <w:pPr>
              <w:pStyle w:val="Compact"/>
              <w:jc w:val="right"/>
            </w:pPr>
            <w:r>
              <w:t>7.2</w:t>
            </w:r>
          </w:p>
        </w:tc>
        <w:tc>
          <w:tcPr>
            <w:tcW w:w="0" w:type="auto"/>
            <w:hideMark/>
          </w:tcPr>
          <w:p w:rsidR="00C21883" w:rsidRDefault="00C21883">
            <w:pPr>
              <w:pStyle w:val="Compact"/>
              <w:jc w:val="right"/>
            </w:pPr>
            <w:r>
              <w:t>4.0</w:t>
            </w:r>
          </w:p>
        </w:tc>
        <w:tc>
          <w:tcPr>
            <w:tcW w:w="0" w:type="auto"/>
            <w:hideMark/>
          </w:tcPr>
          <w:p w:rsidR="00C21883" w:rsidRDefault="00C21883">
            <w:pPr>
              <w:pStyle w:val="Compact"/>
              <w:jc w:val="right"/>
            </w:pPr>
            <w:r>
              <w:t>8.7</w:t>
            </w:r>
          </w:p>
        </w:tc>
        <w:tc>
          <w:tcPr>
            <w:tcW w:w="0" w:type="auto"/>
            <w:hideMark/>
          </w:tcPr>
          <w:p w:rsidR="00C21883" w:rsidRDefault="00C21883">
            <w:pPr>
              <w:pStyle w:val="Compact"/>
              <w:jc w:val="right"/>
            </w:pPr>
            <w:r>
              <w:t>5.1</w:t>
            </w:r>
          </w:p>
        </w:tc>
      </w:tr>
      <w:tr w:rsidR="00C21883" w:rsidTr="00C21883">
        <w:tc>
          <w:tcPr>
            <w:tcW w:w="0" w:type="auto"/>
            <w:hideMark/>
          </w:tcPr>
          <w:p w:rsidR="00C21883" w:rsidRPr="00C21883" w:rsidRDefault="00053ACC">
            <w:pPr>
              <w:pStyle w:val="Compact"/>
              <w:keepNext/>
              <w:keepLines/>
              <w:jc w:val="center"/>
              <w:rPr>
                <w:lang w:val="es-CL"/>
              </w:rPr>
            </w:pPr>
            <w:r w:rsidRPr="00053ACC">
              <w:rPr>
                <w:lang w:val="es-CL"/>
              </w:rPr>
              <w:lastRenderedPageBreak/>
              <w:t>América Latina y el Caribe</w:t>
            </w:r>
          </w:p>
        </w:tc>
        <w:tc>
          <w:tcPr>
            <w:tcW w:w="0" w:type="auto"/>
            <w:hideMark/>
          </w:tcPr>
          <w:p w:rsidR="00C21883" w:rsidRDefault="00C21883">
            <w:pPr>
              <w:pStyle w:val="Compact"/>
              <w:jc w:val="right"/>
            </w:pPr>
            <w:r>
              <w:t>9.9</w:t>
            </w:r>
          </w:p>
        </w:tc>
        <w:tc>
          <w:tcPr>
            <w:tcW w:w="0" w:type="auto"/>
            <w:hideMark/>
          </w:tcPr>
          <w:p w:rsidR="00C21883" w:rsidRDefault="00C21883">
            <w:pPr>
              <w:pStyle w:val="Compact"/>
              <w:jc w:val="right"/>
            </w:pPr>
            <w:r>
              <w:t>7.8</w:t>
            </w:r>
          </w:p>
        </w:tc>
        <w:tc>
          <w:tcPr>
            <w:tcW w:w="0" w:type="auto"/>
            <w:hideMark/>
          </w:tcPr>
          <w:p w:rsidR="00C21883" w:rsidRDefault="00C21883">
            <w:pPr>
              <w:pStyle w:val="Compact"/>
              <w:jc w:val="right"/>
            </w:pPr>
            <w:r>
              <w:t>4.9</w:t>
            </w:r>
          </w:p>
        </w:tc>
        <w:tc>
          <w:tcPr>
            <w:tcW w:w="0" w:type="auto"/>
            <w:hideMark/>
          </w:tcPr>
          <w:p w:rsidR="00C21883" w:rsidRDefault="00C21883">
            <w:pPr>
              <w:pStyle w:val="Compact"/>
              <w:jc w:val="right"/>
            </w:pPr>
            <w:r>
              <w:t>1.2</w:t>
            </w:r>
          </w:p>
        </w:tc>
        <w:tc>
          <w:tcPr>
            <w:tcW w:w="0" w:type="auto"/>
            <w:hideMark/>
          </w:tcPr>
          <w:p w:rsidR="00C21883" w:rsidRDefault="00C21883">
            <w:pPr>
              <w:pStyle w:val="Compact"/>
              <w:jc w:val="right"/>
            </w:pPr>
            <w:r>
              <w:t>8.7</w:t>
            </w:r>
          </w:p>
        </w:tc>
        <w:tc>
          <w:tcPr>
            <w:tcW w:w="0" w:type="auto"/>
            <w:hideMark/>
          </w:tcPr>
          <w:p w:rsidR="00C21883" w:rsidRDefault="00C21883">
            <w:pPr>
              <w:pStyle w:val="Compact"/>
              <w:jc w:val="right"/>
            </w:pPr>
            <w:r>
              <w:t>3.2</w:t>
            </w:r>
          </w:p>
        </w:tc>
      </w:tr>
      <w:tr w:rsidR="00C21883" w:rsidTr="00C21883">
        <w:tc>
          <w:tcPr>
            <w:tcW w:w="0" w:type="auto"/>
            <w:hideMark/>
          </w:tcPr>
          <w:p w:rsidR="00C21883" w:rsidRPr="00C21883" w:rsidRDefault="00053ACC">
            <w:pPr>
              <w:pStyle w:val="Compact"/>
              <w:keepNext/>
              <w:keepLines/>
              <w:jc w:val="center"/>
              <w:rPr>
                <w:lang w:val="es-CL"/>
              </w:rPr>
            </w:pPr>
            <w:r w:rsidRPr="00053ACC">
              <w:rPr>
                <w:lang w:val="es-CL"/>
              </w:rPr>
              <w:t>Economías emergentes y en desarrollo</w:t>
            </w:r>
          </w:p>
        </w:tc>
        <w:tc>
          <w:tcPr>
            <w:tcW w:w="0" w:type="auto"/>
            <w:hideMark/>
          </w:tcPr>
          <w:p w:rsidR="00C21883" w:rsidRDefault="00C21883">
            <w:pPr>
              <w:pStyle w:val="Compact"/>
              <w:jc w:val="right"/>
            </w:pPr>
            <w:r>
              <w:t>9.0</w:t>
            </w:r>
          </w:p>
        </w:tc>
        <w:tc>
          <w:tcPr>
            <w:tcW w:w="0" w:type="auto"/>
            <w:hideMark/>
          </w:tcPr>
          <w:p w:rsidR="00C21883" w:rsidRDefault="00C21883">
            <w:pPr>
              <w:pStyle w:val="Compact"/>
              <w:jc w:val="right"/>
            </w:pPr>
            <w:r>
              <w:t>6.8</w:t>
            </w:r>
          </w:p>
        </w:tc>
        <w:tc>
          <w:tcPr>
            <w:tcW w:w="0" w:type="auto"/>
            <w:hideMark/>
          </w:tcPr>
          <w:p w:rsidR="00C21883" w:rsidRDefault="00C21883">
            <w:pPr>
              <w:pStyle w:val="Compact"/>
              <w:jc w:val="right"/>
            </w:pPr>
            <w:r>
              <w:t>10.0</w:t>
            </w:r>
          </w:p>
        </w:tc>
        <w:tc>
          <w:tcPr>
            <w:tcW w:w="0" w:type="auto"/>
            <w:hideMark/>
          </w:tcPr>
          <w:p w:rsidR="00C21883" w:rsidRDefault="00C21883">
            <w:pPr>
              <w:pStyle w:val="Compact"/>
              <w:jc w:val="right"/>
            </w:pPr>
            <w:r>
              <w:t>4.5</w:t>
            </w:r>
          </w:p>
        </w:tc>
        <w:tc>
          <w:tcPr>
            <w:tcW w:w="0" w:type="auto"/>
            <w:hideMark/>
          </w:tcPr>
          <w:p w:rsidR="00C21883" w:rsidRDefault="00C21883">
            <w:pPr>
              <w:pStyle w:val="Compact"/>
              <w:jc w:val="right"/>
            </w:pPr>
            <w:r>
              <w:t>7.8</w:t>
            </w:r>
          </w:p>
        </w:tc>
        <w:tc>
          <w:tcPr>
            <w:tcW w:w="0" w:type="auto"/>
            <w:hideMark/>
          </w:tcPr>
          <w:p w:rsidR="00C21883" w:rsidRDefault="00C21883">
            <w:pPr>
              <w:pStyle w:val="Compact"/>
              <w:jc w:val="right"/>
            </w:pPr>
            <w:r>
              <w:t>6.4</w:t>
            </w:r>
          </w:p>
        </w:tc>
      </w:tr>
      <w:tr w:rsidR="00C21883" w:rsidTr="00C21883">
        <w:tc>
          <w:tcPr>
            <w:tcW w:w="0" w:type="auto"/>
            <w:hideMark/>
          </w:tcPr>
          <w:p w:rsidR="00C21883" w:rsidRPr="00C21883" w:rsidRDefault="00053ACC">
            <w:pPr>
              <w:pStyle w:val="Compact"/>
              <w:keepNext/>
              <w:keepLines/>
              <w:jc w:val="center"/>
              <w:rPr>
                <w:lang w:val="es-CL"/>
              </w:rPr>
            </w:pPr>
            <w:r w:rsidRPr="00053ACC">
              <w:rPr>
                <w:lang w:val="es-CL"/>
              </w:rPr>
              <w:t>Medio Oriente y Norte de África</w:t>
            </w:r>
          </w:p>
        </w:tc>
        <w:tc>
          <w:tcPr>
            <w:tcW w:w="0" w:type="auto"/>
            <w:hideMark/>
          </w:tcPr>
          <w:p w:rsidR="00C21883" w:rsidRDefault="00C21883">
            <w:pPr>
              <w:pStyle w:val="Compact"/>
              <w:jc w:val="right"/>
            </w:pPr>
            <w:r>
              <w:t>6.4</w:t>
            </w:r>
          </w:p>
        </w:tc>
        <w:tc>
          <w:tcPr>
            <w:tcW w:w="0" w:type="auto"/>
            <w:hideMark/>
          </w:tcPr>
          <w:p w:rsidR="00C21883" w:rsidRDefault="00C21883">
            <w:pPr>
              <w:pStyle w:val="Compact"/>
              <w:jc w:val="right"/>
            </w:pPr>
            <w:r>
              <w:t>3.2</w:t>
            </w:r>
          </w:p>
        </w:tc>
        <w:tc>
          <w:tcPr>
            <w:tcW w:w="0" w:type="auto"/>
            <w:hideMark/>
          </w:tcPr>
          <w:p w:rsidR="00C21883" w:rsidRDefault="00C21883">
            <w:pPr>
              <w:pStyle w:val="Compact"/>
              <w:jc w:val="right"/>
            </w:pPr>
            <w:r>
              <w:t>6.6</w:t>
            </w:r>
          </w:p>
        </w:tc>
        <w:tc>
          <w:tcPr>
            <w:tcW w:w="0" w:type="auto"/>
            <w:hideMark/>
          </w:tcPr>
          <w:p w:rsidR="00C21883" w:rsidRDefault="00C21883">
            <w:pPr>
              <w:pStyle w:val="Compact"/>
              <w:jc w:val="right"/>
            </w:pPr>
            <w:r>
              <w:t>3.4</w:t>
            </w:r>
          </w:p>
        </w:tc>
        <w:tc>
          <w:tcPr>
            <w:tcW w:w="0" w:type="auto"/>
            <w:hideMark/>
          </w:tcPr>
          <w:p w:rsidR="00C21883" w:rsidRDefault="00C21883">
            <w:pPr>
              <w:pStyle w:val="Compact"/>
              <w:jc w:val="right"/>
            </w:pPr>
            <w:r>
              <w:t>4.6</w:t>
            </w:r>
          </w:p>
        </w:tc>
        <w:tc>
          <w:tcPr>
            <w:tcW w:w="0" w:type="auto"/>
            <w:hideMark/>
          </w:tcPr>
          <w:p w:rsidR="00C21883" w:rsidRDefault="00C21883">
            <w:pPr>
              <w:pStyle w:val="Compact"/>
              <w:jc w:val="right"/>
            </w:pPr>
            <w:r>
              <w:t>4.9</w:t>
            </w:r>
          </w:p>
        </w:tc>
      </w:tr>
      <w:tr w:rsidR="00C21883" w:rsidTr="00C21883">
        <w:tc>
          <w:tcPr>
            <w:tcW w:w="0" w:type="auto"/>
            <w:hideMark/>
          </w:tcPr>
          <w:p w:rsidR="00C21883" w:rsidRPr="00C21883" w:rsidRDefault="00053ACC">
            <w:pPr>
              <w:pStyle w:val="Compact"/>
              <w:keepNext/>
              <w:keepLines/>
              <w:jc w:val="center"/>
              <w:rPr>
                <w:lang w:val="es-CL"/>
              </w:rPr>
            </w:pPr>
            <w:r w:rsidRPr="00053ACC">
              <w:rPr>
                <w:lang w:val="es-CL"/>
              </w:rPr>
              <w:t>Asia emergente y en desarrollo</w:t>
            </w:r>
          </w:p>
        </w:tc>
        <w:tc>
          <w:tcPr>
            <w:tcW w:w="0" w:type="auto"/>
            <w:hideMark/>
          </w:tcPr>
          <w:p w:rsidR="00C21883" w:rsidRDefault="00C21883">
            <w:pPr>
              <w:pStyle w:val="Compact"/>
              <w:jc w:val="right"/>
            </w:pPr>
            <w:r>
              <w:t>13.4</w:t>
            </w:r>
          </w:p>
        </w:tc>
        <w:tc>
          <w:tcPr>
            <w:tcW w:w="0" w:type="auto"/>
            <w:hideMark/>
          </w:tcPr>
          <w:p w:rsidR="00C21883" w:rsidRDefault="00C21883">
            <w:pPr>
              <w:pStyle w:val="Compact"/>
              <w:jc w:val="right"/>
            </w:pPr>
            <w:r>
              <w:t>8.6</w:t>
            </w:r>
          </w:p>
        </w:tc>
        <w:tc>
          <w:tcPr>
            <w:tcW w:w="0" w:type="auto"/>
            <w:hideMark/>
          </w:tcPr>
          <w:p w:rsidR="00C21883" w:rsidRDefault="00C21883">
            <w:pPr>
              <w:pStyle w:val="Compact"/>
              <w:jc w:val="right"/>
            </w:pPr>
            <w:r>
              <w:t>15.0</w:t>
            </w:r>
          </w:p>
        </w:tc>
        <w:tc>
          <w:tcPr>
            <w:tcW w:w="0" w:type="auto"/>
            <w:hideMark/>
          </w:tcPr>
          <w:p w:rsidR="00C21883" w:rsidRDefault="00C21883">
            <w:pPr>
              <w:pStyle w:val="Compact"/>
              <w:jc w:val="right"/>
            </w:pPr>
            <w:r>
              <w:t>7.1</w:t>
            </w:r>
          </w:p>
        </w:tc>
        <w:tc>
          <w:tcPr>
            <w:tcW w:w="0" w:type="auto"/>
            <w:hideMark/>
          </w:tcPr>
          <w:p w:rsidR="00C21883" w:rsidRDefault="00C21883">
            <w:pPr>
              <w:pStyle w:val="Compact"/>
              <w:jc w:val="right"/>
            </w:pPr>
            <w:r>
              <w:t>10.7</w:t>
            </w:r>
          </w:p>
        </w:tc>
        <w:tc>
          <w:tcPr>
            <w:tcW w:w="0" w:type="auto"/>
            <w:hideMark/>
          </w:tcPr>
          <w:p w:rsidR="00C21883" w:rsidRDefault="00C21883">
            <w:pPr>
              <w:pStyle w:val="Compact"/>
              <w:jc w:val="right"/>
            </w:pPr>
            <w:r>
              <w:t>9.3</w:t>
            </w:r>
          </w:p>
        </w:tc>
      </w:tr>
    </w:tbl>
    <w:p w:rsidR="00C21883" w:rsidRPr="00C21883" w:rsidRDefault="00053ACC" w:rsidP="00C21883">
      <w:pPr>
        <w:pStyle w:val="BodyText"/>
        <w:rPr>
          <w:rFonts w:ascii="Times New Roman" w:hAnsi="Times New Roman"/>
          <w:lang w:val="es-CL"/>
        </w:rPr>
      </w:pPr>
      <w:r w:rsidRPr="00053ACC">
        <w:rPr>
          <w:b/>
          <w:lang w:val="es-CL"/>
        </w:rPr>
        <w:t>Note:</w:t>
      </w:r>
      <w:r w:rsidRPr="00053ACC">
        <w:rPr>
          <w:lang w:val="es-CL"/>
        </w:rPr>
        <w:t xml:space="preserve"> </w:t>
      </w:r>
      <w:r w:rsidRPr="00053ACC">
        <w:rPr>
          <w:vertAlign w:val="superscript"/>
          <w:lang w:val="es-CL"/>
        </w:rPr>
        <w:t>a</w:t>
      </w:r>
      <w:r w:rsidRPr="00053ACC">
        <w:rPr>
          <w:lang w:val="es-CL"/>
        </w:rPr>
        <w:t xml:space="preserve"> Fuente: CEPAL sobre datos IMF, Abril, 2017</w:t>
      </w:r>
    </w:p>
    <w:p w:rsidR="0044431D" w:rsidRDefault="0044431D">
      <w:pPr>
        <w:jc w:val="both"/>
        <w:rPr>
          <w:rFonts w:ascii="Times New Roman" w:hAnsi="Times New Roman" w:cs="Times New Roman"/>
          <w:lang w:val="es-CL"/>
        </w:rPr>
      </w:pPr>
    </w:p>
    <w:p w:rsidR="00C21883" w:rsidRDefault="00C21883" w:rsidP="00A76BEF">
      <w:pPr>
        <w:ind w:firstLine="540"/>
        <w:jc w:val="both"/>
        <w:rPr>
          <w:rFonts w:ascii="Times New Roman" w:hAnsi="Times New Roman" w:cs="Times New Roman"/>
          <w:lang w:val="es-ES"/>
        </w:rPr>
      </w:pP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3F3C65"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3F3C65"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44431D" w:rsidP="002D5CE4">
            <w:pPr>
              <w:spacing w:after="0"/>
              <w:rPr>
                <w:rFonts w:ascii="Arial" w:eastAsia="Times New Roman" w:hAnsi="Arial" w:cs="Arial"/>
                <w:sz w:val="20"/>
                <w:szCs w:val="20"/>
                <w:lang w:val="es-ES"/>
              </w:rPr>
            </w:pPr>
            <w:r>
              <w:rPr>
                <w:rFonts w:ascii="Arial" w:eastAsia="Times New Roman" w:hAnsi="Arial" w:cs="Arial"/>
                <w:noProof/>
                <w:sz w:val="20"/>
                <w:szCs w:val="20"/>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1320"/>
            </w:tblGrid>
            <w:tr w:rsidR="00A76BEF" w:rsidRPr="003F3C65"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3F3C6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3F3C65"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7401DA" w:rsidRDefault="007401DA"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3F3C65"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3F3C6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3F3C6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44431D" w:rsidP="002D5CE4">
            <w:pPr>
              <w:spacing w:after="0"/>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rPr>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3F3C65"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3F3C65"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3F3C6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44431D" w:rsidRDefault="0044431D">
      <w:pPr>
        <w:spacing w:after="120"/>
        <w:ind w:left="720" w:hanging="720"/>
        <w:rPr>
          <w:rFonts w:ascii="Times New Roman" w:hAnsi="Times New Roman" w:cs="Times New Roman"/>
          <w:lang w:val="es-ES"/>
        </w:rPr>
      </w:pPr>
      <w:r>
        <w:rPr>
          <w:rFonts w:ascii="Times New Roman" w:hAnsi="Times New Roman" w:cs="Times New Roman"/>
          <w:noProof/>
        </w:rPr>
        <w:lastRenderedPageBreak/>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BodyText"/>
        <w:rPr>
          <w:lang w:val="es-CL"/>
        </w:rPr>
      </w:pPr>
      <w:r>
        <w:rPr>
          <w:lang w:val="es-ES"/>
        </w:rPr>
        <w:t>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rsidR="0044431D" w:rsidRDefault="0044431D">
      <w:pPr>
        <w:pStyle w:val="BodyText"/>
        <w:rPr>
          <w:lang w:val="es-CL"/>
        </w:rPr>
      </w:pPr>
    </w:p>
    <w:p w:rsidR="00F926EC" w:rsidRPr="00F926EC" w:rsidRDefault="00F926EC" w:rsidP="00F926EC">
      <w:pPr>
        <w:pStyle w:val="Heading5"/>
        <w:rPr>
          <w:lang w:val="es-CL"/>
          <w:rPrChange w:id="3" w:author="user" w:date="2017-05-12T12:41:00Z">
            <w:rPr/>
          </w:rPrChange>
        </w:rPr>
      </w:pPr>
      <w:r w:rsidRPr="00F926EC">
        <w:rPr>
          <w:lang w:val="es-CL"/>
          <w:rPrChange w:id="4" w:author="user" w:date="2017-05-12T12:41:00Z">
            <w:rPr/>
          </w:rPrChange>
        </w:rPr>
        <w:lastRenderedPageBreak/>
        <w:t xml:space="preserve">Page </w:t>
      </w:r>
      <w:proofErr w:type="spellStart"/>
      <w:r w:rsidRPr="00F926EC">
        <w:rPr>
          <w:lang w:val="es-CL"/>
          <w:rPrChange w:id="5" w:author="user" w:date="2017-05-12T12:41:00Z">
            <w:rPr/>
          </w:rPrChange>
        </w:rPr>
        <w:t>brake</w:t>
      </w:r>
      <w:proofErr w:type="spellEnd"/>
    </w:p>
    <w:p w:rsidR="00F926EC" w:rsidRPr="00F926EC" w:rsidRDefault="00F926EC" w:rsidP="00F926EC">
      <w:pPr>
        <w:pStyle w:val="Heading4"/>
        <w:rPr>
          <w:lang w:val="es-CL"/>
          <w:rPrChange w:id="6" w:author="user" w:date="2017-05-12T12:41:00Z">
            <w:rPr/>
          </w:rPrChange>
        </w:rPr>
      </w:pPr>
      <w:proofErr w:type="spellStart"/>
      <w:r w:rsidRPr="00F926EC">
        <w:rPr>
          <w:lang w:val="es-CL"/>
          <w:rPrChange w:id="7" w:author="user" w:date="2017-05-12T12:41:00Z">
            <w:rPr/>
          </w:rPrChange>
        </w:rPr>
        <w:t>Commodity</w:t>
      </w:r>
      <w:proofErr w:type="spellEnd"/>
      <w:r w:rsidRPr="00F926EC">
        <w:rPr>
          <w:lang w:val="es-CL"/>
          <w:rPrChange w:id="8" w:author="user" w:date="2017-05-12T12:41:00Z">
            <w:rPr/>
          </w:rPrChange>
        </w:rPr>
        <w:t xml:space="preserve"> </w:t>
      </w:r>
      <w:proofErr w:type="spellStart"/>
      <w:r w:rsidRPr="00F926EC">
        <w:rPr>
          <w:lang w:val="es-CL"/>
          <w:rPrChange w:id="9" w:author="user" w:date="2017-05-12T12:41:00Z">
            <w:rPr/>
          </w:rPrChange>
        </w:rPr>
        <w:t>prices</w:t>
      </w:r>
      <w:proofErr w:type="spellEnd"/>
    </w:p>
    <w:p w:rsidR="00F926EC" w:rsidRPr="00386EF9" w:rsidRDefault="00F926EC" w:rsidP="00F926EC">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F926EC" w:rsidRDefault="00F926EC" w:rsidP="00F926EC">
      <w:pPr>
        <w:pStyle w:val="TableCaption"/>
      </w:pPr>
      <w:r>
        <w:t>Growth commodity price indexes (%)</w:t>
      </w:r>
    </w:p>
    <w:tbl>
      <w:tblPr>
        <w:tblW w:w="0" w:type="pct"/>
        <w:tblLook w:val="04A0"/>
      </w:tblPr>
      <w:tblGrid>
        <w:gridCol w:w="1408"/>
        <w:gridCol w:w="1359"/>
        <w:gridCol w:w="1359"/>
        <w:gridCol w:w="994"/>
      </w:tblGrid>
      <w:tr w:rsidR="00F926EC" w:rsidTr="0044431D">
        <w:tc>
          <w:tcPr>
            <w:tcW w:w="0" w:type="auto"/>
            <w:tcBorders>
              <w:bottom w:val="single" w:sz="0" w:space="0" w:color="auto"/>
            </w:tcBorders>
            <w:vAlign w:val="bottom"/>
          </w:tcPr>
          <w:p w:rsidR="00F926EC" w:rsidRDefault="00F926EC" w:rsidP="0044431D">
            <w:pPr>
              <w:pStyle w:val="Compact"/>
            </w:pPr>
            <w:r>
              <w:t>Commodity</w:t>
            </w:r>
          </w:p>
        </w:tc>
        <w:tc>
          <w:tcPr>
            <w:tcW w:w="0" w:type="auto"/>
            <w:tcBorders>
              <w:bottom w:val="single" w:sz="0" w:space="0" w:color="auto"/>
            </w:tcBorders>
            <w:vAlign w:val="bottom"/>
          </w:tcPr>
          <w:p w:rsidR="00F926EC" w:rsidRDefault="00F926EC" w:rsidP="0044431D">
            <w:pPr>
              <w:pStyle w:val="Compact"/>
              <w:jc w:val="right"/>
            </w:pPr>
            <w:r>
              <w:t>2003-2008</w:t>
            </w:r>
          </w:p>
        </w:tc>
        <w:tc>
          <w:tcPr>
            <w:tcW w:w="0" w:type="auto"/>
            <w:tcBorders>
              <w:bottom w:val="single" w:sz="0" w:space="0" w:color="auto"/>
            </w:tcBorders>
            <w:vAlign w:val="bottom"/>
          </w:tcPr>
          <w:p w:rsidR="00F926EC" w:rsidRDefault="00F926EC" w:rsidP="0044431D">
            <w:pPr>
              <w:pStyle w:val="Compact"/>
              <w:jc w:val="right"/>
            </w:pPr>
            <w:r>
              <w:t>2010-2016</w:t>
            </w:r>
          </w:p>
        </w:tc>
        <w:tc>
          <w:tcPr>
            <w:tcW w:w="0" w:type="auto"/>
            <w:tcBorders>
              <w:bottom w:val="single" w:sz="0" w:space="0" w:color="auto"/>
            </w:tcBorders>
            <w:vAlign w:val="bottom"/>
          </w:tcPr>
          <w:p w:rsidR="00F926EC" w:rsidRDefault="00F926EC" w:rsidP="0044431D">
            <w:pPr>
              <w:pStyle w:val="Compact"/>
              <w:jc w:val="right"/>
            </w:pPr>
            <w:proofErr w:type="spellStart"/>
            <w:r>
              <w:t>Cambio</w:t>
            </w:r>
            <w:proofErr w:type="spellEnd"/>
          </w:p>
        </w:tc>
      </w:tr>
      <w:tr w:rsidR="00F926EC" w:rsidTr="0044431D">
        <w:tc>
          <w:tcPr>
            <w:tcW w:w="0" w:type="auto"/>
          </w:tcPr>
          <w:p w:rsidR="00F926EC" w:rsidRDefault="00F926EC" w:rsidP="0044431D">
            <w:pPr>
              <w:pStyle w:val="Compact"/>
            </w:pPr>
            <w:r>
              <w:t>Food</w:t>
            </w:r>
          </w:p>
        </w:tc>
        <w:tc>
          <w:tcPr>
            <w:tcW w:w="0" w:type="auto"/>
          </w:tcPr>
          <w:p w:rsidR="00F926EC" w:rsidRDefault="00F926EC" w:rsidP="0044431D">
            <w:pPr>
              <w:pStyle w:val="Compact"/>
              <w:jc w:val="right"/>
            </w:pPr>
            <w:r>
              <w:t>10.1</w:t>
            </w:r>
          </w:p>
        </w:tc>
        <w:tc>
          <w:tcPr>
            <w:tcW w:w="0" w:type="auto"/>
          </w:tcPr>
          <w:p w:rsidR="00F926EC" w:rsidRDefault="00F926EC" w:rsidP="0044431D">
            <w:pPr>
              <w:pStyle w:val="Compact"/>
              <w:jc w:val="right"/>
            </w:pPr>
            <w:r>
              <w:t>-0.6</w:t>
            </w:r>
          </w:p>
        </w:tc>
        <w:tc>
          <w:tcPr>
            <w:tcW w:w="0" w:type="auto"/>
          </w:tcPr>
          <w:p w:rsidR="00F926EC" w:rsidRDefault="00F926EC" w:rsidP="0044431D">
            <w:pPr>
              <w:pStyle w:val="Compact"/>
              <w:jc w:val="right"/>
            </w:pPr>
            <w:r>
              <w:t>-10.7</w:t>
            </w:r>
          </w:p>
        </w:tc>
      </w:tr>
      <w:tr w:rsidR="00F926EC" w:rsidTr="0044431D">
        <w:tc>
          <w:tcPr>
            <w:tcW w:w="0" w:type="auto"/>
          </w:tcPr>
          <w:p w:rsidR="00F926EC" w:rsidRDefault="00F926EC" w:rsidP="0044431D">
            <w:pPr>
              <w:pStyle w:val="Compact"/>
            </w:pPr>
            <w:r>
              <w:t>Gas</w:t>
            </w:r>
          </w:p>
        </w:tc>
        <w:tc>
          <w:tcPr>
            <w:tcW w:w="0" w:type="auto"/>
          </w:tcPr>
          <w:p w:rsidR="00F926EC" w:rsidRDefault="00F926EC" w:rsidP="0044431D">
            <w:pPr>
              <w:pStyle w:val="Compact"/>
              <w:jc w:val="right"/>
            </w:pPr>
            <w:r>
              <w:t>18.4</w:t>
            </w:r>
          </w:p>
        </w:tc>
        <w:tc>
          <w:tcPr>
            <w:tcW w:w="0" w:type="auto"/>
          </w:tcPr>
          <w:p w:rsidR="00F926EC" w:rsidRDefault="00F926EC" w:rsidP="0044431D">
            <w:pPr>
              <w:pStyle w:val="Compact"/>
              <w:jc w:val="right"/>
            </w:pPr>
            <w:r>
              <w:t>-6.6</w:t>
            </w:r>
          </w:p>
        </w:tc>
        <w:tc>
          <w:tcPr>
            <w:tcW w:w="0" w:type="auto"/>
          </w:tcPr>
          <w:p w:rsidR="00F926EC" w:rsidRDefault="00F926EC" w:rsidP="0044431D">
            <w:pPr>
              <w:pStyle w:val="Compact"/>
              <w:jc w:val="right"/>
            </w:pPr>
            <w:r>
              <w:t>-25.1</w:t>
            </w:r>
          </w:p>
        </w:tc>
      </w:tr>
      <w:tr w:rsidR="00F926EC" w:rsidTr="0044431D">
        <w:tc>
          <w:tcPr>
            <w:tcW w:w="0" w:type="auto"/>
          </w:tcPr>
          <w:p w:rsidR="00F926EC" w:rsidRDefault="00F926EC" w:rsidP="0044431D">
            <w:pPr>
              <w:pStyle w:val="Compact"/>
            </w:pPr>
            <w:r>
              <w:t>Metals</w:t>
            </w:r>
          </w:p>
        </w:tc>
        <w:tc>
          <w:tcPr>
            <w:tcW w:w="0" w:type="auto"/>
          </w:tcPr>
          <w:p w:rsidR="00F926EC" w:rsidRDefault="00F926EC" w:rsidP="0044431D">
            <w:pPr>
              <w:pStyle w:val="Compact"/>
              <w:jc w:val="right"/>
            </w:pPr>
            <w:r>
              <w:t>18.6</w:t>
            </w:r>
          </w:p>
        </w:tc>
        <w:tc>
          <w:tcPr>
            <w:tcW w:w="0" w:type="auto"/>
          </w:tcPr>
          <w:p w:rsidR="00F926EC" w:rsidRDefault="00F926EC" w:rsidP="0044431D">
            <w:pPr>
              <w:pStyle w:val="Compact"/>
              <w:jc w:val="right"/>
            </w:pPr>
            <w:r>
              <w:t>-7.2</w:t>
            </w:r>
          </w:p>
        </w:tc>
        <w:tc>
          <w:tcPr>
            <w:tcW w:w="0" w:type="auto"/>
          </w:tcPr>
          <w:p w:rsidR="00F926EC" w:rsidRDefault="00F926EC" w:rsidP="0044431D">
            <w:pPr>
              <w:pStyle w:val="Compact"/>
              <w:jc w:val="right"/>
            </w:pPr>
            <w:r>
              <w:t>-25.8</w:t>
            </w:r>
          </w:p>
        </w:tc>
      </w:tr>
      <w:tr w:rsidR="00F926EC" w:rsidTr="0044431D">
        <w:tc>
          <w:tcPr>
            <w:tcW w:w="0" w:type="auto"/>
          </w:tcPr>
          <w:p w:rsidR="00F926EC" w:rsidRDefault="00F926EC" w:rsidP="0044431D">
            <w:pPr>
              <w:pStyle w:val="Compact"/>
            </w:pPr>
            <w:r>
              <w:t>Oil</w:t>
            </w:r>
          </w:p>
        </w:tc>
        <w:tc>
          <w:tcPr>
            <w:tcW w:w="0" w:type="auto"/>
          </w:tcPr>
          <w:p w:rsidR="00F926EC" w:rsidRDefault="00F926EC" w:rsidP="0044431D">
            <w:pPr>
              <w:pStyle w:val="Compact"/>
              <w:jc w:val="right"/>
            </w:pPr>
            <w:r>
              <w:t>22.4</w:t>
            </w:r>
          </w:p>
        </w:tc>
        <w:tc>
          <w:tcPr>
            <w:tcW w:w="0" w:type="auto"/>
          </w:tcPr>
          <w:p w:rsidR="00F926EC" w:rsidRDefault="00F926EC" w:rsidP="0044431D">
            <w:pPr>
              <w:pStyle w:val="Compact"/>
              <w:jc w:val="right"/>
            </w:pPr>
            <w:r>
              <w:t>-8.4</w:t>
            </w:r>
          </w:p>
        </w:tc>
        <w:tc>
          <w:tcPr>
            <w:tcW w:w="0" w:type="auto"/>
          </w:tcPr>
          <w:p w:rsidR="00F926EC" w:rsidRDefault="00F926EC" w:rsidP="0044431D">
            <w:pPr>
              <w:pStyle w:val="Compact"/>
              <w:jc w:val="right"/>
            </w:pPr>
            <w:r>
              <w:t>-30.8</w:t>
            </w:r>
          </w:p>
        </w:tc>
      </w:tr>
    </w:tbl>
    <w:p w:rsidR="00F926EC" w:rsidRDefault="00F926EC">
      <w:pPr>
        <w:pStyle w:val="BodyText"/>
      </w:pPr>
      <w:r>
        <w:rPr>
          <w:b/>
        </w:rPr>
        <w:t>Note:</w:t>
      </w:r>
      <w:r>
        <w:t xml:space="preserve"> </w:t>
      </w:r>
      <w:r>
        <w:rPr>
          <w:vertAlign w:val="superscript"/>
        </w:rPr>
        <w:t>a</w:t>
      </w:r>
      <w:r>
        <w:t xml:space="preserve"> Source: Price indexes (2005=100) for each year</w:t>
      </w:r>
    </w:p>
    <w:p w:rsidR="00F926EC" w:rsidRDefault="00F926EC">
      <w:pPr>
        <w:pStyle w:val="BodyText"/>
      </w:pPr>
    </w:p>
    <w:p w:rsidR="00F926EC" w:rsidRPr="00F926EC" w:rsidRDefault="00F926EC">
      <w:pPr>
        <w:pStyle w:val="BodyText"/>
        <w:rPr>
          <w:rPrChange w:id="10" w:author="user" w:date="2017-05-12T12:41:00Z">
            <w:rPr>
              <w:lang w:val="es-CL"/>
            </w:rPr>
          </w:rPrChange>
        </w:rPr>
      </w:pPr>
    </w:p>
    <w:p w:rsidR="0044431D" w:rsidRDefault="008D008D">
      <w:pPr>
        <w:pStyle w:val="Heading3"/>
        <w:rPr>
          <w:lang w:val="es-ES"/>
        </w:rPr>
      </w:pPr>
      <w:r>
        <w:rPr>
          <w:lang w:val="es-ES"/>
        </w:rPr>
        <w:t xml:space="preserve">Las condiciones financieras externas se han estabilizado, la liquidez crece a un ritmo moderado pero su precio aumentará  en el mediano plazo </w:t>
      </w:r>
    </w:p>
    <w:p w:rsidR="0044431D" w:rsidRDefault="00222DDC">
      <w:pPr>
        <w:pStyle w:val="BodyText"/>
        <w:rPr>
          <w:u w:val="single"/>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r w:rsidR="00E94C1C">
        <w:rPr>
          <w:lang w:val="es-ES"/>
        </w:rPr>
        <w:t xml:space="preserve"> Por un lado, los avances en la implementación de los acuerdos de tercera generación de Basilea, junto a los grandes buffers de reservas internacionales oficiales acumulados</w:t>
      </w:r>
      <w:r w:rsidR="00725BE7">
        <w:rPr>
          <w:lang w:val="es-ES"/>
        </w:rPr>
        <w:t xml:space="preserve"> por las economías emergentes</w:t>
      </w:r>
      <w:r w:rsidR="00E94C1C">
        <w:rPr>
          <w:lang w:val="es-ES"/>
        </w:rPr>
        <w:t xml:space="preserve"> desde la década anterior, </w:t>
      </w:r>
      <w:r w:rsidR="00725BE7">
        <w:rPr>
          <w:lang w:val="es-ES"/>
        </w:rPr>
        <w:t xml:space="preserve">han influido en la mayor </w:t>
      </w:r>
      <w:r w:rsidR="00E94C1C">
        <w:rPr>
          <w:lang w:val="es-ES"/>
        </w:rPr>
        <w:t>estabilidad a los flujos de capitales hacia las economías emergentes. En la próxima sección analizaremos con más detalle esta mayor estabilidad respecto de los flujos de capitales hacia y desde la región</w:t>
      </w:r>
      <w:r w:rsidR="00725BE7">
        <w:rPr>
          <w:lang w:val="es-ES"/>
        </w:rPr>
        <w:t xml:space="preserve">. </w:t>
      </w:r>
      <w:r w:rsidR="00530288">
        <w:rPr>
          <w:lang w:val="es-ES"/>
        </w:rPr>
        <w:t xml:space="preserve"> Por el momento, baste señalar lo siguiente: la composición de los flujos (tanto netos como brutos </w:t>
      </w:r>
      <w:proofErr w:type="spellStart"/>
      <w:r w:rsidR="00530288">
        <w:rPr>
          <w:lang w:val="es-ES"/>
        </w:rPr>
        <w:t>i.e.</w:t>
      </w:r>
      <w:proofErr w:type="spellEnd"/>
      <w:r w:rsidR="00530288">
        <w:rPr>
          <w:lang w:val="es-ES"/>
        </w:rPr>
        <w:t xml:space="preserve"> por residentes y por ambos) es  notoriamente más variada en este nuevo escenario que el período 2003-2008, donde la IED era abrumadoramente mayoritaria. El único año pre-crisis financiera que se parece al nuestro nuevo escenario es el año 2007, donde la composición de </w:t>
      </w:r>
      <w:proofErr w:type="spellStart"/>
      <w:r w:rsidR="00530288">
        <w:rPr>
          <w:lang w:val="es-ES"/>
        </w:rPr>
        <w:t>gross</w:t>
      </w:r>
      <w:proofErr w:type="spellEnd"/>
      <w:r w:rsidR="00530288">
        <w:rPr>
          <w:lang w:val="es-ES"/>
        </w:rPr>
        <w:t xml:space="preserve"> </w:t>
      </w:r>
      <w:proofErr w:type="spellStart"/>
      <w:r w:rsidR="00530288">
        <w:rPr>
          <w:lang w:val="es-ES"/>
        </w:rPr>
        <w:t>inflows</w:t>
      </w:r>
      <w:proofErr w:type="spellEnd"/>
      <w:r w:rsidR="00530288">
        <w:rPr>
          <w:lang w:val="es-ES"/>
        </w:rPr>
        <w:t xml:space="preserve"> aparece más balanceada entre de cartera, directa y otra.</w:t>
      </w:r>
      <w:r w:rsidR="00DF71E2">
        <w:rPr>
          <w:lang w:val="es-ES"/>
        </w:rPr>
        <w:t xml:space="preserve"> Segundo, los años 2015 y 2016 </w:t>
      </w:r>
      <w:proofErr w:type="gramStart"/>
      <w:r w:rsidR="00DF71E2">
        <w:rPr>
          <w:lang w:val="es-ES"/>
        </w:rPr>
        <w:t>parecen</w:t>
      </w:r>
      <w:proofErr w:type="gramEnd"/>
      <w:r w:rsidR="00DF71E2">
        <w:rPr>
          <w:lang w:val="es-ES"/>
        </w:rPr>
        <w:t xml:space="preserve"> desmarcarse de los anteriores, porque el volumen total de </w:t>
      </w:r>
      <w:proofErr w:type="spellStart"/>
      <w:r w:rsidR="00DF71E2">
        <w:rPr>
          <w:lang w:val="es-ES"/>
        </w:rPr>
        <w:t>gross</w:t>
      </w:r>
      <w:proofErr w:type="spellEnd"/>
      <w:r w:rsidR="00DF71E2">
        <w:rPr>
          <w:lang w:val="es-ES"/>
        </w:rPr>
        <w:t xml:space="preserve"> </w:t>
      </w:r>
      <w:proofErr w:type="spellStart"/>
      <w:r w:rsidR="00DF71E2">
        <w:rPr>
          <w:lang w:val="es-ES"/>
        </w:rPr>
        <w:t>inflows</w:t>
      </w:r>
      <w:proofErr w:type="spellEnd"/>
      <w:r w:rsidR="00DF71E2">
        <w:rPr>
          <w:lang w:val="es-ES"/>
        </w:rPr>
        <w:t xml:space="preserve"> a la región disminuye notablemente en el caso de cartera y otros, coincidiendo con la paulatina alza de las tasas de interés en Estados Unidos.</w:t>
      </w:r>
    </w:p>
    <w:p w:rsidR="0044431D" w:rsidRDefault="0044431D">
      <w:pPr>
        <w:pStyle w:val="BodyText"/>
        <w:rPr>
          <w:lang w:val="es-ES"/>
        </w:rPr>
      </w:pPr>
    </w:p>
    <w:p w:rsidR="0044431D" w:rsidRDefault="0044431D">
      <w:pPr>
        <w:pStyle w:val="BodyText"/>
        <w:rPr>
          <w:lang w:val="es-ES"/>
        </w:rPr>
      </w:pPr>
      <w:bookmarkStart w:id="11" w:name="_GoBack"/>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gross_inflows_by_type-1.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bookmarkEnd w:id="11"/>
    </w:p>
    <w:p w:rsidR="0044431D" w:rsidRDefault="0044431D">
      <w:pPr>
        <w:pStyle w:val="BodyText"/>
        <w:rPr>
          <w:lang w:val="es-ES"/>
        </w:rPr>
      </w:pPr>
    </w:p>
    <w:p w:rsidR="0044431D" w:rsidRDefault="0044431D">
      <w:pPr>
        <w:pStyle w:val="BodyText"/>
        <w:rPr>
          <w:lang w:val="es-ES"/>
        </w:rP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net_inflows_by_type-1.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p>
    <w:p w:rsidR="0044431D" w:rsidRDefault="0044431D">
      <w:pPr>
        <w:pStyle w:val="BodyText"/>
        <w:rPr>
          <w:lang w:val="es-ES"/>
        </w:rPr>
      </w:pPr>
    </w:p>
    <w:p w:rsidR="0044431D" w:rsidRDefault="00725BE7">
      <w:pPr>
        <w:pStyle w:val="BodyText"/>
        <w:rPr>
          <w:lang w:val="es-ES"/>
        </w:rPr>
      </w:pPr>
      <w:r>
        <w:rPr>
          <w:lang w:val="es-ES"/>
        </w:rPr>
        <w:lastRenderedPageBreak/>
        <w:t xml:space="preserve">Los mercados de crédito interno se han expandido a un ritmo lento 0.7% , ver </w:t>
      </w:r>
      <w:proofErr w:type="spellStart"/>
      <w:r>
        <w:rPr>
          <w:lang w:val="es-ES"/>
        </w:rPr>
        <w:t>cuador</w:t>
      </w:r>
      <w:proofErr w:type="spellEnd"/>
      <w:r>
        <w:rPr>
          <w:lang w:val="es-ES"/>
        </w:rPr>
        <w:t xml:space="preserve"> 6</w:t>
      </w:r>
      <w:proofErr w:type="gramStart"/>
      <w:r>
        <w:rPr>
          <w:lang w:val="es-ES"/>
        </w:rPr>
        <w:t xml:space="preserve">, </w:t>
      </w:r>
      <w:r w:rsidR="00E94C1C">
        <w:rPr>
          <w:lang w:val="es-ES"/>
        </w:rPr>
        <w:t>,</w:t>
      </w:r>
      <w:proofErr w:type="gramEnd"/>
      <w:r w:rsidR="00E94C1C">
        <w:rPr>
          <w:lang w:val="es-ES"/>
        </w:rPr>
        <w:t xml:space="preserve"> </w:t>
      </w:r>
      <w:r>
        <w:rPr>
          <w:lang w:val="es-ES"/>
        </w:rPr>
        <w:t xml:space="preserve"> con la notable excepción </w:t>
      </w:r>
      <w:proofErr w:type="spellStart"/>
      <w:r>
        <w:rPr>
          <w:lang w:val="es-ES"/>
        </w:rPr>
        <w:t>de</w:t>
      </w:r>
      <w:r w:rsidR="00E94C1C">
        <w:rPr>
          <w:lang w:val="es-ES"/>
        </w:rPr>
        <w:t>China</w:t>
      </w:r>
      <w:proofErr w:type="spellEnd"/>
      <w:r w:rsidR="00E94C1C">
        <w:rPr>
          <w:lang w:val="es-ES"/>
        </w:rPr>
        <w:t xml:space="preserve"> mientras que </w:t>
      </w:r>
      <w:r>
        <w:rPr>
          <w:lang w:val="es-ES"/>
        </w:rPr>
        <w:t xml:space="preserve">se ha estancado en los Estados Unidos y retrocedido en </w:t>
      </w:r>
      <w:r w:rsidR="00E94C1C">
        <w:rPr>
          <w:lang w:val="es-ES"/>
        </w:rPr>
        <w:t xml:space="preserve">la zona del euro, </w:t>
      </w:r>
      <w:r>
        <w:rPr>
          <w:lang w:val="es-ES"/>
        </w:rPr>
        <w:t xml:space="preserve">a pesar de las reducidas tasas de interés </w:t>
      </w:r>
      <w:r w:rsidR="00E94C1C">
        <w:rPr>
          <w:lang w:val="es-ES"/>
        </w:rPr>
        <w:t xml:space="preserve">que han disfrutado </w:t>
      </w:r>
      <w:r>
        <w:rPr>
          <w:lang w:val="es-ES"/>
        </w:rPr>
        <w:t xml:space="preserve">en la última década, </w:t>
      </w:r>
      <w:r w:rsidR="00643E74">
        <w:rPr>
          <w:lang w:val="es-ES"/>
        </w:rPr>
        <w:t xml:space="preserve">, </w:t>
      </w:r>
      <w:r>
        <w:rPr>
          <w:lang w:val="es-ES"/>
        </w:rPr>
        <w:t xml:space="preserve">lo que apunto al </w:t>
      </w:r>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economías avanzadas en esta última media década.</w:t>
      </w:r>
    </w:p>
    <w:p w:rsidR="0044431D" w:rsidRDefault="005C6B0D">
      <w:pPr>
        <w:pStyle w:val="BodyText"/>
        <w:rPr>
          <w:lang w:val="es-ES"/>
        </w:rPr>
      </w:pPr>
      <w:r>
        <w:rPr>
          <w:lang w:val="es-ES"/>
        </w:rPr>
        <w:t>Un indicador interesante</w:t>
      </w:r>
      <w:r w:rsidR="00725BE7">
        <w:rPr>
          <w:lang w:val="es-ES"/>
        </w:rPr>
        <w:t xml:space="preserve"> y relativamente nuevo</w:t>
      </w:r>
      <w:r>
        <w:rPr>
          <w:lang w:val="es-ES"/>
        </w:rPr>
        <w:t>, el del componente cíclico del crédito</w:t>
      </w:r>
      <w:r w:rsidR="00725BE7">
        <w:rPr>
          <w:lang w:val="es-ES"/>
        </w:rPr>
        <w:t xml:space="preserve"> </w:t>
      </w:r>
      <w:r>
        <w:rPr>
          <w:lang w:val="es-ES"/>
        </w:rPr>
        <w:t>que calcula el BIS para un número</w:t>
      </w:r>
      <w:r w:rsidR="00725BE7">
        <w:rPr>
          <w:lang w:val="es-ES"/>
        </w:rPr>
        <w:t xml:space="preserve"> significativo</w:t>
      </w:r>
      <w:r>
        <w:rPr>
          <w:lang w:val="es-ES"/>
        </w:rPr>
        <w:t xml:space="preserve"> de economías. La idea es tener alguna idea de sendero tendencial para el crédito al sector privado (medido como fracción del PIB) y tener una idea aproximada de</w:t>
      </w:r>
      <w:r w:rsidR="00CE05AE">
        <w:rPr>
          <w:lang w:val="es-ES"/>
        </w:rPr>
        <w:t xml:space="preserve"> cu</w:t>
      </w:r>
      <w:r w:rsidR="00725BE7">
        <w:rPr>
          <w:lang w:val="es-ES"/>
        </w:rPr>
        <w:t>á</w:t>
      </w:r>
      <w:r w:rsidR="00CE05AE">
        <w:rPr>
          <w:lang w:val="es-ES"/>
        </w:rPr>
        <w:t>ndo el crédito está creciendo o cayendo especialmente de prisa, con un ojo puesto en acumulaciones rápidas y excesivas de crédito que suelen preceder a crisis financiera</w:t>
      </w:r>
      <w:r w:rsidR="00725BE7">
        <w:rPr>
          <w:lang w:val="es-ES"/>
        </w:rPr>
        <w:t>s</w:t>
      </w:r>
      <w:r w:rsidR="00CE05AE">
        <w:rPr>
          <w:lang w:val="es-ES"/>
        </w:rPr>
        <w:t xml:space="preserve"> de variable magnitud. Es</w:t>
      </w:r>
      <w:r w:rsidR="00725BE7">
        <w:rPr>
          <w:lang w:val="es-ES"/>
        </w:rPr>
        <w:t>to</w:t>
      </w:r>
      <w:r w:rsidR="00CE05AE">
        <w:rPr>
          <w:lang w:val="es-ES"/>
        </w:rPr>
        <w:t xml:space="preserve"> confirma nuestra impresión de la tabla anterior, do</w:t>
      </w:r>
      <w:r w:rsidR="0052529B">
        <w:rPr>
          <w:lang w:val="es-ES"/>
        </w:rPr>
        <w:t>nde en la zona del euro, en el reino unido</w:t>
      </w:r>
      <w:r w:rsidR="00CE05AE">
        <w:rPr>
          <w:lang w:val="es-ES"/>
        </w:rPr>
        <w:t xml:space="preserve"> y  en estados unidos en estos últimos años el crédito privado estaba especialmente rezagado (la brecha promedio es ampli</w:t>
      </w:r>
      <w:r w:rsidR="001D2887">
        <w:rPr>
          <w:lang w:val="es-ES"/>
        </w:rPr>
        <w:t>ame</w:t>
      </w:r>
      <w:r w:rsidR="00CE05AE">
        <w:rPr>
          <w:lang w:val="es-ES"/>
        </w:rPr>
        <w:t xml:space="preserve">nte) y con su producción, mientras que en China los niveles de crédito al sector privado han </w:t>
      </w:r>
      <w:proofErr w:type="gramStart"/>
      <w:r w:rsidR="00CE05AE">
        <w:rPr>
          <w:lang w:val="es-ES"/>
        </w:rPr>
        <w:t>estado ,</w:t>
      </w:r>
      <w:proofErr w:type="gramEnd"/>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números para Argentina, Brasil, Chile, Colombia y México los analizamos en la próxima sección del capítulo, pero podemos comentar aquí que las brechas latinoamericanas son básicamente las opuesta</w:t>
      </w:r>
      <w:r w:rsidR="001D2887">
        <w:rPr>
          <w:lang w:val="es-ES"/>
        </w:rPr>
        <w:t>s a las de los países avanzados y que en general la crisis del 2007-2009 encontró a la región con brechas de crédito negativo, es decir con espacio probable para acomodar una expansión más acelerada del crédito sin presionar demasiado el sistema financiero.</w:t>
      </w:r>
    </w:p>
    <w:p w:rsidR="00116E2D" w:rsidRDefault="00116E2D">
      <w:pPr>
        <w:pStyle w:val="BodyText"/>
        <w:rPr>
          <w:lang w:val="es-ES"/>
        </w:rPr>
      </w:pPr>
    </w:p>
    <w:p w:rsidR="00116E2D" w:rsidRPr="00AC5006" w:rsidRDefault="00116E2D" w:rsidP="00116E2D">
      <w:pPr>
        <w:pStyle w:val="Heading4"/>
        <w:rPr>
          <w:lang w:val="es-CL"/>
        </w:rPr>
      </w:pPr>
      <w:r>
        <w:rPr>
          <w:lang w:val="es-CL"/>
        </w:rPr>
        <w:t>Estabilidad de los flujos</w:t>
      </w:r>
    </w:p>
    <w:p w:rsidR="00116E2D" w:rsidRPr="00386EF9" w:rsidRDefault="00116E2D" w:rsidP="00116E2D">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116E2D" w:rsidRPr="00386EF9" w:rsidRDefault="00116E2D" w:rsidP="00116E2D">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116E2D" w:rsidRPr="00386EF9" w:rsidRDefault="00116E2D" w:rsidP="00116E2D">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116E2D" w:rsidRPr="00386EF9" w:rsidRDefault="00116E2D" w:rsidP="00116E2D">
      <w:pPr>
        <w:pStyle w:val="BodyText"/>
        <w:rPr>
          <w:lang w:val="es-ES"/>
        </w:rPr>
      </w:pPr>
      <w:r w:rsidRPr="00386EF9">
        <w:rPr>
          <w:lang w:val="es-ES"/>
        </w:rPr>
        <w:t>Aquí hay un cuadro que resume la situación:</w:t>
      </w:r>
    </w:p>
    <w:p w:rsidR="00116E2D" w:rsidRDefault="00116E2D" w:rsidP="00116E2D">
      <w:pPr>
        <w:pStyle w:val="TableCaption"/>
      </w:pPr>
      <w:r>
        <w:lastRenderedPageBreak/>
        <w:t xml:space="preserve">Gross Financial flows: Number of extreme </w:t>
      </w:r>
      <w:proofErr w:type="spellStart"/>
      <w:r>
        <w:t>episodos</w:t>
      </w:r>
      <w:proofErr w:type="spellEnd"/>
    </w:p>
    <w:tbl>
      <w:tblPr>
        <w:tblW w:w="0" w:type="pct"/>
        <w:tblLook w:val="04A0"/>
      </w:tblPr>
      <w:tblGrid>
        <w:gridCol w:w="1359"/>
        <w:gridCol w:w="1602"/>
        <w:gridCol w:w="906"/>
        <w:gridCol w:w="912"/>
        <w:gridCol w:w="1684"/>
        <w:gridCol w:w="750"/>
      </w:tblGrid>
      <w:tr w:rsidR="00116E2D" w:rsidTr="0044431D">
        <w:tc>
          <w:tcPr>
            <w:tcW w:w="0" w:type="auto"/>
            <w:tcBorders>
              <w:bottom w:val="single" w:sz="0" w:space="0" w:color="auto"/>
            </w:tcBorders>
            <w:vAlign w:val="bottom"/>
          </w:tcPr>
          <w:p w:rsidR="00116E2D" w:rsidRDefault="00116E2D" w:rsidP="0044431D">
            <w:pPr>
              <w:pStyle w:val="Compact"/>
            </w:pPr>
            <w:r>
              <w:t>Period</w:t>
            </w:r>
          </w:p>
        </w:tc>
        <w:tc>
          <w:tcPr>
            <w:tcW w:w="0" w:type="auto"/>
            <w:tcBorders>
              <w:bottom w:val="single" w:sz="0" w:space="0" w:color="auto"/>
            </w:tcBorders>
            <w:vAlign w:val="bottom"/>
          </w:tcPr>
          <w:p w:rsidR="00116E2D" w:rsidRDefault="00116E2D" w:rsidP="0044431D">
            <w:pPr>
              <w:pStyle w:val="Compact"/>
              <w:jc w:val="right"/>
            </w:pPr>
            <w:r>
              <w:t>Sudden Stops</w:t>
            </w:r>
          </w:p>
        </w:tc>
        <w:tc>
          <w:tcPr>
            <w:tcW w:w="0" w:type="auto"/>
            <w:tcBorders>
              <w:bottom w:val="single" w:sz="0" w:space="0" w:color="auto"/>
            </w:tcBorders>
            <w:vAlign w:val="bottom"/>
          </w:tcPr>
          <w:p w:rsidR="00116E2D" w:rsidRDefault="00116E2D" w:rsidP="0044431D">
            <w:pPr>
              <w:pStyle w:val="Compact"/>
              <w:jc w:val="right"/>
            </w:pPr>
            <w:r>
              <w:t>Surges</w:t>
            </w:r>
          </w:p>
        </w:tc>
        <w:tc>
          <w:tcPr>
            <w:tcW w:w="0" w:type="auto"/>
            <w:tcBorders>
              <w:bottom w:val="single" w:sz="0" w:space="0" w:color="auto"/>
            </w:tcBorders>
            <w:vAlign w:val="bottom"/>
          </w:tcPr>
          <w:p w:rsidR="00116E2D" w:rsidRDefault="00116E2D" w:rsidP="0044431D">
            <w:pPr>
              <w:pStyle w:val="Compact"/>
              <w:jc w:val="right"/>
            </w:pPr>
            <w:r>
              <w:t>Flights</w:t>
            </w:r>
          </w:p>
        </w:tc>
        <w:tc>
          <w:tcPr>
            <w:tcW w:w="0" w:type="auto"/>
            <w:tcBorders>
              <w:bottom w:val="single" w:sz="0" w:space="0" w:color="auto"/>
            </w:tcBorders>
            <w:vAlign w:val="bottom"/>
          </w:tcPr>
          <w:p w:rsidR="00116E2D" w:rsidRDefault="00116E2D" w:rsidP="0044431D">
            <w:pPr>
              <w:pStyle w:val="Compact"/>
              <w:jc w:val="right"/>
            </w:pPr>
            <w:r>
              <w:t>Retrenchment</w:t>
            </w:r>
          </w:p>
        </w:tc>
        <w:tc>
          <w:tcPr>
            <w:tcW w:w="0" w:type="auto"/>
            <w:tcBorders>
              <w:bottom w:val="single" w:sz="0" w:space="0" w:color="auto"/>
            </w:tcBorders>
            <w:vAlign w:val="bottom"/>
          </w:tcPr>
          <w:p w:rsidR="00116E2D" w:rsidRDefault="00116E2D" w:rsidP="0044431D">
            <w:pPr>
              <w:pStyle w:val="Compact"/>
              <w:jc w:val="right"/>
            </w:pPr>
            <w:r>
              <w:t>Total</w:t>
            </w:r>
          </w:p>
        </w:tc>
      </w:tr>
      <w:tr w:rsidR="00116E2D" w:rsidTr="0044431D">
        <w:tc>
          <w:tcPr>
            <w:tcW w:w="0" w:type="auto"/>
          </w:tcPr>
          <w:p w:rsidR="00116E2D" w:rsidRDefault="00116E2D" w:rsidP="0044431D">
            <w:pPr>
              <w:pStyle w:val="Compact"/>
            </w:pPr>
            <w:r>
              <w:t>1990-1999</w:t>
            </w:r>
          </w:p>
        </w:tc>
        <w:tc>
          <w:tcPr>
            <w:tcW w:w="0" w:type="auto"/>
          </w:tcPr>
          <w:p w:rsidR="00116E2D" w:rsidRDefault="00116E2D" w:rsidP="0044431D">
            <w:pPr>
              <w:pStyle w:val="Compact"/>
              <w:jc w:val="right"/>
            </w:pPr>
            <w:r>
              <w:t>7</w:t>
            </w:r>
          </w:p>
        </w:tc>
        <w:tc>
          <w:tcPr>
            <w:tcW w:w="0" w:type="auto"/>
          </w:tcPr>
          <w:p w:rsidR="00116E2D" w:rsidRDefault="00116E2D" w:rsidP="0044431D">
            <w:pPr>
              <w:pStyle w:val="Compact"/>
              <w:jc w:val="right"/>
            </w:pPr>
            <w:r>
              <w:t>5</w:t>
            </w:r>
          </w:p>
        </w:tc>
        <w:tc>
          <w:tcPr>
            <w:tcW w:w="0" w:type="auto"/>
          </w:tcPr>
          <w:p w:rsidR="00116E2D" w:rsidRDefault="00116E2D" w:rsidP="0044431D">
            <w:pPr>
              <w:pStyle w:val="Compact"/>
              <w:jc w:val="right"/>
            </w:pPr>
            <w:r>
              <w:t>3</w:t>
            </w:r>
          </w:p>
        </w:tc>
        <w:tc>
          <w:tcPr>
            <w:tcW w:w="0" w:type="auto"/>
          </w:tcPr>
          <w:p w:rsidR="00116E2D" w:rsidRDefault="00116E2D" w:rsidP="0044431D">
            <w:pPr>
              <w:pStyle w:val="Compact"/>
              <w:jc w:val="right"/>
            </w:pPr>
            <w:r>
              <w:t>4</w:t>
            </w:r>
          </w:p>
        </w:tc>
        <w:tc>
          <w:tcPr>
            <w:tcW w:w="0" w:type="auto"/>
          </w:tcPr>
          <w:p w:rsidR="00116E2D" w:rsidRDefault="00116E2D" w:rsidP="0044431D">
            <w:pPr>
              <w:pStyle w:val="Compact"/>
              <w:jc w:val="right"/>
            </w:pPr>
            <w:r>
              <w:t>19</w:t>
            </w:r>
          </w:p>
        </w:tc>
      </w:tr>
      <w:tr w:rsidR="00116E2D" w:rsidTr="0044431D">
        <w:tc>
          <w:tcPr>
            <w:tcW w:w="0" w:type="auto"/>
          </w:tcPr>
          <w:p w:rsidR="00116E2D" w:rsidRDefault="00116E2D" w:rsidP="0044431D">
            <w:pPr>
              <w:pStyle w:val="Compact"/>
            </w:pPr>
            <w:r>
              <w:t>2000-2007</w:t>
            </w:r>
          </w:p>
        </w:tc>
        <w:tc>
          <w:tcPr>
            <w:tcW w:w="0" w:type="auto"/>
          </w:tcPr>
          <w:p w:rsidR="00116E2D" w:rsidRDefault="00116E2D" w:rsidP="0044431D">
            <w:pPr>
              <w:pStyle w:val="Compact"/>
              <w:jc w:val="right"/>
            </w:pPr>
            <w:r>
              <w:t>0</w:t>
            </w:r>
          </w:p>
        </w:tc>
        <w:tc>
          <w:tcPr>
            <w:tcW w:w="0" w:type="auto"/>
          </w:tcPr>
          <w:p w:rsidR="00116E2D" w:rsidRDefault="00116E2D" w:rsidP="0044431D">
            <w:pPr>
              <w:pStyle w:val="Compact"/>
              <w:jc w:val="right"/>
            </w:pPr>
            <w:r>
              <w:t>8</w:t>
            </w:r>
          </w:p>
        </w:tc>
        <w:tc>
          <w:tcPr>
            <w:tcW w:w="0" w:type="auto"/>
          </w:tcPr>
          <w:p w:rsidR="00116E2D" w:rsidRDefault="00116E2D" w:rsidP="0044431D">
            <w:pPr>
              <w:pStyle w:val="Compact"/>
              <w:jc w:val="right"/>
            </w:pPr>
            <w:r>
              <w:t>8</w:t>
            </w:r>
          </w:p>
        </w:tc>
        <w:tc>
          <w:tcPr>
            <w:tcW w:w="0" w:type="auto"/>
          </w:tcPr>
          <w:p w:rsidR="00116E2D" w:rsidRDefault="00116E2D" w:rsidP="0044431D">
            <w:pPr>
              <w:pStyle w:val="Compact"/>
              <w:jc w:val="right"/>
            </w:pPr>
            <w:r>
              <w:t>1</w:t>
            </w:r>
          </w:p>
        </w:tc>
        <w:tc>
          <w:tcPr>
            <w:tcW w:w="0" w:type="auto"/>
          </w:tcPr>
          <w:p w:rsidR="00116E2D" w:rsidRDefault="00116E2D" w:rsidP="0044431D">
            <w:pPr>
              <w:pStyle w:val="Compact"/>
              <w:jc w:val="right"/>
            </w:pPr>
            <w:r>
              <w:t>17</w:t>
            </w:r>
          </w:p>
        </w:tc>
      </w:tr>
      <w:tr w:rsidR="00116E2D" w:rsidTr="0044431D">
        <w:tc>
          <w:tcPr>
            <w:tcW w:w="0" w:type="auto"/>
          </w:tcPr>
          <w:p w:rsidR="00116E2D" w:rsidRDefault="00116E2D" w:rsidP="0044431D">
            <w:pPr>
              <w:pStyle w:val="Compact"/>
            </w:pPr>
            <w:r>
              <w:t>2008-2009</w:t>
            </w:r>
          </w:p>
        </w:tc>
        <w:tc>
          <w:tcPr>
            <w:tcW w:w="0" w:type="auto"/>
          </w:tcPr>
          <w:p w:rsidR="00116E2D" w:rsidRDefault="00116E2D" w:rsidP="0044431D">
            <w:pPr>
              <w:pStyle w:val="Compact"/>
              <w:jc w:val="right"/>
            </w:pPr>
            <w:r>
              <w:t>4</w:t>
            </w:r>
          </w:p>
        </w:tc>
        <w:tc>
          <w:tcPr>
            <w:tcW w:w="0" w:type="auto"/>
          </w:tcPr>
          <w:p w:rsidR="00116E2D" w:rsidRDefault="00116E2D" w:rsidP="0044431D">
            <w:pPr>
              <w:pStyle w:val="Compact"/>
              <w:jc w:val="right"/>
            </w:pPr>
            <w:r>
              <w:t>0</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4</w:t>
            </w:r>
          </w:p>
        </w:tc>
        <w:tc>
          <w:tcPr>
            <w:tcW w:w="0" w:type="auto"/>
          </w:tcPr>
          <w:p w:rsidR="00116E2D" w:rsidRDefault="00116E2D" w:rsidP="0044431D">
            <w:pPr>
              <w:pStyle w:val="Compact"/>
              <w:jc w:val="right"/>
            </w:pPr>
            <w:r>
              <w:t>10</w:t>
            </w:r>
          </w:p>
        </w:tc>
      </w:tr>
      <w:tr w:rsidR="00116E2D" w:rsidTr="0044431D">
        <w:tc>
          <w:tcPr>
            <w:tcW w:w="0" w:type="auto"/>
          </w:tcPr>
          <w:p w:rsidR="00116E2D" w:rsidRDefault="00116E2D" w:rsidP="0044431D">
            <w:pPr>
              <w:pStyle w:val="Compact"/>
            </w:pPr>
            <w:r>
              <w:t>2010-2015</w:t>
            </w:r>
          </w:p>
        </w:tc>
        <w:tc>
          <w:tcPr>
            <w:tcW w:w="0" w:type="auto"/>
          </w:tcPr>
          <w:p w:rsidR="00116E2D" w:rsidRDefault="00116E2D" w:rsidP="0044431D">
            <w:pPr>
              <w:pStyle w:val="Compact"/>
              <w:jc w:val="right"/>
            </w:pPr>
            <w:r>
              <w:t>1</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1</w:t>
            </w:r>
          </w:p>
        </w:tc>
        <w:tc>
          <w:tcPr>
            <w:tcW w:w="0" w:type="auto"/>
          </w:tcPr>
          <w:p w:rsidR="00116E2D" w:rsidRDefault="00116E2D" w:rsidP="0044431D">
            <w:pPr>
              <w:pStyle w:val="Compact"/>
              <w:jc w:val="right"/>
            </w:pPr>
            <w:r>
              <w:t>6</w:t>
            </w:r>
          </w:p>
        </w:tc>
      </w:tr>
    </w:tbl>
    <w:p w:rsidR="00116E2D" w:rsidRDefault="00116E2D" w:rsidP="00116E2D">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116E2D" w:rsidRDefault="00116E2D" w:rsidP="00116E2D">
      <w:pPr>
        <w:pStyle w:val="TableCaption"/>
      </w:pPr>
      <w:r>
        <w:t xml:space="preserve">Net Financial flows: Number of extreme </w:t>
      </w:r>
      <w:proofErr w:type="spellStart"/>
      <w:r>
        <w:t>episodos</w:t>
      </w:r>
      <w:proofErr w:type="spellEnd"/>
    </w:p>
    <w:tbl>
      <w:tblPr>
        <w:tblW w:w="0" w:type="pct"/>
        <w:tblLook w:val="04A0"/>
      </w:tblPr>
      <w:tblGrid>
        <w:gridCol w:w="1359"/>
        <w:gridCol w:w="1602"/>
        <w:gridCol w:w="906"/>
        <w:gridCol w:w="750"/>
      </w:tblGrid>
      <w:tr w:rsidR="00116E2D" w:rsidTr="0044431D">
        <w:tc>
          <w:tcPr>
            <w:tcW w:w="0" w:type="auto"/>
            <w:tcBorders>
              <w:bottom w:val="single" w:sz="0" w:space="0" w:color="auto"/>
            </w:tcBorders>
            <w:vAlign w:val="bottom"/>
          </w:tcPr>
          <w:p w:rsidR="00116E2D" w:rsidRDefault="00116E2D" w:rsidP="0044431D">
            <w:pPr>
              <w:pStyle w:val="Compact"/>
            </w:pPr>
            <w:r>
              <w:t>Period</w:t>
            </w:r>
          </w:p>
        </w:tc>
        <w:tc>
          <w:tcPr>
            <w:tcW w:w="0" w:type="auto"/>
            <w:tcBorders>
              <w:bottom w:val="single" w:sz="0" w:space="0" w:color="auto"/>
            </w:tcBorders>
            <w:vAlign w:val="bottom"/>
          </w:tcPr>
          <w:p w:rsidR="00116E2D" w:rsidRDefault="00116E2D" w:rsidP="0044431D">
            <w:pPr>
              <w:pStyle w:val="Compact"/>
              <w:jc w:val="right"/>
            </w:pPr>
            <w:r>
              <w:t>Sudden Stops</w:t>
            </w:r>
          </w:p>
        </w:tc>
        <w:tc>
          <w:tcPr>
            <w:tcW w:w="0" w:type="auto"/>
            <w:tcBorders>
              <w:bottom w:val="single" w:sz="0" w:space="0" w:color="auto"/>
            </w:tcBorders>
            <w:vAlign w:val="bottom"/>
          </w:tcPr>
          <w:p w:rsidR="00116E2D" w:rsidRDefault="00116E2D" w:rsidP="0044431D">
            <w:pPr>
              <w:pStyle w:val="Compact"/>
              <w:jc w:val="right"/>
            </w:pPr>
            <w:r>
              <w:t>Surges</w:t>
            </w:r>
          </w:p>
        </w:tc>
        <w:tc>
          <w:tcPr>
            <w:tcW w:w="0" w:type="auto"/>
            <w:tcBorders>
              <w:bottom w:val="single" w:sz="0" w:space="0" w:color="auto"/>
            </w:tcBorders>
            <w:vAlign w:val="bottom"/>
          </w:tcPr>
          <w:p w:rsidR="00116E2D" w:rsidRDefault="00116E2D" w:rsidP="0044431D">
            <w:pPr>
              <w:pStyle w:val="Compact"/>
              <w:jc w:val="right"/>
            </w:pPr>
            <w:r>
              <w:t>Total</w:t>
            </w:r>
          </w:p>
        </w:tc>
      </w:tr>
      <w:tr w:rsidR="00116E2D" w:rsidTr="0044431D">
        <w:tc>
          <w:tcPr>
            <w:tcW w:w="0" w:type="auto"/>
          </w:tcPr>
          <w:p w:rsidR="00116E2D" w:rsidRDefault="00116E2D" w:rsidP="0044431D">
            <w:pPr>
              <w:pStyle w:val="Compact"/>
            </w:pPr>
            <w:r>
              <w:t>1990-1999</w:t>
            </w:r>
          </w:p>
        </w:tc>
        <w:tc>
          <w:tcPr>
            <w:tcW w:w="0" w:type="auto"/>
          </w:tcPr>
          <w:p w:rsidR="00116E2D" w:rsidRDefault="00116E2D" w:rsidP="0044431D">
            <w:pPr>
              <w:pStyle w:val="Compact"/>
              <w:jc w:val="right"/>
            </w:pPr>
            <w:r>
              <w:t>4</w:t>
            </w:r>
          </w:p>
        </w:tc>
        <w:tc>
          <w:tcPr>
            <w:tcW w:w="0" w:type="auto"/>
          </w:tcPr>
          <w:p w:rsidR="00116E2D" w:rsidRDefault="00116E2D" w:rsidP="0044431D">
            <w:pPr>
              <w:pStyle w:val="Compact"/>
              <w:jc w:val="right"/>
            </w:pPr>
            <w:r>
              <w:t>4</w:t>
            </w:r>
          </w:p>
        </w:tc>
        <w:tc>
          <w:tcPr>
            <w:tcW w:w="0" w:type="auto"/>
          </w:tcPr>
          <w:p w:rsidR="00116E2D" w:rsidRDefault="00116E2D" w:rsidP="0044431D">
            <w:pPr>
              <w:pStyle w:val="Compact"/>
              <w:jc w:val="right"/>
            </w:pPr>
            <w:r>
              <w:t>8</w:t>
            </w:r>
          </w:p>
        </w:tc>
      </w:tr>
      <w:tr w:rsidR="00116E2D" w:rsidTr="0044431D">
        <w:tc>
          <w:tcPr>
            <w:tcW w:w="0" w:type="auto"/>
          </w:tcPr>
          <w:p w:rsidR="00116E2D" w:rsidRDefault="00116E2D" w:rsidP="0044431D">
            <w:pPr>
              <w:pStyle w:val="Compact"/>
            </w:pPr>
            <w:r>
              <w:t>2000-2007</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4</w:t>
            </w:r>
          </w:p>
        </w:tc>
      </w:tr>
      <w:tr w:rsidR="00116E2D" w:rsidTr="0044431D">
        <w:tc>
          <w:tcPr>
            <w:tcW w:w="0" w:type="auto"/>
          </w:tcPr>
          <w:p w:rsidR="00116E2D" w:rsidRDefault="00116E2D" w:rsidP="0044431D">
            <w:pPr>
              <w:pStyle w:val="Compact"/>
            </w:pPr>
            <w:r>
              <w:t>2008-2009</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4</w:t>
            </w:r>
          </w:p>
        </w:tc>
      </w:tr>
      <w:tr w:rsidR="00116E2D" w:rsidTr="0044431D">
        <w:tc>
          <w:tcPr>
            <w:tcW w:w="0" w:type="auto"/>
          </w:tcPr>
          <w:p w:rsidR="00116E2D" w:rsidRDefault="00116E2D" w:rsidP="0044431D">
            <w:pPr>
              <w:pStyle w:val="Compact"/>
            </w:pPr>
            <w:r>
              <w:t>2010-2015</w:t>
            </w:r>
          </w:p>
        </w:tc>
        <w:tc>
          <w:tcPr>
            <w:tcW w:w="0" w:type="auto"/>
          </w:tcPr>
          <w:p w:rsidR="00116E2D" w:rsidRDefault="00116E2D" w:rsidP="0044431D">
            <w:pPr>
              <w:pStyle w:val="Compact"/>
              <w:jc w:val="right"/>
            </w:pPr>
            <w:r>
              <w:t>1</w:t>
            </w:r>
          </w:p>
        </w:tc>
        <w:tc>
          <w:tcPr>
            <w:tcW w:w="0" w:type="auto"/>
          </w:tcPr>
          <w:p w:rsidR="00116E2D" w:rsidRDefault="00116E2D" w:rsidP="0044431D">
            <w:pPr>
              <w:pStyle w:val="Compact"/>
              <w:jc w:val="right"/>
            </w:pPr>
            <w:r>
              <w:t>2</w:t>
            </w:r>
          </w:p>
        </w:tc>
        <w:tc>
          <w:tcPr>
            <w:tcW w:w="0" w:type="auto"/>
          </w:tcPr>
          <w:p w:rsidR="00116E2D" w:rsidRDefault="00116E2D" w:rsidP="0044431D">
            <w:pPr>
              <w:pStyle w:val="Compact"/>
              <w:jc w:val="right"/>
            </w:pPr>
            <w:r>
              <w:t>3</w:t>
            </w:r>
          </w:p>
        </w:tc>
      </w:tr>
    </w:tbl>
    <w:p w:rsidR="00116E2D" w:rsidRDefault="00116E2D" w:rsidP="00116E2D">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116E2D" w:rsidRDefault="00116E2D" w:rsidP="00116E2D">
      <w:pPr>
        <w:pStyle w:val="BodyText"/>
      </w:pPr>
    </w:p>
    <w:p w:rsidR="00116E2D" w:rsidRDefault="00116E2D">
      <w:pPr>
        <w:pStyle w:val="BodyText"/>
        <w:rPr>
          <w:u w:val="single"/>
          <w:lang w:val="es-ES"/>
        </w:rPr>
      </w:pPr>
    </w:p>
    <w:p w:rsidR="00AC5006" w:rsidRDefault="00725BE7" w:rsidP="00AC5006">
      <w:pPr>
        <w:pStyle w:val="TableCaption"/>
        <w:rPr>
          <w:lang w:val="es-CL"/>
        </w:rPr>
      </w:pPr>
      <w:r>
        <w:rPr>
          <w:lang w:val="es-CL"/>
        </w:rPr>
        <w:t xml:space="preserve">Cuadro 6: </w:t>
      </w:r>
      <w:r w:rsidR="00AC5006">
        <w:rPr>
          <w:lang w:val="es-CL"/>
        </w:rPr>
        <w:t xml:space="preserve">Tasa de crecimiento anual de </w:t>
      </w:r>
      <w:proofErr w:type="spellStart"/>
      <w:r w:rsidR="00AC5006">
        <w:rPr>
          <w:lang w:val="es-CL"/>
        </w:rPr>
        <w:t>Credito</w:t>
      </w:r>
      <w:proofErr w:type="spellEnd"/>
      <w:r w:rsidR="00AC5006">
        <w:rPr>
          <w:lang w:val="es-CL"/>
        </w:rPr>
        <w:t>/PIB</w:t>
      </w:r>
    </w:p>
    <w:tbl>
      <w:tblPr>
        <w:tblW w:w="0" w:type="pct"/>
        <w:tblLook w:val="04A0"/>
      </w:tblPr>
      <w:tblGrid>
        <w:gridCol w:w="2958"/>
        <w:gridCol w:w="1359"/>
        <w:gridCol w:w="1359"/>
        <w:gridCol w:w="1359"/>
        <w:gridCol w:w="1359"/>
      </w:tblGrid>
      <w:tr w:rsidR="00AC5006" w:rsidTr="00AC5006">
        <w:tc>
          <w:tcPr>
            <w:tcW w:w="0" w:type="auto"/>
            <w:tcBorders>
              <w:top w:val="nil"/>
              <w:left w:val="nil"/>
              <w:bottom w:val="single" w:sz="2" w:space="0" w:color="auto"/>
              <w:right w:val="nil"/>
            </w:tcBorders>
            <w:vAlign w:val="bottom"/>
            <w:hideMark/>
          </w:tcPr>
          <w:p w:rsidR="00AC5006" w:rsidRDefault="00AC5006">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AC5006" w:rsidRDefault="00AC5006">
            <w:pPr>
              <w:pStyle w:val="Compact"/>
              <w:jc w:val="center"/>
            </w:pPr>
            <w:r>
              <w:t>1990-1999</w:t>
            </w:r>
          </w:p>
        </w:tc>
        <w:tc>
          <w:tcPr>
            <w:tcW w:w="0" w:type="auto"/>
            <w:tcBorders>
              <w:top w:val="nil"/>
              <w:left w:val="nil"/>
              <w:bottom w:val="single" w:sz="2" w:space="0" w:color="auto"/>
              <w:right w:val="nil"/>
            </w:tcBorders>
            <w:vAlign w:val="bottom"/>
            <w:hideMark/>
          </w:tcPr>
          <w:p w:rsidR="00AC5006" w:rsidRDefault="00AC5006">
            <w:pPr>
              <w:pStyle w:val="Compact"/>
              <w:jc w:val="right"/>
            </w:pPr>
            <w:r>
              <w:t>2000-2006</w:t>
            </w:r>
          </w:p>
        </w:tc>
        <w:tc>
          <w:tcPr>
            <w:tcW w:w="0" w:type="auto"/>
            <w:tcBorders>
              <w:top w:val="nil"/>
              <w:left w:val="nil"/>
              <w:bottom w:val="single" w:sz="2" w:space="0" w:color="auto"/>
              <w:right w:val="nil"/>
            </w:tcBorders>
            <w:vAlign w:val="bottom"/>
            <w:hideMark/>
          </w:tcPr>
          <w:p w:rsidR="00AC5006" w:rsidRDefault="00AC5006">
            <w:pPr>
              <w:pStyle w:val="Compact"/>
              <w:jc w:val="right"/>
            </w:pPr>
            <w:r>
              <w:t>2007-2009</w:t>
            </w:r>
          </w:p>
        </w:tc>
        <w:tc>
          <w:tcPr>
            <w:tcW w:w="0" w:type="auto"/>
            <w:tcBorders>
              <w:top w:val="nil"/>
              <w:left w:val="nil"/>
              <w:bottom w:val="single" w:sz="2" w:space="0" w:color="auto"/>
              <w:right w:val="nil"/>
            </w:tcBorders>
            <w:vAlign w:val="bottom"/>
            <w:hideMark/>
          </w:tcPr>
          <w:p w:rsidR="00AC5006" w:rsidRDefault="00AC5006">
            <w:pPr>
              <w:pStyle w:val="Compact"/>
              <w:jc w:val="right"/>
            </w:pPr>
            <w:r>
              <w:t>2010-2015</w:t>
            </w:r>
          </w:p>
        </w:tc>
      </w:tr>
      <w:tr w:rsidR="00AC5006" w:rsidTr="00AC5006">
        <w:tc>
          <w:tcPr>
            <w:tcW w:w="0" w:type="auto"/>
            <w:hideMark/>
          </w:tcPr>
          <w:p w:rsidR="00AC5006" w:rsidRDefault="00AC5006">
            <w:pPr>
              <w:pStyle w:val="Compact"/>
            </w:pPr>
            <w:r>
              <w:t>Euro area</w:t>
            </w:r>
          </w:p>
        </w:tc>
        <w:tc>
          <w:tcPr>
            <w:tcW w:w="0" w:type="auto"/>
            <w:hideMark/>
          </w:tcPr>
          <w:p w:rsidR="00AC5006" w:rsidRDefault="00AC5006">
            <w:pPr>
              <w:pStyle w:val="Compact"/>
              <w:jc w:val="center"/>
            </w:pPr>
            <w:r>
              <w:t>1.2</w:t>
            </w:r>
          </w:p>
        </w:tc>
        <w:tc>
          <w:tcPr>
            <w:tcW w:w="0" w:type="auto"/>
            <w:hideMark/>
          </w:tcPr>
          <w:p w:rsidR="00AC5006" w:rsidRDefault="00AC5006">
            <w:pPr>
              <w:pStyle w:val="Compact"/>
              <w:jc w:val="right"/>
            </w:pPr>
            <w:r>
              <w:t>2.0</w:t>
            </w:r>
          </w:p>
        </w:tc>
        <w:tc>
          <w:tcPr>
            <w:tcW w:w="0" w:type="auto"/>
            <w:hideMark/>
          </w:tcPr>
          <w:p w:rsidR="00AC5006" w:rsidRDefault="00AC5006">
            <w:pPr>
              <w:pStyle w:val="Compact"/>
              <w:jc w:val="right"/>
            </w:pPr>
            <w:r>
              <w:t>1.5</w:t>
            </w:r>
          </w:p>
        </w:tc>
        <w:tc>
          <w:tcPr>
            <w:tcW w:w="0" w:type="auto"/>
            <w:hideMark/>
          </w:tcPr>
          <w:p w:rsidR="00AC5006" w:rsidRDefault="00AC5006">
            <w:pPr>
              <w:pStyle w:val="Compact"/>
              <w:jc w:val="right"/>
            </w:pPr>
            <w:r>
              <w:t>-2.2</w:t>
            </w:r>
          </w:p>
        </w:tc>
      </w:tr>
      <w:tr w:rsidR="00AC5006" w:rsidTr="00AC5006">
        <w:tc>
          <w:tcPr>
            <w:tcW w:w="0" w:type="auto"/>
            <w:hideMark/>
          </w:tcPr>
          <w:p w:rsidR="00AC5006" w:rsidRDefault="00AC5006">
            <w:pPr>
              <w:pStyle w:val="Compact"/>
            </w:pPr>
            <w:r>
              <w:t>United States</w:t>
            </w:r>
          </w:p>
        </w:tc>
        <w:tc>
          <w:tcPr>
            <w:tcW w:w="0" w:type="auto"/>
            <w:hideMark/>
          </w:tcPr>
          <w:p w:rsidR="00AC5006" w:rsidRDefault="00AC5006">
            <w:pPr>
              <w:pStyle w:val="Compact"/>
              <w:jc w:val="center"/>
            </w:pPr>
            <w:r>
              <w:t>4.1</w:t>
            </w:r>
          </w:p>
        </w:tc>
        <w:tc>
          <w:tcPr>
            <w:tcW w:w="0" w:type="auto"/>
            <w:hideMark/>
          </w:tcPr>
          <w:p w:rsidR="00AC5006" w:rsidRDefault="00AC5006">
            <w:pPr>
              <w:pStyle w:val="Compact"/>
              <w:jc w:val="right"/>
            </w:pPr>
            <w:r>
              <w:t>2.9</w:t>
            </w:r>
          </w:p>
        </w:tc>
        <w:tc>
          <w:tcPr>
            <w:tcW w:w="0" w:type="auto"/>
            <w:hideMark/>
          </w:tcPr>
          <w:p w:rsidR="00AC5006" w:rsidRDefault="00AC5006">
            <w:pPr>
              <w:pStyle w:val="Compact"/>
              <w:jc w:val="right"/>
            </w:pPr>
            <w:r>
              <w:t>-2.3</w:t>
            </w:r>
          </w:p>
        </w:tc>
        <w:tc>
          <w:tcPr>
            <w:tcW w:w="0" w:type="auto"/>
            <w:hideMark/>
          </w:tcPr>
          <w:p w:rsidR="00AC5006" w:rsidRDefault="00AC5006">
            <w:pPr>
              <w:pStyle w:val="Compact"/>
              <w:jc w:val="right"/>
            </w:pPr>
            <w:r>
              <w:t>0.1</w:t>
            </w:r>
          </w:p>
        </w:tc>
      </w:tr>
      <w:tr w:rsidR="00AC5006" w:rsidTr="00AC5006">
        <w:tc>
          <w:tcPr>
            <w:tcW w:w="0" w:type="auto"/>
            <w:hideMark/>
          </w:tcPr>
          <w:p w:rsidR="00AC5006" w:rsidRDefault="00AC5006">
            <w:pPr>
              <w:pStyle w:val="Compact"/>
            </w:pPr>
            <w:r>
              <w:t>Middle East &amp; North Africa</w:t>
            </w:r>
          </w:p>
        </w:tc>
        <w:tc>
          <w:tcPr>
            <w:tcW w:w="0" w:type="auto"/>
            <w:hideMark/>
          </w:tcPr>
          <w:p w:rsidR="00AC5006" w:rsidRDefault="00AC5006">
            <w:pPr>
              <w:pStyle w:val="Compact"/>
              <w:jc w:val="center"/>
            </w:pPr>
            <w:r>
              <w:t>2.7</w:t>
            </w:r>
          </w:p>
        </w:tc>
        <w:tc>
          <w:tcPr>
            <w:tcW w:w="0" w:type="auto"/>
            <w:hideMark/>
          </w:tcPr>
          <w:p w:rsidR="00AC5006" w:rsidRDefault="00AC5006">
            <w:pPr>
              <w:pStyle w:val="Compact"/>
              <w:jc w:val="right"/>
            </w:pPr>
            <w:r>
              <w:t>0.9</w:t>
            </w:r>
          </w:p>
        </w:tc>
        <w:tc>
          <w:tcPr>
            <w:tcW w:w="0" w:type="auto"/>
            <w:hideMark/>
          </w:tcPr>
          <w:p w:rsidR="00AC5006" w:rsidRDefault="00AC5006">
            <w:pPr>
              <w:pStyle w:val="Compact"/>
              <w:jc w:val="right"/>
            </w:pPr>
            <w:r>
              <w:t>5.5</w:t>
            </w:r>
          </w:p>
        </w:tc>
        <w:tc>
          <w:tcPr>
            <w:tcW w:w="0" w:type="auto"/>
            <w:hideMark/>
          </w:tcPr>
          <w:p w:rsidR="00AC5006" w:rsidRDefault="00AC5006">
            <w:pPr>
              <w:pStyle w:val="Compact"/>
              <w:jc w:val="right"/>
            </w:pPr>
            <w:r>
              <w:t>2.6</w:t>
            </w:r>
          </w:p>
        </w:tc>
      </w:tr>
      <w:tr w:rsidR="00AC5006" w:rsidTr="00AC5006">
        <w:tc>
          <w:tcPr>
            <w:tcW w:w="0" w:type="auto"/>
            <w:hideMark/>
          </w:tcPr>
          <w:p w:rsidR="00AC5006" w:rsidRDefault="00AC5006">
            <w:pPr>
              <w:pStyle w:val="Compact"/>
            </w:pPr>
            <w:r>
              <w:t>China</w:t>
            </w:r>
          </w:p>
        </w:tc>
        <w:tc>
          <w:tcPr>
            <w:tcW w:w="0" w:type="auto"/>
            <w:hideMark/>
          </w:tcPr>
          <w:p w:rsidR="00AC5006" w:rsidRDefault="00AC5006">
            <w:pPr>
              <w:pStyle w:val="Compact"/>
              <w:jc w:val="center"/>
            </w:pPr>
            <w:r>
              <w:t>2.5</w:t>
            </w:r>
          </w:p>
        </w:tc>
        <w:tc>
          <w:tcPr>
            <w:tcW w:w="0" w:type="auto"/>
            <w:hideMark/>
          </w:tcPr>
          <w:p w:rsidR="00AC5006" w:rsidRDefault="00AC5006">
            <w:pPr>
              <w:pStyle w:val="Compact"/>
              <w:jc w:val="right"/>
            </w:pPr>
            <w:r>
              <w:t>-0.3</w:t>
            </w:r>
          </w:p>
        </w:tc>
        <w:tc>
          <w:tcPr>
            <w:tcW w:w="0" w:type="auto"/>
            <w:hideMark/>
          </w:tcPr>
          <w:p w:rsidR="00AC5006" w:rsidRDefault="00AC5006">
            <w:pPr>
              <w:pStyle w:val="Compact"/>
              <w:jc w:val="right"/>
            </w:pPr>
            <w:r>
              <w:t>5.5</w:t>
            </w:r>
          </w:p>
        </w:tc>
        <w:tc>
          <w:tcPr>
            <w:tcW w:w="0" w:type="auto"/>
            <w:hideMark/>
          </w:tcPr>
          <w:p w:rsidR="00AC5006" w:rsidRDefault="00AC5006">
            <w:pPr>
              <w:pStyle w:val="Compact"/>
              <w:jc w:val="right"/>
            </w:pPr>
            <w:r>
              <w:t>3.2</w:t>
            </w:r>
          </w:p>
        </w:tc>
      </w:tr>
      <w:tr w:rsidR="00AC5006" w:rsidTr="00AC5006">
        <w:tc>
          <w:tcPr>
            <w:tcW w:w="0" w:type="auto"/>
            <w:hideMark/>
          </w:tcPr>
          <w:p w:rsidR="00AC5006" w:rsidRDefault="00AC5006">
            <w:pPr>
              <w:pStyle w:val="Compact"/>
            </w:pPr>
            <w:r>
              <w:t>Japan</w:t>
            </w:r>
          </w:p>
        </w:tc>
        <w:tc>
          <w:tcPr>
            <w:tcW w:w="0" w:type="auto"/>
            <w:hideMark/>
          </w:tcPr>
          <w:p w:rsidR="00AC5006" w:rsidRDefault="00AC5006">
            <w:pPr>
              <w:pStyle w:val="Compact"/>
              <w:jc w:val="center"/>
            </w:pPr>
            <w:r>
              <w:t>1.4</w:t>
            </w:r>
          </w:p>
        </w:tc>
        <w:tc>
          <w:tcPr>
            <w:tcW w:w="0" w:type="auto"/>
            <w:hideMark/>
          </w:tcPr>
          <w:p w:rsidR="00AC5006" w:rsidRDefault="00AC5006">
            <w:pPr>
              <w:pStyle w:val="Compact"/>
              <w:jc w:val="right"/>
            </w:pPr>
            <w:r>
              <w:t>-1.8</w:t>
            </w:r>
          </w:p>
        </w:tc>
        <w:tc>
          <w:tcPr>
            <w:tcW w:w="0" w:type="auto"/>
            <w:hideMark/>
          </w:tcPr>
          <w:p w:rsidR="00AC5006" w:rsidRDefault="00AC5006">
            <w:pPr>
              <w:pStyle w:val="Compact"/>
              <w:jc w:val="right"/>
            </w:pPr>
            <w:r>
              <w:t>0.6</w:t>
            </w:r>
          </w:p>
        </w:tc>
        <w:tc>
          <w:tcPr>
            <w:tcW w:w="0" w:type="auto"/>
            <w:hideMark/>
          </w:tcPr>
          <w:p w:rsidR="00AC5006" w:rsidRDefault="00AC5006">
            <w:pPr>
              <w:pStyle w:val="Compact"/>
              <w:jc w:val="right"/>
            </w:pPr>
            <w:r>
              <w:t>0.8</w:t>
            </w:r>
          </w:p>
        </w:tc>
      </w:tr>
      <w:tr w:rsidR="00AC5006" w:rsidTr="00AC5006">
        <w:tc>
          <w:tcPr>
            <w:tcW w:w="0" w:type="auto"/>
            <w:hideMark/>
          </w:tcPr>
          <w:p w:rsidR="00AC5006" w:rsidRDefault="00AC5006">
            <w:pPr>
              <w:pStyle w:val="Compact"/>
            </w:pPr>
            <w:r>
              <w:t>World</w:t>
            </w:r>
          </w:p>
        </w:tc>
        <w:tc>
          <w:tcPr>
            <w:tcW w:w="0" w:type="auto"/>
            <w:hideMark/>
          </w:tcPr>
          <w:p w:rsidR="00AC5006" w:rsidRDefault="00AC5006">
            <w:pPr>
              <w:pStyle w:val="Compact"/>
              <w:jc w:val="center"/>
            </w:pPr>
            <w:r>
              <w:t>3.1</w:t>
            </w:r>
          </w:p>
        </w:tc>
        <w:tc>
          <w:tcPr>
            <w:tcW w:w="0" w:type="auto"/>
            <w:hideMark/>
          </w:tcPr>
          <w:p w:rsidR="00AC5006" w:rsidRDefault="00AC5006">
            <w:pPr>
              <w:pStyle w:val="Compact"/>
              <w:jc w:val="right"/>
            </w:pPr>
            <w:r>
              <w:t>-0.2</w:t>
            </w:r>
          </w:p>
        </w:tc>
        <w:tc>
          <w:tcPr>
            <w:tcW w:w="0" w:type="auto"/>
            <w:hideMark/>
          </w:tcPr>
          <w:p w:rsidR="00AC5006" w:rsidRDefault="00AC5006">
            <w:pPr>
              <w:pStyle w:val="Compact"/>
              <w:jc w:val="right"/>
            </w:pPr>
            <w:r>
              <w:t>0.1</w:t>
            </w:r>
          </w:p>
        </w:tc>
        <w:tc>
          <w:tcPr>
            <w:tcW w:w="0" w:type="auto"/>
            <w:hideMark/>
          </w:tcPr>
          <w:p w:rsidR="00AC5006" w:rsidRDefault="00AC5006">
            <w:pPr>
              <w:pStyle w:val="Compact"/>
              <w:jc w:val="right"/>
            </w:pPr>
            <w:r>
              <w:t>0.7</w:t>
            </w:r>
          </w:p>
        </w:tc>
      </w:tr>
    </w:tbl>
    <w:p w:rsidR="00AC5006" w:rsidRDefault="00AC5006" w:rsidP="00AC5006">
      <w:pPr>
        <w:pStyle w:val="BodyText"/>
        <w:rPr>
          <w:rFonts w:ascii="Times New Roman" w:hAnsi="Times New Roman"/>
        </w:rPr>
      </w:pPr>
      <w:r>
        <w:rPr>
          <w:b/>
        </w:rPr>
        <w:t>Note:</w:t>
      </w:r>
      <w:r>
        <w:t xml:space="preserve"> </w:t>
      </w:r>
      <w:r>
        <w:rPr>
          <w:vertAlign w:val="superscript"/>
        </w:rPr>
        <w:t>a</w:t>
      </w:r>
      <w:r>
        <w:t xml:space="preserve"> Source: WB</w:t>
      </w:r>
    </w:p>
    <w:p w:rsidR="00AC5006" w:rsidRDefault="00AC5006" w:rsidP="00AC5006">
      <w:pPr>
        <w:pStyle w:val="TableCaption"/>
        <w:rPr>
          <w:lang w:val="es-CL"/>
        </w:rPr>
      </w:pPr>
    </w:p>
    <w:p w:rsidR="00AC5006" w:rsidRDefault="00AC5006" w:rsidP="00AC5006">
      <w:pPr>
        <w:pStyle w:val="TableCaption"/>
        <w:rPr>
          <w:lang w:val="es-CL"/>
        </w:rPr>
      </w:pPr>
    </w:p>
    <w:p w:rsidR="00AC5006" w:rsidRDefault="00AC5006" w:rsidP="00AC5006">
      <w:pPr>
        <w:pStyle w:val="TableCaption"/>
        <w:rPr>
          <w:lang w:val="es-CL"/>
        </w:rPr>
      </w:pPr>
    </w:p>
    <w:p w:rsidR="00AC5006" w:rsidRDefault="00AC5006" w:rsidP="00AC5006">
      <w:pPr>
        <w:pStyle w:val="TableCaption"/>
        <w:rPr>
          <w:lang w:val="es-CL"/>
        </w:rPr>
      </w:pPr>
    </w:p>
    <w:p w:rsidR="00CE05AE" w:rsidRPr="00CE05AE" w:rsidRDefault="00725BE7" w:rsidP="00CE05AE">
      <w:pPr>
        <w:pStyle w:val="TableCaption"/>
        <w:rPr>
          <w:lang w:val="es-ES"/>
        </w:rPr>
      </w:pPr>
      <w:r>
        <w:rPr>
          <w:lang w:val="es-ES"/>
        </w:rPr>
        <w:t xml:space="preserve">Cuadro 7: </w:t>
      </w:r>
      <w:r w:rsidR="00053ACC" w:rsidRPr="00053ACC">
        <w:rPr>
          <w:lang w:val="es-ES"/>
        </w:rPr>
        <w:t xml:space="preserve">Componente </w:t>
      </w:r>
      <w:proofErr w:type="spellStart"/>
      <w:r w:rsidR="00053ACC" w:rsidRPr="00053ACC">
        <w:rPr>
          <w:lang w:val="es-ES"/>
        </w:rPr>
        <w:t>ciclico</w:t>
      </w:r>
      <w:proofErr w:type="spellEnd"/>
      <w:r w:rsidR="00053ACC" w:rsidRPr="00053ACC">
        <w:rPr>
          <w:lang w:val="es-ES"/>
        </w:rPr>
        <w:t xml:space="preserve"> de </w:t>
      </w:r>
      <w:proofErr w:type="spellStart"/>
      <w:r w:rsidR="00053ACC" w:rsidRPr="00053ACC">
        <w:rPr>
          <w:lang w:val="es-ES"/>
        </w:rPr>
        <w:t>Credito</w:t>
      </w:r>
      <w:proofErr w:type="spellEnd"/>
      <w:r w:rsidR="00053ACC" w:rsidRPr="00053ACC">
        <w:rPr>
          <w:lang w:val="es-ES"/>
        </w:rPr>
        <w:t>/PIB (% del valor de tendencia)</w:t>
      </w:r>
    </w:p>
    <w:tbl>
      <w:tblPr>
        <w:tblW w:w="0" w:type="pct"/>
        <w:tblLook w:val="07E0"/>
      </w:tblPr>
      <w:tblGrid>
        <w:gridCol w:w="2737"/>
        <w:gridCol w:w="1359"/>
        <w:gridCol w:w="1359"/>
        <w:gridCol w:w="1359"/>
        <w:gridCol w:w="1359"/>
      </w:tblGrid>
      <w:tr w:rsidR="00CE05AE" w:rsidTr="00CE05AE">
        <w:tc>
          <w:tcPr>
            <w:tcW w:w="0" w:type="auto"/>
            <w:tcBorders>
              <w:top w:val="nil"/>
              <w:left w:val="nil"/>
              <w:bottom w:val="single" w:sz="2" w:space="0" w:color="auto"/>
              <w:right w:val="nil"/>
            </w:tcBorders>
            <w:vAlign w:val="bottom"/>
            <w:hideMark/>
          </w:tcPr>
          <w:p w:rsidR="00CE05AE" w:rsidRDefault="00CE05AE">
            <w:pPr>
              <w:pStyle w:val="Compact"/>
            </w:pPr>
            <w:proofErr w:type="spellStart"/>
            <w:r>
              <w:t>Región</w:t>
            </w:r>
            <w:proofErr w:type="spellEnd"/>
          </w:p>
        </w:tc>
        <w:tc>
          <w:tcPr>
            <w:tcW w:w="0" w:type="auto"/>
            <w:tcBorders>
              <w:top w:val="nil"/>
              <w:left w:val="nil"/>
              <w:bottom w:val="single" w:sz="2" w:space="0" w:color="auto"/>
              <w:right w:val="nil"/>
            </w:tcBorders>
            <w:vAlign w:val="bottom"/>
            <w:hideMark/>
          </w:tcPr>
          <w:p w:rsidR="00CE05AE" w:rsidRDefault="00CE05AE">
            <w:pPr>
              <w:pStyle w:val="Compact"/>
              <w:jc w:val="center"/>
            </w:pPr>
            <w:r>
              <w:t>1990-1999</w:t>
            </w:r>
          </w:p>
        </w:tc>
        <w:tc>
          <w:tcPr>
            <w:tcW w:w="0" w:type="auto"/>
            <w:tcBorders>
              <w:top w:val="nil"/>
              <w:left w:val="nil"/>
              <w:bottom w:val="single" w:sz="2" w:space="0" w:color="auto"/>
              <w:right w:val="nil"/>
            </w:tcBorders>
            <w:vAlign w:val="bottom"/>
            <w:hideMark/>
          </w:tcPr>
          <w:p w:rsidR="00CE05AE" w:rsidRDefault="00CE05AE">
            <w:pPr>
              <w:pStyle w:val="Compact"/>
              <w:jc w:val="right"/>
            </w:pPr>
            <w:r>
              <w:t>2000-2006</w:t>
            </w:r>
          </w:p>
        </w:tc>
        <w:tc>
          <w:tcPr>
            <w:tcW w:w="0" w:type="auto"/>
            <w:tcBorders>
              <w:top w:val="nil"/>
              <w:left w:val="nil"/>
              <w:bottom w:val="single" w:sz="2" w:space="0" w:color="auto"/>
              <w:right w:val="nil"/>
            </w:tcBorders>
            <w:vAlign w:val="bottom"/>
            <w:hideMark/>
          </w:tcPr>
          <w:p w:rsidR="00CE05AE" w:rsidRDefault="00CE05AE">
            <w:pPr>
              <w:pStyle w:val="Compact"/>
              <w:jc w:val="right"/>
            </w:pPr>
            <w:r>
              <w:t>2007-2009</w:t>
            </w:r>
          </w:p>
        </w:tc>
        <w:tc>
          <w:tcPr>
            <w:tcW w:w="0" w:type="auto"/>
            <w:tcBorders>
              <w:top w:val="nil"/>
              <w:left w:val="nil"/>
              <w:bottom w:val="single" w:sz="2" w:space="0" w:color="auto"/>
              <w:right w:val="nil"/>
            </w:tcBorders>
            <w:vAlign w:val="bottom"/>
            <w:hideMark/>
          </w:tcPr>
          <w:p w:rsidR="00CE05AE" w:rsidRDefault="00CE05AE">
            <w:pPr>
              <w:pStyle w:val="Compact"/>
              <w:jc w:val="right"/>
            </w:pPr>
            <w:r>
              <w:t>2010-2015</w:t>
            </w:r>
          </w:p>
        </w:tc>
      </w:tr>
      <w:tr w:rsidR="00CE05AE" w:rsidTr="00CE05AE">
        <w:tc>
          <w:tcPr>
            <w:tcW w:w="0" w:type="auto"/>
            <w:hideMark/>
          </w:tcPr>
          <w:p w:rsidR="00CE05AE" w:rsidRDefault="00CE05AE">
            <w:pPr>
              <w:pStyle w:val="Compact"/>
            </w:pPr>
            <w:r>
              <w:t>Japan</w:t>
            </w:r>
          </w:p>
        </w:tc>
        <w:tc>
          <w:tcPr>
            <w:tcW w:w="0" w:type="auto"/>
            <w:hideMark/>
          </w:tcPr>
          <w:p w:rsidR="00CE05AE" w:rsidRDefault="00CE05AE">
            <w:pPr>
              <w:pStyle w:val="Compact"/>
              <w:jc w:val="center"/>
            </w:pPr>
            <w:r>
              <w:t>-3.7</w:t>
            </w:r>
          </w:p>
        </w:tc>
        <w:tc>
          <w:tcPr>
            <w:tcW w:w="0" w:type="auto"/>
            <w:hideMark/>
          </w:tcPr>
          <w:p w:rsidR="00CE05AE" w:rsidRDefault="00CE05AE">
            <w:pPr>
              <w:pStyle w:val="Compact"/>
              <w:jc w:val="right"/>
            </w:pPr>
            <w:r>
              <w:t>-26.6</w:t>
            </w:r>
          </w:p>
        </w:tc>
        <w:tc>
          <w:tcPr>
            <w:tcW w:w="0" w:type="auto"/>
            <w:hideMark/>
          </w:tcPr>
          <w:p w:rsidR="00CE05AE" w:rsidRDefault="00CE05AE">
            <w:pPr>
              <w:pStyle w:val="Compact"/>
              <w:jc w:val="right"/>
            </w:pPr>
            <w:r>
              <w:t>-8.3</w:t>
            </w:r>
          </w:p>
        </w:tc>
        <w:tc>
          <w:tcPr>
            <w:tcW w:w="0" w:type="auto"/>
            <w:hideMark/>
          </w:tcPr>
          <w:p w:rsidR="00CE05AE" w:rsidRDefault="00CE05AE">
            <w:pPr>
              <w:pStyle w:val="Compact"/>
              <w:jc w:val="right"/>
            </w:pPr>
            <w:r>
              <w:t>1.2</w:t>
            </w:r>
          </w:p>
        </w:tc>
      </w:tr>
      <w:tr w:rsidR="00CE05AE" w:rsidTr="00CE05AE">
        <w:tc>
          <w:tcPr>
            <w:tcW w:w="0" w:type="auto"/>
            <w:hideMark/>
          </w:tcPr>
          <w:p w:rsidR="00CE05AE" w:rsidRDefault="00CE05AE">
            <w:pPr>
              <w:pStyle w:val="Compact"/>
            </w:pPr>
            <w:r>
              <w:lastRenderedPageBreak/>
              <w:t xml:space="preserve">United Kingdom </w:t>
            </w:r>
          </w:p>
        </w:tc>
        <w:tc>
          <w:tcPr>
            <w:tcW w:w="0" w:type="auto"/>
            <w:hideMark/>
          </w:tcPr>
          <w:p w:rsidR="00CE05AE" w:rsidRDefault="00CE05AE">
            <w:pPr>
              <w:pStyle w:val="Compact"/>
              <w:jc w:val="center"/>
            </w:pPr>
            <w:r>
              <w:t>2.2</w:t>
            </w:r>
          </w:p>
        </w:tc>
        <w:tc>
          <w:tcPr>
            <w:tcW w:w="0" w:type="auto"/>
            <w:hideMark/>
          </w:tcPr>
          <w:p w:rsidR="00CE05AE" w:rsidRDefault="00CE05AE">
            <w:pPr>
              <w:pStyle w:val="Compact"/>
              <w:jc w:val="right"/>
            </w:pPr>
            <w:r>
              <w:t>7.6</w:t>
            </w:r>
          </w:p>
        </w:tc>
        <w:tc>
          <w:tcPr>
            <w:tcW w:w="0" w:type="auto"/>
            <w:hideMark/>
          </w:tcPr>
          <w:p w:rsidR="00CE05AE" w:rsidRDefault="00CE05AE">
            <w:pPr>
              <w:pStyle w:val="Compact"/>
              <w:jc w:val="right"/>
            </w:pPr>
            <w:r>
              <w:t>7.8</w:t>
            </w:r>
          </w:p>
        </w:tc>
        <w:tc>
          <w:tcPr>
            <w:tcW w:w="0" w:type="auto"/>
            <w:hideMark/>
          </w:tcPr>
          <w:p w:rsidR="00CE05AE" w:rsidRDefault="00CE05AE">
            <w:pPr>
              <w:pStyle w:val="Compact"/>
              <w:jc w:val="right"/>
            </w:pPr>
            <w:r>
              <w:t>-16.0</w:t>
            </w:r>
          </w:p>
        </w:tc>
      </w:tr>
      <w:tr w:rsidR="00CE05AE" w:rsidTr="00CE05AE">
        <w:tc>
          <w:tcPr>
            <w:tcW w:w="0" w:type="auto"/>
            <w:hideMark/>
          </w:tcPr>
          <w:p w:rsidR="00CE05AE" w:rsidRDefault="00CE05AE">
            <w:pPr>
              <w:pStyle w:val="Compact"/>
            </w:pPr>
            <w:r>
              <w:t>China</w:t>
            </w:r>
          </w:p>
        </w:tc>
        <w:tc>
          <w:tcPr>
            <w:tcW w:w="0" w:type="auto"/>
            <w:hideMark/>
          </w:tcPr>
          <w:p w:rsidR="00CE05AE" w:rsidRDefault="00CE05AE">
            <w:pPr>
              <w:pStyle w:val="Compact"/>
              <w:jc w:val="center"/>
            </w:pPr>
            <w:r>
              <w:t>1.4</w:t>
            </w:r>
          </w:p>
        </w:tc>
        <w:tc>
          <w:tcPr>
            <w:tcW w:w="0" w:type="auto"/>
            <w:hideMark/>
          </w:tcPr>
          <w:p w:rsidR="00CE05AE" w:rsidRDefault="00CE05AE">
            <w:pPr>
              <w:pStyle w:val="Compact"/>
              <w:jc w:val="right"/>
            </w:pPr>
            <w:r>
              <w:t>1.6</w:t>
            </w:r>
          </w:p>
        </w:tc>
        <w:tc>
          <w:tcPr>
            <w:tcW w:w="0" w:type="auto"/>
            <w:hideMark/>
          </w:tcPr>
          <w:p w:rsidR="00CE05AE" w:rsidRDefault="00CE05AE">
            <w:pPr>
              <w:pStyle w:val="Compact"/>
              <w:jc w:val="right"/>
            </w:pPr>
            <w:r>
              <w:t>-3.4</w:t>
            </w:r>
          </w:p>
        </w:tc>
        <w:tc>
          <w:tcPr>
            <w:tcW w:w="0" w:type="auto"/>
            <w:hideMark/>
          </w:tcPr>
          <w:p w:rsidR="00CE05AE" w:rsidRDefault="00CE05AE">
            <w:pPr>
              <w:pStyle w:val="Compact"/>
              <w:jc w:val="right"/>
            </w:pPr>
            <w:r>
              <w:t>16.4</w:t>
            </w:r>
          </w:p>
        </w:tc>
      </w:tr>
      <w:tr w:rsidR="00CE05AE" w:rsidTr="00CE05AE">
        <w:tc>
          <w:tcPr>
            <w:tcW w:w="0" w:type="auto"/>
            <w:hideMark/>
          </w:tcPr>
          <w:p w:rsidR="00CE05AE" w:rsidRDefault="00CE05AE">
            <w:pPr>
              <w:pStyle w:val="Compact"/>
            </w:pPr>
            <w:r>
              <w:t>United States of America</w:t>
            </w:r>
          </w:p>
        </w:tc>
        <w:tc>
          <w:tcPr>
            <w:tcW w:w="0" w:type="auto"/>
            <w:hideMark/>
          </w:tcPr>
          <w:p w:rsidR="00CE05AE" w:rsidRDefault="00CE05AE">
            <w:pPr>
              <w:pStyle w:val="Compact"/>
              <w:jc w:val="center"/>
            </w:pPr>
            <w:r>
              <w:t>-2.7</w:t>
            </w:r>
          </w:p>
        </w:tc>
        <w:tc>
          <w:tcPr>
            <w:tcW w:w="0" w:type="auto"/>
            <w:hideMark/>
          </w:tcPr>
          <w:p w:rsidR="00CE05AE" w:rsidRDefault="00CE05AE">
            <w:pPr>
              <w:pStyle w:val="Compact"/>
              <w:jc w:val="right"/>
            </w:pPr>
            <w:r>
              <w:t>7.0</w:t>
            </w:r>
          </w:p>
        </w:tc>
        <w:tc>
          <w:tcPr>
            <w:tcW w:w="0" w:type="auto"/>
            <w:hideMark/>
          </w:tcPr>
          <w:p w:rsidR="00CE05AE" w:rsidRDefault="00CE05AE">
            <w:pPr>
              <w:pStyle w:val="Compact"/>
              <w:jc w:val="right"/>
            </w:pPr>
            <w:r>
              <w:t>8.7</w:t>
            </w:r>
          </w:p>
        </w:tc>
        <w:tc>
          <w:tcPr>
            <w:tcW w:w="0" w:type="auto"/>
            <w:hideMark/>
          </w:tcPr>
          <w:p w:rsidR="00CE05AE" w:rsidRDefault="00CE05AE">
            <w:pPr>
              <w:pStyle w:val="Compact"/>
              <w:jc w:val="right"/>
            </w:pPr>
            <w:r>
              <w:t>-12.2</w:t>
            </w:r>
          </w:p>
        </w:tc>
      </w:tr>
      <w:tr w:rsidR="00CE05AE" w:rsidTr="00CE05AE">
        <w:tc>
          <w:tcPr>
            <w:tcW w:w="0" w:type="auto"/>
            <w:hideMark/>
          </w:tcPr>
          <w:p w:rsidR="00CE05AE" w:rsidRDefault="00CE05AE">
            <w:pPr>
              <w:pStyle w:val="Compact"/>
            </w:pPr>
            <w:proofErr w:type="spellStart"/>
            <w:r>
              <w:t>euro_area</w:t>
            </w:r>
            <w:proofErr w:type="spellEnd"/>
          </w:p>
        </w:tc>
        <w:tc>
          <w:tcPr>
            <w:tcW w:w="0" w:type="auto"/>
            <w:hideMark/>
          </w:tcPr>
          <w:p w:rsidR="00CE05AE" w:rsidRDefault="0052529B">
            <w:pPr>
              <w:pStyle w:val="Compact"/>
              <w:jc w:val="center"/>
            </w:pPr>
            <w:r>
              <w:t>-</w:t>
            </w:r>
          </w:p>
        </w:tc>
        <w:tc>
          <w:tcPr>
            <w:tcW w:w="0" w:type="auto"/>
            <w:hideMark/>
          </w:tcPr>
          <w:p w:rsidR="00CE05AE" w:rsidRDefault="0052529B">
            <w:pPr>
              <w:pStyle w:val="Compact"/>
              <w:jc w:val="right"/>
            </w:pPr>
            <w:r>
              <w:t>-</w:t>
            </w:r>
          </w:p>
        </w:tc>
        <w:tc>
          <w:tcPr>
            <w:tcW w:w="0" w:type="auto"/>
            <w:hideMark/>
          </w:tcPr>
          <w:p w:rsidR="00CE05AE" w:rsidRDefault="00CE05AE">
            <w:pPr>
              <w:pStyle w:val="Compact"/>
              <w:jc w:val="right"/>
            </w:pPr>
            <w:r>
              <w:t>4.1</w:t>
            </w:r>
          </w:p>
        </w:tc>
        <w:tc>
          <w:tcPr>
            <w:tcW w:w="0" w:type="auto"/>
            <w:hideMark/>
          </w:tcPr>
          <w:p w:rsidR="00CE05AE" w:rsidRDefault="00CE05AE">
            <w:pPr>
              <w:pStyle w:val="Compact"/>
              <w:jc w:val="right"/>
            </w:pPr>
            <w:r>
              <w:t>-5.5</w:t>
            </w:r>
          </w:p>
        </w:tc>
      </w:tr>
    </w:tbl>
    <w:p w:rsidR="0044431D" w:rsidRDefault="00CE05AE">
      <w:pPr>
        <w:pStyle w:val="BodyText"/>
        <w:rPr>
          <w:lang w:val="es-ES"/>
        </w:rPr>
      </w:pPr>
      <w:r>
        <w:rPr>
          <w:b/>
        </w:rPr>
        <w:t>Note:</w:t>
      </w:r>
      <w:r>
        <w:t xml:space="preserve"> </w:t>
      </w:r>
      <w:r>
        <w:rPr>
          <w:vertAlign w:val="superscript"/>
        </w:rPr>
        <w:t>a</w:t>
      </w:r>
      <w:r>
        <w:t xml:space="preserve"> Source: BIS</w:t>
      </w:r>
    </w:p>
    <w:p w:rsidR="0044431D" w:rsidRDefault="001D2887">
      <w:pPr>
        <w:pStyle w:val="BodyText"/>
        <w:rPr>
          <w:lang w:val="es-ES"/>
        </w:rPr>
      </w:pPr>
      <w:r>
        <w:rPr>
          <w:lang w:val="es-ES"/>
        </w:rPr>
        <w:t xml:space="preserve">Finalmente, en la medida de que las tasas de política monetaria de </w:t>
      </w:r>
      <w:r w:rsidR="00725BE7">
        <w:rPr>
          <w:lang w:val="es-ES"/>
        </w:rPr>
        <w:t>Estados Unidos, la Zona del euro y Japón</w:t>
      </w:r>
      <w:r w:rsidR="00530288">
        <w:rPr>
          <w:lang w:val="es-ES"/>
        </w:rPr>
        <w:t xml:space="preserve"> </w:t>
      </w:r>
      <w:r>
        <w:rPr>
          <w:lang w:val="es-ES"/>
        </w:rPr>
        <w:t>se normalicen paulatinamente en los próximos años, debiéramos ver un encarecimiento del financiamiento, pero de todos modos en niveles bajos o moderados comparados con la historia pre-2007.</w:t>
      </w: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44431D">
      <w:pPr>
        <w:rPr>
          <w:ins w:id="12" w:author="user" w:date="2017-05-12T12:41:00Z"/>
          <w:lang w:val="es-ES"/>
        </w:rPr>
      </w:pPr>
      <w:ins w:id="13" w:author="user" w:date="2017-05-12T12:41:00Z">
        <w:r>
          <w:rPr>
            <w:lang w:val="es-ES"/>
          </w:rPr>
          <w:br w:type="page"/>
        </w:r>
      </w:ins>
    </w:p>
    <w:p w:rsidR="0044431D" w:rsidRDefault="0044431D">
      <w:pPr>
        <w:pStyle w:val="BodyText"/>
        <w:rPr>
          <w:lang w:val="es-ES"/>
        </w:rPr>
      </w:pPr>
    </w:p>
    <w:p w:rsidR="0044431D" w:rsidRDefault="0044431D">
      <w:pPr>
        <w:pStyle w:val="BodyText"/>
        <w:rPr>
          <w:lang w:val="es-ES"/>
        </w:rPr>
      </w:pPr>
    </w:p>
    <w:p w:rsidR="0044431D" w:rsidRDefault="0044431D">
      <w:pPr>
        <w:pStyle w:val="BodyText"/>
        <w:rPr>
          <w:lang w:val="es-ES"/>
        </w:rPr>
      </w:pPr>
    </w:p>
    <w:p w:rsidR="0044431D" w:rsidRDefault="00053ACC" w:rsidP="006D09C6">
      <w:pPr>
        <w:pStyle w:val="BodyText"/>
        <w:rPr>
          <w:lang w:val="es-ES"/>
        </w:rPr>
      </w:pPr>
      <w:r w:rsidRPr="00053ACC">
        <w:rPr>
          <w:b/>
          <w:lang w:val="es-ES"/>
        </w:rPr>
        <w:t>El nuevo normal de la región</w:t>
      </w:r>
      <w:r w:rsidR="009D1B3F">
        <w:rPr>
          <w:b/>
          <w:lang w:val="es-ES"/>
        </w:rPr>
        <w:t>: menor dinamismo con heterogeneidad acotada.</w:t>
      </w:r>
    </w:p>
    <w:p w:rsidR="0044431D" w:rsidRDefault="0093395D">
      <w:pPr>
        <w:pStyle w:val="BodyText"/>
        <w:ind w:left="360" w:firstLine="360"/>
        <w:rPr>
          <w:lang w:val="es-ES"/>
        </w:rPr>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r w:rsidR="00B32CFB">
        <w:rPr>
          <w:lang w:val="es-ES"/>
        </w:rPr>
        <w:t xml:space="preserve"> tanto el Istmo </w:t>
      </w:r>
      <w:r w:rsidR="00122A53">
        <w:rPr>
          <w:lang w:val="es-ES"/>
        </w:rPr>
        <w:t xml:space="preserve">centroamericano </w:t>
      </w:r>
      <w:r w:rsidR="00B32CFB">
        <w:rPr>
          <w:lang w:val="es-ES"/>
        </w:rPr>
        <w:t xml:space="preserve">extendido (con República Dominicana y México) como América del Sur han perdido impulso en sus productos tendenciales, pero la pérdida de dinamismo es mucho mayor para América del Sur. </w:t>
      </w:r>
      <w:r w:rsidR="009D1B3F">
        <w:rPr>
          <w:lang w:val="es-ES"/>
        </w:rPr>
        <w:t xml:space="preserve">Lo anterior es aún más relevante si pensamos que la principal economía de la subregión norte, México, no parece haberse desacelerado, versus las dos principales de </w:t>
      </w:r>
      <w:proofErr w:type="spellStart"/>
      <w:r w:rsidR="009D1B3F">
        <w:rPr>
          <w:lang w:val="es-ES"/>
        </w:rPr>
        <w:t>américa</w:t>
      </w:r>
      <w:proofErr w:type="spellEnd"/>
      <w:r w:rsidR="009D1B3F">
        <w:rPr>
          <w:lang w:val="es-ES"/>
        </w:rPr>
        <w:t xml:space="preserve"> del sur, Brasil y Argentina </w:t>
      </w:r>
      <w:r w:rsidR="009956AC">
        <w:rPr>
          <w:lang w:val="es-ES"/>
        </w:rPr>
        <w:t xml:space="preserve">que </w:t>
      </w:r>
      <w:r w:rsidR="009D1B3F">
        <w:rPr>
          <w:lang w:val="es-ES"/>
        </w:rPr>
        <w:t>tuvieron los frenos más pronunciados de la región, sólo superadas por Venezuela.</w:t>
      </w:r>
      <w:r w:rsidR="009D1B3F">
        <w:rPr>
          <w:u w:val="single"/>
          <w:lang w:val="es-ES"/>
        </w:rPr>
        <w:t xml:space="preserve"> </w:t>
      </w:r>
      <w:r w:rsidR="009D1B3F">
        <w:rPr>
          <w:lang w:val="es-ES"/>
        </w:rPr>
        <w:t>Interesantemente, las cuatro excepciones a este fenómeno (Bolivia, Paraguay, Nicaragua y México) están repartidas entre ambas subregiones geográficas, tienen productos de exportación distintos (hidrocarburos, alimentos y manufacturas) y socios comerciales principales distintos (China y Estados Unidos), por lo que el fenómeno de desaceleración se resiste a un corte demasiado simple en términos geográficos, estructurales o comerciales.</w:t>
      </w:r>
    </w:p>
    <w:p w:rsidR="00386EF9" w:rsidRDefault="00386EF9">
      <w:pPr>
        <w:pStyle w:val="Heading2"/>
        <w:rPr>
          <w:lang w:val="es-ES"/>
        </w:rPr>
      </w:pPr>
    </w:p>
    <w:p w:rsidR="00773297" w:rsidRPr="00773297" w:rsidRDefault="008073B1" w:rsidP="00773297">
      <w:pPr>
        <w:pStyle w:val="TableCaption"/>
        <w:rPr>
          <w:lang w:val="es-ES"/>
        </w:rPr>
      </w:pPr>
      <w:r>
        <w:rPr>
          <w:lang w:val="es-ES"/>
        </w:rPr>
        <w:t xml:space="preserve">Cuadro 8: </w:t>
      </w:r>
      <w:r w:rsidR="00053ACC" w:rsidRPr="00053ACC">
        <w:rPr>
          <w:lang w:val="es-ES"/>
        </w:rPr>
        <w:t>Tasas de crecimiento de las economías a nivel mundial (% anual del PIB potencial)</w:t>
      </w:r>
    </w:p>
    <w:tbl>
      <w:tblPr>
        <w:tblW w:w="0" w:type="pct"/>
        <w:tblLook w:val="07E0"/>
      </w:tblPr>
      <w:tblGrid>
        <w:gridCol w:w="1717"/>
        <w:gridCol w:w="1359"/>
        <w:gridCol w:w="1359"/>
      </w:tblGrid>
      <w:tr w:rsidR="00773297" w:rsidTr="00773297">
        <w:tc>
          <w:tcPr>
            <w:tcW w:w="0" w:type="auto"/>
            <w:tcBorders>
              <w:bottom w:val="single" w:sz="0" w:space="0" w:color="auto"/>
            </w:tcBorders>
            <w:vAlign w:val="bottom"/>
          </w:tcPr>
          <w:p w:rsidR="00773297" w:rsidRDefault="00773297" w:rsidP="00773297">
            <w:pPr>
              <w:pStyle w:val="Compact"/>
            </w:pPr>
            <w:proofErr w:type="spellStart"/>
            <w:r>
              <w:t>Región</w:t>
            </w:r>
            <w:proofErr w:type="spellEnd"/>
          </w:p>
        </w:tc>
        <w:tc>
          <w:tcPr>
            <w:tcW w:w="0" w:type="auto"/>
            <w:tcBorders>
              <w:bottom w:val="single" w:sz="0" w:space="0" w:color="auto"/>
            </w:tcBorders>
            <w:vAlign w:val="bottom"/>
          </w:tcPr>
          <w:p w:rsidR="00773297" w:rsidRDefault="00773297" w:rsidP="00773297">
            <w:pPr>
              <w:pStyle w:val="Compact"/>
              <w:jc w:val="center"/>
            </w:pPr>
            <w:r>
              <w:t>2003-2008</w:t>
            </w:r>
          </w:p>
        </w:tc>
        <w:tc>
          <w:tcPr>
            <w:tcW w:w="0" w:type="auto"/>
            <w:tcBorders>
              <w:bottom w:val="single" w:sz="0" w:space="0" w:color="auto"/>
            </w:tcBorders>
            <w:vAlign w:val="bottom"/>
          </w:tcPr>
          <w:p w:rsidR="00773297" w:rsidRDefault="00773297" w:rsidP="00773297">
            <w:pPr>
              <w:pStyle w:val="Compact"/>
              <w:jc w:val="center"/>
            </w:pPr>
            <w:r>
              <w:t>2010-2016</w:t>
            </w:r>
          </w:p>
        </w:tc>
      </w:tr>
      <w:tr w:rsidR="00773297" w:rsidTr="00773297">
        <w:tc>
          <w:tcPr>
            <w:tcW w:w="0" w:type="auto"/>
          </w:tcPr>
          <w:p w:rsidR="00773297" w:rsidRDefault="00773297" w:rsidP="00773297">
            <w:pPr>
              <w:pStyle w:val="Compact"/>
            </w:pPr>
            <w:r>
              <w:t>LAC-18</w:t>
            </w:r>
          </w:p>
        </w:tc>
        <w:tc>
          <w:tcPr>
            <w:tcW w:w="0" w:type="auto"/>
          </w:tcPr>
          <w:p w:rsidR="00773297" w:rsidRDefault="00773297" w:rsidP="00773297">
            <w:pPr>
              <w:pStyle w:val="Compact"/>
              <w:jc w:val="center"/>
            </w:pPr>
            <w:r>
              <w:t>3.9</w:t>
            </w:r>
          </w:p>
        </w:tc>
        <w:tc>
          <w:tcPr>
            <w:tcW w:w="0" w:type="auto"/>
          </w:tcPr>
          <w:p w:rsidR="00773297" w:rsidRDefault="00773297" w:rsidP="00773297">
            <w:pPr>
              <w:pStyle w:val="Compact"/>
              <w:jc w:val="center"/>
            </w:pPr>
            <w:r>
              <w:t>2.8</w:t>
            </w:r>
          </w:p>
        </w:tc>
      </w:tr>
      <w:tr w:rsidR="00773297" w:rsidTr="00773297">
        <w:tc>
          <w:tcPr>
            <w:tcW w:w="0" w:type="auto"/>
          </w:tcPr>
          <w:p w:rsidR="00773297" w:rsidRDefault="00773297" w:rsidP="00773297">
            <w:pPr>
              <w:pStyle w:val="Compact"/>
            </w:pPr>
            <w:r>
              <w:t>CARDM</w:t>
            </w:r>
          </w:p>
        </w:tc>
        <w:tc>
          <w:tcPr>
            <w:tcW w:w="0" w:type="auto"/>
          </w:tcPr>
          <w:p w:rsidR="00773297" w:rsidRDefault="00773297" w:rsidP="00773297">
            <w:pPr>
              <w:pStyle w:val="Compact"/>
              <w:jc w:val="center"/>
            </w:pPr>
            <w:r>
              <w:t>3.6</w:t>
            </w:r>
          </w:p>
        </w:tc>
        <w:tc>
          <w:tcPr>
            <w:tcW w:w="0" w:type="auto"/>
          </w:tcPr>
          <w:p w:rsidR="00773297" w:rsidRDefault="00773297" w:rsidP="00773297">
            <w:pPr>
              <w:pStyle w:val="Compact"/>
              <w:jc w:val="center"/>
            </w:pPr>
            <w:r>
              <w:t>3.4</w:t>
            </w:r>
          </w:p>
        </w:tc>
      </w:tr>
      <w:tr w:rsidR="00773297" w:rsidTr="00773297">
        <w:tc>
          <w:tcPr>
            <w:tcW w:w="0" w:type="auto"/>
          </w:tcPr>
          <w:p w:rsidR="00773297" w:rsidRDefault="00773297" w:rsidP="00773297">
            <w:pPr>
              <w:pStyle w:val="Compact"/>
            </w:pPr>
            <w:r>
              <w:t>South America</w:t>
            </w:r>
          </w:p>
        </w:tc>
        <w:tc>
          <w:tcPr>
            <w:tcW w:w="0" w:type="auto"/>
          </w:tcPr>
          <w:p w:rsidR="00773297" w:rsidRDefault="00773297" w:rsidP="00773297">
            <w:pPr>
              <w:pStyle w:val="Compact"/>
              <w:jc w:val="center"/>
            </w:pPr>
            <w:r>
              <w:t>4.2</w:t>
            </w:r>
          </w:p>
        </w:tc>
        <w:tc>
          <w:tcPr>
            <w:tcW w:w="0" w:type="auto"/>
          </w:tcPr>
          <w:p w:rsidR="00773297" w:rsidRDefault="00773297" w:rsidP="00773297">
            <w:pPr>
              <w:pStyle w:val="Compact"/>
              <w:jc w:val="center"/>
            </w:pPr>
            <w:r>
              <w:t>2.3</w:t>
            </w:r>
          </w:p>
        </w:tc>
      </w:tr>
    </w:tbl>
    <w:p w:rsidR="0044431D" w:rsidRDefault="0044431D">
      <w:pPr>
        <w:pStyle w:val="BodyText"/>
        <w:rPr>
          <w:lang w:val="es-ES"/>
        </w:rPr>
      </w:pPr>
    </w:p>
    <w:p w:rsidR="0044431D" w:rsidRDefault="0044431D">
      <w:pPr>
        <w:pStyle w:val="BodyText"/>
        <w:rPr>
          <w:lang w:val="es-ES"/>
        </w:rPr>
      </w:pPr>
    </w:p>
    <w:p w:rsidR="00874F04" w:rsidRPr="00386EF9" w:rsidRDefault="00BA17AD">
      <w:pPr>
        <w:pStyle w:val="FirstParagraph"/>
        <w:rPr>
          <w:lang w:val="es-ES"/>
        </w:rPr>
      </w:pPr>
      <w:bookmarkStart w:id="14" w:name="evolucion-tendencial-del-producto"/>
      <w:bookmarkEnd w:id="14"/>
      <w:r>
        <w:rPr>
          <w:lang w:val="es-ES"/>
        </w:rPr>
        <w:t xml:space="preserve">La </w:t>
      </w:r>
      <w:proofErr w:type="spellStart"/>
      <w:r>
        <w:rPr>
          <w:lang w:val="es-ES"/>
        </w:rPr>
        <w:t>relentización</w:t>
      </w:r>
      <w:proofErr w:type="spellEnd"/>
      <w:r>
        <w:rPr>
          <w:lang w:val="es-ES"/>
        </w:rPr>
        <w:t xml:space="preserve"> de crecimiento potencial es suficientemente extendido en la región como para caracterizarlo de generalizado</w:t>
      </w:r>
      <w:r w:rsidR="008073B1">
        <w:rPr>
          <w:lang w:val="es-ES"/>
        </w:rPr>
        <w:t>, por cuanto el número de excepciones es pequeño y con la excepción de México que está prácticamente sin cambios, ninguna de las excepciones es muy gravitante en los mercados vecinos. Sin embargo vale la pena detenerse un poco en ver quienes lograron mantener su ritmo, quienes cayeron levemente y quienes cayeron abruptamente, para lo cual es necesario referirse al Cuadro 9</w:t>
      </w:r>
    </w:p>
    <w:p w:rsidR="00874F04" w:rsidRPr="00386EF9" w:rsidRDefault="00803EB3">
      <w:pPr>
        <w:pStyle w:val="BodyText"/>
        <w:rPr>
          <w:lang w:val="es-ES"/>
        </w:rPr>
      </w:pPr>
      <w:r w:rsidRPr="00386EF9">
        <w:rPr>
          <w:lang w:val="es-ES"/>
        </w:rPr>
        <w:t xml:space="preserve">En nuestra muestra, sólo  3 de 18 países, </w:t>
      </w:r>
      <w:r w:rsidR="00526528">
        <w:rPr>
          <w:lang w:val="es-ES"/>
        </w:rPr>
        <w:t>exhiben claramente un</w:t>
      </w:r>
      <w:r w:rsidR="008073B1">
        <w:rPr>
          <w:lang w:val="es-ES"/>
        </w:rPr>
        <w:t xml:space="preserve"> </w:t>
      </w:r>
      <w:r w:rsidRPr="00386EF9">
        <w:rPr>
          <w:lang w:val="es-ES"/>
        </w:rPr>
        <w:t xml:space="preserve">mayor dinamismo en el período post-2009. </w:t>
      </w:r>
      <w:r w:rsidR="00526528">
        <w:rPr>
          <w:lang w:val="es-ES"/>
        </w:rPr>
        <w:t>En c</w:t>
      </w:r>
      <w:r w:rsidRPr="00386EF9">
        <w:rPr>
          <w:lang w:val="es-ES"/>
        </w:rPr>
        <w:t xml:space="preserve">asi en la mitad de los países (8 de 18) el PIB potencial pierde en promedio 100 o más puntos base de crecimiento </w:t>
      </w:r>
      <w:r w:rsidR="00526528">
        <w:rPr>
          <w:lang w:val="es-ES"/>
        </w:rPr>
        <w:t>en esta década</w:t>
      </w:r>
      <w:r w:rsidRPr="00386EF9">
        <w:rPr>
          <w:lang w:val="es-ES"/>
        </w:rPr>
        <w:t>.</w:t>
      </w:r>
    </w:p>
    <w:p w:rsidR="00874F04" w:rsidRPr="00386EF9" w:rsidRDefault="00803EB3">
      <w:pPr>
        <w:pStyle w:val="BodyText"/>
        <w:rPr>
          <w:lang w:val="es-ES"/>
        </w:rPr>
      </w:pPr>
      <w:r w:rsidRPr="00386EF9">
        <w:rPr>
          <w:lang w:val="es-ES"/>
        </w:rPr>
        <w:t xml:space="preserve">El caso de México es interesante porque exhibe tasas de crecimiento del PIB potencial esencialmente iguales (y modestas) en ambos períodos, probablemente debido a que sus </w:t>
      </w:r>
      <w:r w:rsidRPr="00386EF9">
        <w:rPr>
          <w:lang w:val="es-ES"/>
        </w:rPr>
        <w:lastRenderedPageBreak/>
        <w:t xml:space="preserve">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 no es tan pronunciada como la desaceleración de China, que tiende a tener un mayor peso en la exportaciones de los países América del Sur.</w:t>
      </w:r>
    </w:p>
    <w:p w:rsidR="00874F04" w:rsidRDefault="008073B1">
      <w:pPr>
        <w:pStyle w:val="TableCaption"/>
      </w:pPr>
      <w:proofErr w:type="spellStart"/>
      <w:r>
        <w:t>Cuadro</w:t>
      </w:r>
      <w:proofErr w:type="spellEnd"/>
      <w:r>
        <w:t xml:space="preserve"> 9, </w:t>
      </w:r>
      <w:r w:rsidR="00803EB3">
        <w:t>Average growth of potential output, LAC</w:t>
      </w:r>
    </w:p>
    <w:tbl>
      <w:tblPr>
        <w:tblW w:w="0" w:type="pct"/>
        <w:tblLook w:val="04A0"/>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proofErr w:type="spellStart"/>
            <w:r>
              <w:t>país</w:t>
            </w:r>
            <w:proofErr w:type="spellEnd"/>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Esta nueva realidad que enfrenta la región no es, por supuesto, un mal endémico: es</w:t>
      </w:r>
      <w:r w:rsidR="00526528">
        <w:rPr>
          <w:lang w:val="es-ES"/>
        </w:rPr>
        <w:t xml:space="preserve">, como vimos en la sección anterior, </w:t>
      </w:r>
      <w:r w:rsidRPr="00386EF9">
        <w:rPr>
          <w:lang w:val="es-ES"/>
        </w:rPr>
        <w:t xml:space="preserve"> parte de un contexto inter</w:t>
      </w:r>
      <w:r w:rsidR="00526528">
        <w:rPr>
          <w:lang w:val="es-ES"/>
        </w:rPr>
        <w:t>n</w:t>
      </w:r>
      <w:r w:rsidRPr="00386EF9">
        <w:rPr>
          <w:lang w:val="es-ES"/>
        </w:rPr>
        <w:t>acional de desaceleración,</w:t>
      </w:r>
      <w:r w:rsidR="00526528">
        <w:rPr>
          <w:lang w:val="es-ES"/>
        </w:rPr>
        <w:t xml:space="preserve"> pero constituye junto al Oriente Medio y a </w:t>
      </w:r>
      <w:proofErr w:type="spellStart"/>
      <w:r w:rsidR="00526528">
        <w:rPr>
          <w:lang w:val="es-ES"/>
        </w:rPr>
        <w:t>Africa</w:t>
      </w:r>
      <w:proofErr w:type="spellEnd"/>
      <w:r w:rsidR="00526528">
        <w:rPr>
          <w:lang w:val="es-ES"/>
        </w:rPr>
        <w:t xml:space="preserve"> uno de los casos </w:t>
      </w:r>
      <w:proofErr w:type="spellStart"/>
      <w:r w:rsidR="00526528">
        <w:rPr>
          <w:lang w:val="es-ES"/>
        </w:rPr>
        <w:t>másagudos</w:t>
      </w:r>
      <w:proofErr w:type="spellEnd"/>
      <w:r w:rsidR="00526528">
        <w:rPr>
          <w:lang w:val="es-ES"/>
        </w:rPr>
        <w:t xml:space="preserve"> dentro del grupo de </w:t>
      </w:r>
      <w:proofErr w:type="spellStart"/>
      <w:r w:rsidR="00526528">
        <w:rPr>
          <w:lang w:val="es-ES"/>
        </w:rPr>
        <w:t>als</w:t>
      </w:r>
      <w:proofErr w:type="spellEnd"/>
      <w:r w:rsidR="00526528">
        <w:rPr>
          <w:lang w:val="es-ES"/>
        </w:rPr>
        <w:t xml:space="preserve"> </w:t>
      </w:r>
      <w:proofErr w:type="gramStart"/>
      <w:r w:rsidR="00526528">
        <w:rPr>
          <w:lang w:val="es-ES"/>
        </w:rPr>
        <w:t>economía emergentes</w:t>
      </w:r>
      <w:proofErr w:type="gramEnd"/>
      <w:r w:rsidR="00526528">
        <w:rPr>
          <w:lang w:val="es-ES"/>
        </w:rPr>
        <w:t>.</w:t>
      </w:r>
      <w:r w:rsidRPr="00386EF9">
        <w:rPr>
          <w:lang w:val="es-ES"/>
        </w:rPr>
        <w:t xml:space="preserve"> </w:t>
      </w:r>
    </w:p>
    <w:p w:rsidR="00874F04" w:rsidRPr="00386EF9" w:rsidRDefault="00874F04">
      <w:pPr>
        <w:pStyle w:val="BodyText"/>
        <w:rPr>
          <w:lang w:val="es-ES"/>
        </w:rPr>
      </w:pPr>
    </w:p>
    <w:p w:rsidR="00874F04" w:rsidRPr="00386EF9" w:rsidRDefault="00803EB3">
      <w:pPr>
        <w:pStyle w:val="Heading5"/>
        <w:rPr>
          <w:lang w:val="es-ES"/>
        </w:rPr>
      </w:pPr>
      <w:bookmarkStart w:id="15" w:name="page-break"/>
      <w:bookmarkEnd w:id="15"/>
      <w:r w:rsidRPr="00386EF9">
        <w:rPr>
          <w:lang w:val="es-ES"/>
        </w:rPr>
        <w:lastRenderedPageBreak/>
        <w:t>Page break</w:t>
      </w:r>
    </w:p>
    <w:p w:rsidR="00874F04" w:rsidRPr="00386EF9" w:rsidRDefault="00803EB3">
      <w:pPr>
        <w:pStyle w:val="Heading3"/>
        <w:rPr>
          <w:lang w:val="es-ES"/>
        </w:rPr>
      </w:pPr>
      <w:bookmarkStart w:id="16" w:name="evolucion-de-los-determinantes"/>
      <w:bookmarkEnd w:id="16"/>
      <w:r w:rsidRPr="00386EF9">
        <w:rPr>
          <w:lang w:val="es-ES"/>
        </w:rPr>
        <w:t>Evolución de los determinantes</w:t>
      </w:r>
    </w:p>
    <w:p w:rsidR="00874F04" w:rsidRPr="00122DAD" w:rsidRDefault="00053ACC">
      <w:pPr>
        <w:pStyle w:val="Heading4"/>
        <w:rPr>
          <w:lang w:val="es-CL"/>
        </w:rPr>
      </w:pPr>
      <w:bookmarkStart w:id="17" w:name="exportaciones-e-importaciones"/>
      <w:bookmarkEnd w:id="17"/>
      <w:r w:rsidRPr="00122DAD">
        <w:rPr>
          <w:lang w:val="es-CL"/>
        </w:rPr>
        <w:t>Exportaciones e Importaciones</w:t>
      </w:r>
    </w:p>
    <w:p w:rsidR="003F3C65" w:rsidRPr="00122DAD" w:rsidRDefault="003F3C65">
      <w:pPr>
        <w:pStyle w:val="TableCaption"/>
        <w:rPr>
          <w:lang w:val="es-CL"/>
        </w:rPr>
      </w:pPr>
    </w:p>
    <w:p w:rsidR="003F3C65" w:rsidRPr="00122DAD" w:rsidRDefault="003F3C65">
      <w:pPr>
        <w:pStyle w:val="TableCaption"/>
        <w:rPr>
          <w:lang w:val="es-CL"/>
        </w:rPr>
      </w:pPr>
    </w:p>
    <w:p w:rsidR="003F3C65" w:rsidRPr="003F3C65" w:rsidRDefault="003F3C65" w:rsidP="003F3C65">
      <w:pPr>
        <w:pStyle w:val="TableCaption"/>
        <w:rPr>
          <w:lang w:val="es-CL"/>
        </w:rPr>
      </w:pPr>
      <w:r w:rsidRPr="003F3C65">
        <w:rPr>
          <w:lang w:val="es-CL"/>
        </w:rPr>
        <w:t xml:space="preserve">Crecimiento de las </w:t>
      </w:r>
      <w:proofErr w:type="spellStart"/>
      <w:r w:rsidRPr="003F3C65">
        <w:rPr>
          <w:lang w:val="es-CL"/>
        </w:rPr>
        <w:t>exportacioens</w:t>
      </w:r>
      <w:proofErr w:type="spellEnd"/>
      <w:r w:rsidRPr="003F3C65">
        <w:rPr>
          <w:lang w:val="es-CL"/>
        </w:rPr>
        <w:t>, LAC-18 (</w:t>
      </w:r>
      <w:proofErr w:type="spellStart"/>
      <w:r w:rsidRPr="003F3C65">
        <w:rPr>
          <w:lang w:val="es-CL"/>
        </w:rPr>
        <w:t>w.o.</w:t>
      </w:r>
      <w:proofErr w:type="spellEnd"/>
      <w:r w:rsidRPr="003F3C65">
        <w:rPr>
          <w:lang w:val="es-CL"/>
        </w:rPr>
        <w:t xml:space="preserve"> NIC) y subregiones</w:t>
      </w:r>
    </w:p>
    <w:tbl>
      <w:tblPr>
        <w:tblW w:w="0" w:type="pct"/>
        <w:tblLook w:val="04A0"/>
      </w:tblPr>
      <w:tblGrid>
        <w:gridCol w:w="1772"/>
        <w:gridCol w:w="1300"/>
        <w:gridCol w:w="1300"/>
        <w:gridCol w:w="1301"/>
        <w:gridCol w:w="1301"/>
        <w:gridCol w:w="1301"/>
        <w:gridCol w:w="1301"/>
      </w:tblGrid>
      <w:tr w:rsidR="003F3C65" w:rsidTr="0044431D">
        <w:tc>
          <w:tcPr>
            <w:tcW w:w="0" w:type="auto"/>
            <w:tcBorders>
              <w:bottom w:val="single" w:sz="0" w:space="0" w:color="auto"/>
            </w:tcBorders>
            <w:vAlign w:val="bottom"/>
          </w:tcPr>
          <w:p w:rsidR="003F3C65" w:rsidRPr="003F3C65" w:rsidRDefault="003F3C65" w:rsidP="0044431D">
            <w:pPr>
              <w:pStyle w:val="Compact"/>
              <w:rPr>
                <w:lang w:val="es-CL"/>
              </w:rPr>
            </w:pPr>
          </w:p>
        </w:tc>
        <w:tc>
          <w:tcPr>
            <w:tcW w:w="0" w:type="auto"/>
            <w:tcBorders>
              <w:bottom w:val="single" w:sz="0" w:space="0" w:color="auto"/>
            </w:tcBorders>
            <w:vAlign w:val="bottom"/>
          </w:tcPr>
          <w:p w:rsidR="003F3C65" w:rsidRDefault="003F3C65" w:rsidP="0044431D">
            <w:pPr>
              <w:pStyle w:val="Compact"/>
              <w:jc w:val="right"/>
            </w:pPr>
            <w:r>
              <w:t>1992-1995</w:t>
            </w:r>
          </w:p>
        </w:tc>
        <w:tc>
          <w:tcPr>
            <w:tcW w:w="0" w:type="auto"/>
            <w:tcBorders>
              <w:bottom w:val="single" w:sz="0" w:space="0" w:color="auto"/>
            </w:tcBorders>
            <w:vAlign w:val="bottom"/>
          </w:tcPr>
          <w:p w:rsidR="003F3C65" w:rsidRDefault="003F3C65" w:rsidP="0044431D">
            <w:pPr>
              <w:pStyle w:val="Compact"/>
              <w:jc w:val="right"/>
            </w:pPr>
            <w:r>
              <w:t>1996-2000</w:t>
            </w:r>
          </w:p>
        </w:tc>
        <w:tc>
          <w:tcPr>
            <w:tcW w:w="0" w:type="auto"/>
            <w:tcBorders>
              <w:bottom w:val="single" w:sz="0" w:space="0" w:color="auto"/>
            </w:tcBorders>
            <w:vAlign w:val="bottom"/>
          </w:tcPr>
          <w:p w:rsidR="003F3C65" w:rsidRDefault="003F3C65" w:rsidP="0044431D">
            <w:pPr>
              <w:pStyle w:val="Compact"/>
              <w:jc w:val="right"/>
            </w:pPr>
            <w:r>
              <w:t>2001-2007</w:t>
            </w:r>
          </w:p>
        </w:tc>
        <w:tc>
          <w:tcPr>
            <w:tcW w:w="0" w:type="auto"/>
            <w:tcBorders>
              <w:bottom w:val="single" w:sz="0" w:space="0" w:color="auto"/>
            </w:tcBorders>
            <w:vAlign w:val="bottom"/>
          </w:tcPr>
          <w:p w:rsidR="003F3C65" w:rsidRDefault="003F3C65" w:rsidP="0044431D">
            <w:pPr>
              <w:pStyle w:val="Compact"/>
              <w:jc w:val="right"/>
            </w:pPr>
            <w:r>
              <w:t>2008-2011</w:t>
            </w:r>
          </w:p>
        </w:tc>
        <w:tc>
          <w:tcPr>
            <w:tcW w:w="0" w:type="auto"/>
            <w:tcBorders>
              <w:bottom w:val="single" w:sz="0" w:space="0" w:color="auto"/>
            </w:tcBorders>
            <w:vAlign w:val="bottom"/>
          </w:tcPr>
          <w:p w:rsidR="003F3C65" w:rsidRDefault="003F3C65" w:rsidP="0044431D">
            <w:pPr>
              <w:pStyle w:val="Compact"/>
              <w:jc w:val="right"/>
            </w:pPr>
            <w:r>
              <w:t>1992-2000</w:t>
            </w:r>
          </w:p>
        </w:tc>
        <w:tc>
          <w:tcPr>
            <w:tcW w:w="0" w:type="auto"/>
            <w:tcBorders>
              <w:bottom w:val="single" w:sz="0" w:space="0" w:color="auto"/>
            </w:tcBorders>
            <w:vAlign w:val="bottom"/>
          </w:tcPr>
          <w:p w:rsidR="003F3C65" w:rsidRDefault="003F3C65" w:rsidP="0044431D">
            <w:pPr>
              <w:pStyle w:val="Compact"/>
              <w:jc w:val="right"/>
            </w:pPr>
            <w:r>
              <w:t>2001-2016</w:t>
            </w:r>
          </w:p>
        </w:tc>
      </w:tr>
      <w:tr w:rsidR="003F3C65" w:rsidTr="0044431D">
        <w:tc>
          <w:tcPr>
            <w:tcW w:w="0" w:type="auto"/>
          </w:tcPr>
          <w:p w:rsidR="003F3C65" w:rsidRDefault="003F3C65" w:rsidP="0044431D">
            <w:pPr>
              <w:pStyle w:val="Compact"/>
            </w:pPr>
            <w:r>
              <w:t>LAC-18_notnic</w:t>
            </w:r>
          </w:p>
        </w:tc>
        <w:tc>
          <w:tcPr>
            <w:tcW w:w="0" w:type="auto"/>
          </w:tcPr>
          <w:p w:rsidR="003F3C65" w:rsidRDefault="003F3C65" w:rsidP="0044431D">
            <w:pPr>
              <w:pStyle w:val="Compact"/>
              <w:jc w:val="right"/>
            </w:pPr>
            <w:r>
              <w:t>8.9</w:t>
            </w:r>
          </w:p>
        </w:tc>
        <w:tc>
          <w:tcPr>
            <w:tcW w:w="0" w:type="auto"/>
          </w:tcPr>
          <w:p w:rsidR="003F3C65" w:rsidRDefault="003F3C65" w:rsidP="0044431D">
            <w:pPr>
              <w:pStyle w:val="Compact"/>
              <w:jc w:val="right"/>
            </w:pPr>
            <w:r>
              <w:t>5.8</w:t>
            </w:r>
          </w:p>
        </w:tc>
        <w:tc>
          <w:tcPr>
            <w:tcW w:w="0" w:type="auto"/>
          </w:tcPr>
          <w:p w:rsidR="003F3C65" w:rsidRDefault="003F3C65" w:rsidP="0044431D">
            <w:pPr>
              <w:pStyle w:val="Compact"/>
              <w:jc w:val="right"/>
            </w:pPr>
            <w:r>
              <w:t>4.9</w:t>
            </w:r>
          </w:p>
        </w:tc>
        <w:tc>
          <w:tcPr>
            <w:tcW w:w="0" w:type="auto"/>
          </w:tcPr>
          <w:p w:rsidR="003F3C65" w:rsidRDefault="003F3C65" w:rsidP="0044431D">
            <w:pPr>
              <w:pStyle w:val="Compact"/>
              <w:jc w:val="right"/>
            </w:pPr>
            <w:r>
              <w:t>2.8</w:t>
            </w:r>
          </w:p>
        </w:tc>
        <w:tc>
          <w:tcPr>
            <w:tcW w:w="0" w:type="auto"/>
          </w:tcPr>
          <w:p w:rsidR="003F3C65" w:rsidRDefault="003F3C65" w:rsidP="0044431D">
            <w:pPr>
              <w:pStyle w:val="Compact"/>
              <w:jc w:val="right"/>
            </w:pPr>
            <w:r>
              <w:t>7.2</w:t>
            </w:r>
          </w:p>
        </w:tc>
        <w:tc>
          <w:tcPr>
            <w:tcW w:w="0" w:type="auto"/>
          </w:tcPr>
          <w:p w:rsidR="003F3C65" w:rsidRDefault="003F3C65" w:rsidP="0044431D">
            <w:pPr>
              <w:pStyle w:val="Compact"/>
              <w:jc w:val="right"/>
            </w:pPr>
            <w:r>
              <w:t>3.5</w:t>
            </w:r>
          </w:p>
        </w:tc>
      </w:tr>
      <w:tr w:rsidR="003F3C65" w:rsidTr="0044431D">
        <w:tc>
          <w:tcPr>
            <w:tcW w:w="0" w:type="auto"/>
          </w:tcPr>
          <w:p w:rsidR="003F3C65" w:rsidRDefault="003F3C65" w:rsidP="0044431D">
            <w:pPr>
              <w:pStyle w:val="Compact"/>
            </w:pPr>
            <w:proofErr w:type="spellStart"/>
            <w:r>
              <w:t>CARDM_notNic</w:t>
            </w:r>
            <w:proofErr w:type="spellEnd"/>
          </w:p>
        </w:tc>
        <w:tc>
          <w:tcPr>
            <w:tcW w:w="0" w:type="auto"/>
          </w:tcPr>
          <w:p w:rsidR="003F3C65" w:rsidRDefault="003F3C65" w:rsidP="0044431D">
            <w:pPr>
              <w:pStyle w:val="Compact"/>
              <w:jc w:val="right"/>
            </w:pPr>
            <w:r>
              <w:t>8.3</w:t>
            </w:r>
          </w:p>
        </w:tc>
        <w:tc>
          <w:tcPr>
            <w:tcW w:w="0" w:type="auto"/>
          </w:tcPr>
          <w:p w:rsidR="003F3C65" w:rsidRDefault="003F3C65" w:rsidP="0044431D">
            <w:pPr>
              <w:pStyle w:val="Compact"/>
              <w:jc w:val="right"/>
            </w:pPr>
            <w:r>
              <w:t>7.9</w:t>
            </w:r>
          </w:p>
        </w:tc>
        <w:tc>
          <w:tcPr>
            <w:tcW w:w="0" w:type="auto"/>
          </w:tcPr>
          <w:p w:rsidR="003F3C65" w:rsidRDefault="003F3C65" w:rsidP="0044431D">
            <w:pPr>
              <w:pStyle w:val="Compact"/>
              <w:jc w:val="right"/>
            </w:pPr>
            <w:r>
              <w:t>4.3</w:t>
            </w:r>
          </w:p>
        </w:tc>
        <w:tc>
          <w:tcPr>
            <w:tcW w:w="0" w:type="auto"/>
          </w:tcPr>
          <w:p w:rsidR="003F3C65" w:rsidRDefault="003F3C65" w:rsidP="0044431D">
            <w:pPr>
              <w:pStyle w:val="Compact"/>
              <w:jc w:val="right"/>
            </w:pPr>
            <w:r>
              <w:t>3.5</w:t>
            </w:r>
          </w:p>
        </w:tc>
        <w:tc>
          <w:tcPr>
            <w:tcW w:w="0" w:type="auto"/>
          </w:tcPr>
          <w:p w:rsidR="003F3C65" w:rsidRDefault="003F3C65" w:rsidP="0044431D">
            <w:pPr>
              <w:pStyle w:val="Compact"/>
              <w:jc w:val="right"/>
            </w:pPr>
            <w:r>
              <w:t>8.0</w:t>
            </w:r>
          </w:p>
        </w:tc>
        <w:tc>
          <w:tcPr>
            <w:tcW w:w="0" w:type="auto"/>
          </w:tcPr>
          <w:p w:rsidR="003F3C65" w:rsidRDefault="003F3C65" w:rsidP="0044431D">
            <w:pPr>
              <w:pStyle w:val="Compact"/>
              <w:jc w:val="right"/>
            </w:pPr>
            <w:r>
              <w:t>4.3</w:t>
            </w:r>
          </w:p>
        </w:tc>
      </w:tr>
      <w:tr w:rsidR="003F3C65" w:rsidTr="0044431D">
        <w:tc>
          <w:tcPr>
            <w:tcW w:w="0" w:type="auto"/>
          </w:tcPr>
          <w:p w:rsidR="003F3C65" w:rsidRDefault="003F3C65" w:rsidP="0044431D">
            <w:pPr>
              <w:pStyle w:val="Compact"/>
            </w:pPr>
            <w:r>
              <w:t>South America</w:t>
            </w:r>
          </w:p>
        </w:tc>
        <w:tc>
          <w:tcPr>
            <w:tcW w:w="0" w:type="auto"/>
          </w:tcPr>
          <w:p w:rsidR="003F3C65" w:rsidRDefault="003F3C65" w:rsidP="0044431D">
            <w:pPr>
              <w:pStyle w:val="Compact"/>
              <w:jc w:val="right"/>
            </w:pPr>
            <w:r>
              <w:t>8.7</w:t>
            </w:r>
          </w:p>
        </w:tc>
        <w:tc>
          <w:tcPr>
            <w:tcW w:w="0" w:type="auto"/>
          </w:tcPr>
          <w:p w:rsidR="003F3C65" w:rsidRDefault="003F3C65" w:rsidP="0044431D">
            <w:pPr>
              <w:pStyle w:val="Compact"/>
              <w:jc w:val="right"/>
            </w:pPr>
            <w:r>
              <w:t>4.4</w:t>
            </w:r>
          </w:p>
        </w:tc>
        <w:tc>
          <w:tcPr>
            <w:tcW w:w="0" w:type="auto"/>
          </w:tcPr>
          <w:p w:rsidR="003F3C65" w:rsidRDefault="003F3C65" w:rsidP="0044431D">
            <w:pPr>
              <w:pStyle w:val="Compact"/>
              <w:jc w:val="right"/>
            </w:pPr>
            <w:r>
              <w:t>5.3</w:t>
            </w:r>
          </w:p>
        </w:tc>
        <w:tc>
          <w:tcPr>
            <w:tcW w:w="0" w:type="auto"/>
          </w:tcPr>
          <w:p w:rsidR="003F3C65" w:rsidRDefault="003F3C65" w:rsidP="0044431D">
            <w:pPr>
              <w:pStyle w:val="Compact"/>
              <w:jc w:val="right"/>
            </w:pPr>
            <w:r>
              <w:t>2.4</w:t>
            </w:r>
          </w:p>
        </w:tc>
        <w:tc>
          <w:tcPr>
            <w:tcW w:w="0" w:type="auto"/>
          </w:tcPr>
          <w:p w:rsidR="003F3C65" w:rsidRDefault="003F3C65" w:rsidP="0044431D">
            <w:pPr>
              <w:pStyle w:val="Compact"/>
              <w:jc w:val="right"/>
            </w:pPr>
            <w:r>
              <w:t>6.3</w:t>
            </w:r>
          </w:p>
        </w:tc>
        <w:tc>
          <w:tcPr>
            <w:tcW w:w="0" w:type="auto"/>
          </w:tcPr>
          <w:p w:rsidR="003F3C65" w:rsidRDefault="003F3C65" w:rsidP="0044431D">
            <w:pPr>
              <w:pStyle w:val="Compact"/>
              <w:jc w:val="right"/>
            </w:pPr>
            <w:r>
              <w:t>3.0</w:t>
            </w:r>
          </w:p>
        </w:tc>
      </w:tr>
    </w:tbl>
    <w:p w:rsidR="003F3C65" w:rsidRPr="003F3C65" w:rsidRDefault="003F3C65" w:rsidP="003F3C65">
      <w:pPr>
        <w:pStyle w:val="BodyText"/>
        <w:rPr>
          <w:lang w:val="es-CL"/>
        </w:rPr>
      </w:pPr>
      <w:r w:rsidRPr="003F3C65">
        <w:rPr>
          <w:b/>
          <w:lang w:val="es-CL"/>
        </w:rPr>
        <w:t>Note:</w:t>
      </w:r>
      <w:r w:rsidRPr="003F3C65">
        <w:rPr>
          <w:lang w:val="es-CL"/>
        </w:rPr>
        <w:t xml:space="preserve"> </w:t>
      </w:r>
      <w:r w:rsidRPr="003F3C65">
        <w:rPr>
          <w:vertAlign w:val="superscript"/>
          <w:lang w:val="es-CL"/>
        </w:rPr>
        <w:t>a</w:t>
      </w:r>
      <w:r w:rsidRPr="003F3C65">
        <w:rPr>
          <w:lang w:val="es-CL"/>
        </w:rPr>
        <w:t xml:space="preserve"> Fuente: CEPAL sobre datos IMF, Abril, 2017</w:t>
      </w:r>
    </w:p>
    <w:p w:rsidR="003F3C65" w:rsidRPr="003F3C65" w:rsidRDefault="003F3C65">
      <w:pPr>
        <w:pStyle w:val="TableCaption"/>
        <w:rPr>
          <w:lang w:val="es-CL"/>
        </w:rPr>
      </w:pPr>
    </w:p>
    <w:p w:rsidR="003F3C65" w:rsidRPr="003F3C65" w:rsidRDefault="003F3C65">
      <w:pPr>
        <w:pStyle w:val="TableCaption"/>
        <w:rPr>
          <w:lang w:val="es-CL"/>
        </w:rPr>
      </w:pPr>
    </w:p>
    <w:p w:rsidR="003F3C65" w:rsidRPr="003F3C65" w:rsidRDefault="003F3C65">
      <w:pPr>
        <w:pStyle w:val="TableCaption"/>
        <w:rPr>
          <w:lang w:val="es-CL"/>
        </w:rPr>
      </w:pPr>
    </w:p>
    <w:p w:rsidR="003F3C65" w:rsidRPr="003F3C65" w:rsidRDefault="003F3C65">
      <w:pPr>
        <w:pStyle w:val="TableCaption"/>
        <w:rPr>
          <w:lang w:val="es-CL"/>
        </w:rPr>
      </w:pPr>
    </w:p>
    <w:p w:rsidR="003F3C65" w:rsidRPr="003F3C65" w:rsidRDefault="003F3C65">
      <w:pPr>
        <w:pStyle w:val="TableCaption"/>
        <w:rPr>
          <w:lang w:val="es-CL"/>
        </w:rPr>
      </w:pPr>
    </w:p>
    <w:p w:rsidR="00874F04" w:rsidRPr="00386EF9" w:rsidRDefault="00803EB3">
      <w:pPr>
        <w:pStyle w:val="BodyText"/>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BodyText"/>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 xml:space="preserve">En el caso de la importaciones tenemos una situación muy similar a las de las exportaciones: las única economías que han logrado aumentar la tasa de expansión de sus </w:t>
      </w:r>
      <w:r w:rsidRPr="00386EF9">
        <w:rPr>
          <w:lang w:val="es-ES"/>
        </w:rPr>
        <w:lastRenderedPageBreak/>
        <w:t>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w:t>
      </w:r>
      <w:proofErr w:type="gramStart"/>
      <w:r w:rsidRPr="00386EF9">
        <w:rPr>
          <w:lang w:val="es-ES"/>
        </w:rPr>
        <w:t>Honduras )y</w:t>
      </w:r>
      <w:proofErr w:type="gramEnd"/>
      <w:r w:rsidRPr="00386EF9">
        <w:rPr>
          <w:lang w:val="es-ES"/>
        </w:rPr>
        <w:t xml:space="preserve">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r w:rsidR="006D09C6" w:rsidRPr="00386EF9">
        <w:rPr>
          <w:lang w:val="es-ES"/>
        </w:rPr>
        <w:t>especialmente</w:t>
      </w:r>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(other economies)</w:t>
      </w:r>
    </w:p>
    <w:tbl>
      <w:tblPr>
        <w:tblW w:w="0" w:type="pct"/>
        <w:tblLook w:val="04A0"/>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BodyText"/>
      </w:pPr>
      <w:bookmarkStart w:id="18" w:name="page-brake-1"/>
      <w:bookmarkStart w:id="19" w:name="commodity-prices"/>
      <w:bookmarkEnd w:id="18"/>
      <w:bookmarkEnd w:id="19"/>
      <w:r>
        <w:t>, from WEO April 2017</w:t>
      </w:r>
    </w:p>
    <w:p w:rsidR="00874F04" w:rsidRPr="00386EF9" w:rsidRDefault="00803EB3">
      <w:pPr>
        <w:pStyle w:val="Heading5"/>
        <w:rPr>
          <w:lang w:val="es-ES"/>
        </w:rPr>
      </w:pPr>
      <w:bookmarkStart w:id="20" w:name="page-break-1"/>
      <w:bookmarkEnd w:id="20"/>
      <w:r w:rsidRPr="00386EF9">
        <w:rPr>
          <w:lang w:val="es-ES"/>
        </w:rPr>
        <w:lastRenderedPageBreak/>
        <w:t>Page break</w:t>
      </w:r>
    </w:p>
    <w:p w:rsidR="00874F04" w:rsidRPr="00386EF9" w:rsidRDefault="00803EB3">
      <w:pPr>
        <w:pStyle w:val="Heading4"/>
        <w:rPr>
          <w:lang w:val="es-ES"/>
        </w:rPr>
      </w:pPr>
      <w:bookmarkStart w:id="21" w:name="formacion-de-capital"/>
      <w:bookmarkEnd w:id="21"/>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3F3C65" w:rsidRDefault="003F3C65">
      <w:pPr>
        <w:pStyle w:val="BodyText"/>
        <w:rPr>
          <w:lang w:val="es-ES"/>
        </w:rPr>
      </w:pPr>
    </w:p>
    <w:p w:rsidR="003F3C65" w:rsidRPr="003F3C65" w:rsidRDefault="003F3C65" w:rsidP="003F3C65">
      <w:pPr>
        <w:pStyle w:val="TableCaption"/>
        <w:rPr>
          <w:lang w:val="es-CL"/>
        </w:rPr>
      </w:pPr>
      <w:r w:rsidRPr="003F3C65">
        <w:rPr>
          <w:lang w:val="es-CL"/>
        </w:rPr>
        <w:t>GFCG/PIB, tasa de crecimiento, LAC-18 y subregiones</w:t>
      </w:r>
    </w:p>
    <w:tbl>
      <w:tblPr>
        <w:tblW w:w="0" w:type="pct"/>
        <w:tblLook w:val="04A0"/>
      </w:tblPr>
      <w:tblGrid>
        <w:gridCol w:w="1005"/>
        <w:gridCol w:w="1359"/>
        <w:gridCol w:w="1359"/>
        <w:gridCol w:w="1359"/>
        <w:gridCol w:w="1359"/>
        <w:gridCol w:w="1359"/>
      </w:tblGrid>
      <w:tr w:rsidR="003F3C65" w:rsidTr="0044431D">
        <w:tc>
          <w:tcPr>
            <w:tcW w:w="0" w:type="auto"/>
            <w:tcBorders>
              <w:bottom w:val="single" w:sz="0" w:space="0" w:color="auto"/>
            </w:tcBorders>
            <w:vAlign w:val="bottom"/>
          </w:tcPr>
          <w:p w:rsidR="003F3C65" w:rsidRPr="003F3C65" w:rsidRDefault="003F3C65" w:rsidP="0044431D">
            <w:pPr>
              <w:pStyle w:val="Compact"/>
              <w:rPr>
                <w:lang w:val="es-CL"/>
              </w:rPr>
            </w:pPr>
          </w:p>
        </w:tc>
        <w:tc>
          <w:tcPr>
            <w:tcW w:w="0" w:type="auto"/>
            <w:tcBorders>
              <w:bottom w:val="single" w:sz="0" w:space="0" w:color="auto"/>
            </w:tcBorders>
            <w:vAlign w:val="bottom"/>
          </w:tcPr>
          <w:p w:rsidR="003F3C65" w:rsidRDefault="003F3C65" w:rsidP="0044431D">
            <w:pPr>
              <w:pStyle w:val="Compact"/>
              <w:jc w:val="right"/>
            </w:pPr>
            <w:r>
              <w:t>1991-1995</w:t>
            </w:r>
          </w:p>
        </w:tc>
        <w:tc>
          <w:tcPr>
            <w:tcW w:w="0" w:type="auto"/>
            <w:tcBorders>
              <w:bottom w:val="single" w:sz="0" w:space="0" w:color="auto"/>
            </w:tcBorders>
            <w:vAlign w:val="bottom"/>
          </w:tcPr>
          <w:p w:rsidR="003F3C65" w:rsidRDefault="003F3C65" w:rsidP="0044431D">
            <w:pPr>
              <w:pStyle w:val="Compact"/>
              <w:jc w:val="right"/>
            </w:pPr>
            <w:r>
              <w:t>1996-2000</w:t>
            </w:r>
          </w:p>
        </w:tc>
        <w:tc>
          <w:tcPr>
            <w:tcW w:w="0" w:type="auto"/>
            <w:tcBorders>
              <w:bottom w:val="single" w:sz="0" w:space="0" w:color="auto"/>
            </w:tcBorders>
            <w:vAlign w:val="bottom"/>
          </w:tcPr>
          <w:p w:rsidR="003F3C65" w:rsidRDefault="003F3C65" w:rsidP="0044431D">
            <w:pPr>
              <w:pStyle w:val="Compact"/>
              <w:jc w:val="right"/>
            </w:pPr>
            <w:r>
              <w:t>2001-2006</w:t>
            </w:r>
          </w:p>
        </w:tc>
        <w:tc>
          <w:tcPr>
            <w:tcW w:w="0" w:type="auto"/>
            <w:tcBorders>
              <w:bottom w:val="single" w:sz="0" w:space="0" w:color="auto"/>
            </w:tcBorders>
            <w:vAlign w:val="bottom"/>
          </w:tcPr>
          <w:p w:rsidR="003F3C65" w:rsidRDefault="003F3C65" w:rsidP="0044431D">
            <w:pPr>
              <w:pStyle w:val="Compact"/>
              <w:jc w:val="right"/>
            </w:pPr>
            <w:r>
              <w:t>2007-2009</w:t>
            </w:r>
          </w:p>
        </w:tc>
        <w:tc>
          <w:tcPr>
            <w:tcW w:w="0" w:type="auto"/>
            <w:tcBorders>
              <w:bottom w:val="single" w:sz="0" w:space="0" w:color="auto"/>
            </w:tcBorders>
            <w:vAlign w:val="bottom"/>
          </w:tcPr>
          <w:p w:rsidR="003F3C65" w:rsidRDefault="003F3C65" w:rsidP="0044431D">
            <w:pPr>
              <w:pStyle w:val="Compact"/>
              <w:jc w:val="right"/>
            </w:pPr>
            <w:r>
              <w:t>2010-2016</w:t>
            </w:r>
          </w:p>
        </w:tc>
      </w:tr>
      <w:tr w:rsidR="003F3C65" w:rsidTr="0044431D">
        <w:tc>
          <w:tcPr>
            <w:tcW w:w="0" w:type="auto"/>
          </w:tcPr>
          <w:p w:rsidR="003F3C65" w:rsidRDefault="003F3C65" w:rsidP="0044431D">
            <w:pPr>
              <w:pStyle w:val="Compact"/>
            </w:pPr>
            <w:r>
              <w:t>LAC-18</w:t>
            </w:r>
          </w:p>
        </w:tc>
        <w:tc>
          <w:tcPr>
            <w:tcW w:w="0" w:type="auto"/>
          </w:tcPr>
          <w:p w:rsidR="003F3C65" w:rsidRDefault="003F3C65" w:rsidP="0044431D">
            <w:pPr>
              <w:pStyle w:val="Compact"/>
              <w:jc w:val="right"/>
            </w:pPr>
            <w:r>
              <w:t>2.8</w:t>
            </w:r>
          </w:p>
        </w:tc>
        <w:tc>
          <w:tcPr>
            <w:tcW w:w="0" w:type="auto"/>
          </w:tcPr>
          <w:p w:rsidR="003F3C65" w:rsidRDefault="003F3C65" w:rsidP="0044431D">
            <w:pPr>
              <w:pStyle w:val="Compact"/>
              <w:jc w:val="right"/>
            </w:pPr>
            <w:r>
              <w:t>0.4</w:t>
            </w:r>
          </w:p>
        </w:tc>
        <w:tc>
          <w:tcPr>
            <w:tcW w:w="0" w:type="auto"/>
          </w:tcPr>
          <w:p w:rsidR="003F3C65" w:rsidRDefault="003F3C65" w:rsidP="0044431D">
            <w:pPr>
              <w:pStyle w:val="Compact"/>
              <w:jc w:val="right"/>
            </w:pPr>
            <w:r>
              <w:t>1.3</w:t>
            </w:r>
          </w:p>
        </w:tc>
        <w:tc>
          <w:tcPr>
            <w:tcW w:w="0" w:type="auto"/>
          </w:tcPr>
          <w:p w:rsidR="003F3C65" w:rsidRDefault="003F3C65" w:rsidP="0044431D">
            <w:pPr>
              <w:pStyle w:val="Compact"/>
              <w:jc w:val="right"/>
            </w:pPr>
            <w:r>
              <w:t>-4.4</w:t>
            </w:r>
          </w:p>
        </w:tc>
        <w:tc>
          <w:tcPr>
            <w:tcW w:w="0" w:type="auto"/>
          </w:tcPr>
          <w:p w:rsidR="003F3C65" w:rsidRDefault="003F3C65" w:rsidP="0044431D">
            <w:pPr>
              <w:pStyle w:val="Compact"/>
              <w:jc w:val="right"/>
            </w:pPr>
            <w:r>
              <w:t>-0.5</w:t>
            </w:r>
          </w:p>
        </w:tc>
      </w:tr>
      <w:tr w:rsidR="003F3C65" w:rsidTr="0044431D">
        <w:tc>
          <w:tcPr>
            <w:tcW w:w="0" w:type="auto"/>
          </w:tcPr>
          <w:p w:rsidR="003F3C65" w:rsidRDefault="003F3C65" w:rsidP="0044431D">
            <w:pPr>
              <w:pStyle w:val="Compact"/>
            </w:pPr>
            <w:r>
              <w:t>CARDM</w:t>
            </w:r>
          </w:p>
        </w:tc>
        <w:tc>
          <w:tcPr>
            <w:tcW w:w="0" w:type="auto"/>
          </w:tcPr>
          <w:p w:rsidR="003F3C65" w:rsidRDefault="003F3C65" w:rsidP="0044431D">
            <w:pPr>
              <w:pStyle w:val="Compact"/>
              <w:jc w:val="right"/>
            </w:pPr>
            <w:r>
              <w:t>2.8</w:t>
            </w:r>
          </w:p>
        </w:tc>
        <w:tc>
          <w:tcPr>
            <w:tcW w:w="0" w:type="auto"/>
          </w:tcPr>
          <w:p w:rsidR="003F3C65" w:rsidRDefault="003F3C65" w:rsidP="0044431D">
            <w:pPr>
              <w:pStyle w:val="Compact"/>
              <w:jc w:val="right"/>
            </w:pPr>
            <w:r>
              <w:t>2.2</w:t>
            </w:r>
          </w:p>
        </w:tc>
        <w:tc>
          <w:tcPr>
            <w:tcW w:w="0" w:type="auto"/>
          </w:tcPr>
          <w:p w:rsidR="003F3C65" w:rsidRDefault="003F3C65" w:rsidP="0044431D">
            <w:pPr>
              <w:pStyle w:val="Compact"/>
              <w:jc w:val="right"/>
            </w:pPr>
            <w:r>
              <w:t>0.9</w:t>
            </w:r>
          </w:p>
        </w:tc>
        <w:tc>
          <w:tcPr>
            <w:tcW w:w="0" w:type="auto"/>
          </w:tcPr>
          <w:p w:rsidR="003F3C65" w:rsidRDefault="003F3C65" w:rsidP="0044431D">
            <w:pPr>
              <w:pStyle w:val="Compact"/>
              <w:jc w:val="right"/>
            </w:pPr>
            <w:r>
              <w:t>-8.2</w:t>
            </w:r>
          </w:p>
        </w:tc>
        <w:tc>
          <w:tcPr>
            <w:tcW w:w="0" w:type="auto"/>
          </w:tcPr>
          <w:p w:rsidR="003F3C65" w:rsidRDefault="003F3C65" w:rsidP="0044431D">
            <w:pPr>
              <w:pStyle w:val="Compact"/>
              <w:jc w:val="right"/>
            </w:pPr>
            <w:r>
              <w:t>0.8</w:t>
            </w:r>
          </w:p>
        </w:tc>
      </w:tr>
      <w:tr w:rsidR="003F3C65" w:rsidTr="0044431D">
        <w:tc>
          <w:tcPr>
            <w:tcW w:w="0" w:type="auto"/>
          </w:tcPr>
          <w:p w:rsidR="003F3C65" w:rsidRDefault="003F3C65" w:rsidP="0044431D">
            <w:pPr>
              <w:pStyle w:val="Compact"/>
            </w:pPr>
            <w:r>
              <w:t>SA</w:t>
            </w:r>
          </w:p>
        </w:tc>
        <w:tc>
          <w:tcPr>
            <w:tcW w:w="0" w:type="auto"/>
          </w:tcPr>
          <w:p w:rsidR="003F3C65" w:rsidRDefault="003F3C65" w:rsidP="0044431D">
            <w:pPr>
              <w:pStyle w:val="Compact"/>
              <w:jc w:val="right"/>
            </w:pPr>
            <w:r>
              <w:t>2.8</w:t>
            </w:r>
          </w:p>
        </w:tc>
        <w:tc>
          <w:tcPr>
            <w:tcW w:w="0" w:type="auto"/>
          </w:tcPr>
          <w:p w:rsidR="003F3C65" w:rsidRDefault="003F3C65" w:rsidP="0044431D">
            <w:pPr>
              <w:pStyle w:val="Compact"/>
              <w:jc w:val="right"/>
            </w:pPr>
            <w:r>
              <w:t>-1.0</w:t>
            </w:r>
          </w:p>
        </w:tc>
        <w:tc>
          <w:tcPr>
            <w:tcW w:w="0" w:type="auto"/>
          </w:tcPr>
          <w:p w:rsidR="003F3C65" w:rsidRDefault="003F3C65" w:rsidP="0044431D">
            <w:pPr>
              <w:pStyle w:val="Compact"/>
              <w:jc w:val="right"/>
            </w:pPr>
            <w:r>
              <w:t>1.6</w:t>
            </w:r>
          </w:p>
        </w:tc>
        <w:tc>
          <w:tcPr>
            <w:tcW w:w="0" w:type="auto"/>
          </w:tcPr>
          <w:p w:rsidR="003F3C65" w:rsidRDefault="003F3C65" w:rsidP="0044431D">
            <w:pPr>
              <w:pStyle w:val="Compact"/>
              <w:jc w:val="right"/>
            </w:pPr>
            <w:r>
              <w:t>-1.3</w:t>
            </w:r>
          </w:p>
        </w:tc>
        <w:tc>
          <w:tcPr>
            <w:tcW w:w="0" w:type="auto"/>
          </w:tcPr>
          <w:p w:rsidR="003F3C65" w:rsidRDefault="003F3C65" w:rsidP="0044431D">
            <w:pPr>
              <w:pStyle w:val="Compact"/>
              <w:jc w:val="right"/>
            </w:pPr>
            <w:r>
              <w:t>-1.7</w:t>
            </w:r>
          </w:p>
        </w:tc>
      </w:tr>
    </w:tbl>
    <w:p w:rsidR="003F3C65" w:rsidRPr="003F3C65" w:rsidRDefault="003F3C65" w:rsidP="003F3C65">
      <w:pPr>
        <w:pStyle w:val="BodyText"/>
        <w:rPr>
          <w:lang w:val="es-CL"/>
        </w:rPr>
      </w:pPr>
      <w:r w:rsidRPr="003F3C65">
        <w:rPr>
          <w:b/>
          <w:lang w:val="es-CL"/>
        </w:rPr>
        <w:t>Note:</w:t>
      </w:r>
      <w:r w:rsidRPr="003F3C65">
        <w:rPr>
          <w:lang w:val="es-CL"/>
        </w:rPr>
        <w:t xml:space="preserve"> </w:t>
      </w:r>
      <w:r w:rsidRPr="003F3C65">
        <w:rPr>
          <w:vertAlign w:val="superscript"/>
          <w:lang w:val="es-CL"/>
        </w:rPr>
        <w:t>a</w:t>
      </w:r>
      <w:r w:rsidRPr="003F3C65">
        <w:rPr>
          <w:lang w:val="es-CL"/>
        </w:rPr>
        <w:t xml:space="preserve"> Fuente: CEPAL sobre datos IMF, Abril, 2017</w:t>
      </w:r>
    </w:p>
    <w:p w:rsidR="003F3C65" w:rsidRPr="003F3C65" w:rsidRDefault="003F3C65">
      <w:pPr>
        <w:pStyle w:val="BodyText"/>
        <w:rPr>
          <w:lang w:val="es-CL"/>
        </w:rPr>
      </w:pPr>
    </w:p>
    <w:p w:rsidR="00D7687E" w:rsidRDefault="00D7687E">
      <w:pPr>
        <w:pStyle w:val="BodyText"/>
      </w:pPr>
    </w:p>
    <w:p w:rsidR="00D7687E" w:rsidRDefault="00D7687E">
      <w:pPr>
        <w:pStyle w:val="BodyText"/>
      </w:pPr>
    </w:p>
    <w:p w:rsidR="00D7687E" w:rsidRDefault="00D7687E">
      <w:pPr>
        <w:pStyle w:val="BodyText"/>
      </w:pPr>
    </w:p>
    <w:p w:rsidR="00874F04" w:rsidRPr="00AC5006" w:rsidRDefault="00053ACC">
      <w:pPr>
        <w:pStyle w:val="Heading5"/>
        <w:rPr>
          <w:lang w:val="es-CL"/>
        </w:rPr>
      </w:pPr>
      <w:bookmarkStart w:id="22" w:name="page-break-2"/>
      <w:bookmarkEnd w:id="22"/>
      <w:r w:rsidRPr="00053ACC">
        <w:rPr>
          <w:lang w:val="es-CL"/>
        </w:rPr>
        <w:lastRenderedPageBreak/>
        <w:t>Page break</w:t>
      </w:r>
    </w:p>
    <w:p w:rsidR="00874F04" w:rsidRPr="00AC5006" w:rsidRDefault="00053ACC">
      <w:pPr>
        <w:pStyle w:val="Heading4"/>
        <w:rPr>
          <w:lang w:val="es-CL"/>
        </w:rPr>
      </w:pPr>
      <w:bookmarkStart w:id="23" w:name="productivity"/>
      <w:bookmarkEnd w:id="23"/>
      <w:proofErr w:type="spellStart"/>
      <w:r w:rsidRPr="00053ACC">
        <w:rPr>
          <w:lang w:val="es-CL"/>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w:t>
      </w:r>
      <w:proofErr w:type="gramStart"/>
      <w:r w:rsidRPr="00386EF9">
        <w:rPr>
          <w:lang w:val="es-ES"/>
        </w:rPr>
        <w:t>basado</w:t>
      </w:r>
      <w:proofErr w:type="gramEnd"/>
      <w:r w:rsidRPr="00386EF9">
        <w:rPr>
          <w:lang w:val="es-ES"/>
        </w:rPr>
        <w:t xml:space="preserve">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922AF6" w:rsidRDefault="00922AF6">
      <w:pPr>
        <w:pStyle w:val="BodyText"/>
        <w:rPr>
          <w:lang w:val="es-ES"/>
        </w:rPr>
      </w:pPr>
    </w:p>
    <w:p w:rsidR="00922AF6" w:rsidRPr="00922AF6" w:rsidRDefault="00922AF6" w:rsidP="00922AF6">
      <w:pPr>
        <w:pStyle w:val="TableCaption"/>
        <w:rPr>
          <w:lang w:val="es-CL"/>
        </w:rPr>
      </w:pPr>
      <w:r w:rsidRPr="00922AF6">
        <w:rPr>
          <w:lang w:val="es-CL"/>
        </w:rPr>
        <w:t>Crecimiento de la productividad laboral, LAC-18 y subregiones</w:t>
      </w:r>
    </w:p>
    <w:tbl>
      <w:tblPr>
        <w:tblW w:w="0" w:type="pct"/>
        <w:tblLook w:val="04A0"/>
      </w:tblPr>
      <w:tblGrid>
        <w:gridCol w:w="1005"/>
        <w:gridCol w:w="1359"/>
        <w:gridCol w:w="1359"/>
        <w:gridCol w:w="1359"/>
        <w:gridCol w:w="1359"/>
        <w:gridCol w:w="1359"/>
      </w:tblGrid>
      <w:tr w:rsidR="00922AF6" w:rsidTr="0044431D">
        <w:tc>
          <w:tcPr>
            <w:tcW w:w="0" w:type="auto"/>
            <w:tcBorders>
              <w:bottom w:val="single" w:sz="0" w:space="0" w:color="auto"/>
            </w:tcBorders>
            <w:vAlign w:val="bottom"/>
          </w:tcPr>
          <w:p w:rsidR="00922AF6" w:rsidRPr="00922AF6" w:rsidRDefault="00922AF6" w:rsidP="0044431D">
            <w:pPr>
              <w:pStyle w:val="Compact"/>
              <w:rPr>
                <w:lang w:val="es-CL"/>
              </w:rPr>
            </w:pPr>
          </w:p>
        </w:tc>
        <w:tc>
          <w:tcPr>
            <w:tcW w:w="0" w:type="auto"/>
            <w:tcBorders>
              <w:bottom w:val="single" w:sz="0" w:space="0" w:color="auto"/>
            </w:tcBorders>
            <w:vAlign w:val="bottom"/>
          </w:tcPr>
          <w:p w:rsidR="00922AF6" w:rsidRDefault="00922AF6" w:rsidP="0044431D">
            <w:pPr>
              <w:pStyle w:val="Compact"/>
              <w:jc w:val="right"/>
            </w:pPr>
            <w:r>
              <w:t>1990-1995</w:t>
            </w:r>
          </w:p>
        </w:tc>
        <w:tc>
          <w:tcPr>
            <w:tcW w:w="0" w:type="auto"/>
            <w:tcBorders>
              <w:bottom w:val="single" w:sz="0" w:space="0" w:color="auto"/>
            </w:tcBorders>
            <w:vAlign w:val="bottom"/>
          </w:tcPr>
          <w:p w:rsidR="00922AF6" w:rsidRDefault="00922AF6" w:rsidP="0044431D">
            <w:pPr>
              <w:pStyle w:val="Compact"/>
              <w:jc w:val="right"/>
            </w:pPr>
            <w:r>
              <w:t>1996-2000</w:t>
            </w:r>
          </w:p>
        </w:tc>
        <w:tc>
          <w:tcPr>
            <w:tcW w:w="0" w:type="auto"/>
            <w:tcBorders>
              <w:bottom w:val="single" w:sz="0" w:space="0" w:color="auto"/>
            </w:tcBorders>
            <w:vAlign w:val="bottom"/>
          </w:tcPr>
          <w:p w:rsidR="00922AF6" w:rsidRDefault="00922AF6" w:rsidP="0044431D">
            <w:pPr>
              <w:pStyle w:val="Compact"/>
              <w:jc w:val="right"/>
            </w:pPr>
            <w:r>
              <w:t>2001-2006</w:t>
            </w:r>
          </w:p>
        </w:tc>
        <w:tc>
          <w:tcPr>
            <w:tcW w:w="0" w:type="auto"/>
            <w:tcBorders>
              <w:bottom w:val="single" w:sz="0" w:space="0" w:color="auto"/>
            </w:tcBorders>
            <w:vAlign w:val="bottom"/>
          </w:tcPr>
          <w:p w:rsidR="00922AF6" w:rsidRDefault="00922AF6" w:rsidP="0044431D">
            <w:pPr>
              <w:pStyle w:val="Compact"/>
              <w:jc w:val="right"/>
            </w:pPr>
            <w:r>
              <w:t>2007-2009</w:t>
            </w:r>
          </w:p>
        </w:tc>
        <w:tc>
          <w:tcPr>
            <w:tcW w:w="0" w:type="auto"/>
            <w:tcBorders>
              <w:bottom w:val="single" w:sz="0" w:space="0" w:color="auto"/>
            </w:tcBorders>
            <w:vAlign w:val="bottom"/>
          </w:tcPr>
          <w:p w:rsidR="00922AF6" w:rsidRDefault="00922AF6" w:rsidP="0044431D">
            <w:pPr>
              <w:pStyle w:val="Compact"/>
              <w:jc w:val="right"/>
            </w:pPr>
            <w:r>
              <w:t>2010-2016</w:t>
            </w:r>
          </w:p>
        </w:tc>
      </w:tr>
      <w:tr w:rsidR="00922AF6" w:rsidTr="0044431D">
        <w:tc>
          <w:tcPr>
            <w:tcW w:w="0" w:type="auto"/>
          </w:tcPr>
          <w:p w:rsidR="00922AF6" w:rsidRDefault="00922AF6" w:rsidP="0044431D">
            <w:pPr>
              <w:pStyle w:val="Compact"/>
            </w:pPr>
            <w:r>
              <w:t>LAC-18</w:t>
            </w:r>
          </w:p>
        </w:tc>
        <w:tc>
          <w:tcPr>
            <w:tcW w:w="0" w:type="auto"/>
          </w:tcPr>
          <w:p w:rsidR="00922AF6" w:rsidRDefault="00922AF6" w:rsidP="0044431D">
            <w:pPr>
              <w:pStyle w:val="Compact"/>
              <w:jc w:val="right"/>
            </w:pPr>
            <w:r>
              <w:t>1.1</w:t>
            </w:r>
          </w:p>
        </w:tc>
        <w:tc>
          <w:tcPr>
            <w:tcW w:w="0" w:type="auto"/>
          </w:tcPr>
          <w:p w:rsidR="00922AF6" w:rsidRDefault="00922AF6" w:rsidP="0044431D">
            <w:pPr>
              <w:pStyle w:val="Compact"/>
              <w:jc w:val="right"/>
            </w:pPr>
            <w:r>
              <w:t>1.1</w:t>
            </w:r>
          </w:p>
        </w:tc>
        <w:tc>
          <w:tcPr>
            <w:tcW w:w="0" w:type="auto"/>
          </w:tcPr>
          <w:p w:rsidR="00922AF6" w:rsidRDefault="00922AF6" w:rsidP="0044431D">
            <w:pPr>
              <w:pStyle w:val="Compact"/>
              <w:jc w:val="right"/>
            </w:pPr>
            <w:r>
              <w:t>0.8</w:t>
            </w:r>
          </w:p>
        </w:tc>
        <w:tc>
          <w:tcPr>
            <w:tcW w:w="0" w:type="auto"/>
          </w:tcPr>
          <w:p w:rsidR="00922AF6" w:rsidRDefault="00922AF6" w:rsidP="0044431D">
            <w:pPr>
              <w:pStyle w:val="Compact"/>
              <w:jc w:val="right"/>
            </w:pPr>
            <w:r>
              <w:t>1.7</w:t>
            </w:r>
          </w:p>
        </w:tc>
        <w:tc>
          <w:tcPr>
            <w:tcW w:w="0" w:type="auto"/>
          </w:tcPr>
          <w:p w:rsidR="00922AF6" w:rsidRDefault="00922AF6" w:rsidP="0044431D">
            <w:pPr>
              <w:pStyle w:val="Compact"/>
              <w:jc w:val="right"/>
            </w:pPr>
            <w:r>
              <w:t>1.1</w:t>
            </w:r>
          </w:p>
        </w:tc>
      </w:tr>
      <w:tr w:rsidR="00922AF6" w:rsidTr="0044431D">
        <w:tc>
          <w:tcPr>
            <w:tcW w:w="0" w:type="auto"/>
          </w:tcPr>
          <w:p w:rsidR="00922AF6" w:rsidRDefault="00922AF6" w:rsidP="0044431D">
            <w:pPr>
              <w:pStyle w:val="Compact"/>
            </w:pPr>
            <w:r>
              <w:t>CARDM</w:t>
            </w:r>
          </w:p>
        </w:tc>
        <w:tc>
          <w:tcPr>
            <w:tcW w:w="0" w:type="auto"/>
          </w:tcPr>
          <w:p w:rsidR="00922AF6" w:rsidRDefault="00922AF6" w:rsidP="0044431D">
            <w:pPr>
              <w:pStyle w:val="Compact"/>
              <w:jc w:val="right"/>
            </w:pPr>
            <w:r>
              <w:t>0.5</w:t>
            </w:r>
          </w:p>
        </w:tc>
        <w:tc>
          <w:tcPr>
            <w:tcW w:w="0" w:type="auto"/>
          </w:tcPr>
          <w:p w:rsidR="00922AF6" w:rsidRDefault="00922AF6" w:rsidP="0044431D">
            <w:pPr>
              <w:pStyle w:val="Compact"/>
              <w:jc w:val="right"/>
            </w:pPr>
            <w:r>
              <w:t>1.8</w:t>
            </w:r>
          </w:p>
        </w:tc>
        <w:tc>
          <w:tcPr>
            <w:tcW w:w="0" w:type="auto"/>
          </w:tcPr>
          <w:p w:rsidR="00922AF6" w:rsidRDefault="00922AF6" w:rsidP="0044431D">
            <w:pPr>
              <w:pStyle w:val="Compact"/>
              <w:jc w:val="right"/>
            </w:pPr>
            <w:r>
              <w:t>1.2</w:t>
            </w:r>
          </w:p>
        </w:tc>
        <w:tc>
          <w:tcPr>
            <w:tcW w:w="0" w:type="auto"/>
          </w:tcPr>
          <w:p w:rsidR="00922AF6" w:rsidRDefault="00922AF6" w:rsidP="0044431D">
            <w:pPr>
              <w:pStyle w:val="Compact"/>
              <w:jc w:val="right"/>
            </w:pPr>
            <w:r>
              <w:t>1.6</w:t>
            </w:r>
          </w:p>
        </w:tc>
        <w:tc>
          <w:tcPr>
            <w:tcW w:w="0" w:type="auto"/>
          </w:tcPr>
          <w:p w:rsidR="00922AF6" w:rsidRDefault="00922AF6" w:rsidP="0044431D">
            <w:pPr>
              <w:pStyle w:val="Compact"/>
              <w:jc w:val="right"/>
            </w:pPr>
            <w:r>
              <w:t>1.2</w:t>
            </w:r>
          </w:p>
        </w:tc>
      </w:tr>
      <w:tr w:rsidR="00922AF6" w:rsidTr="0044431D">
        <w:tc>
          <w:tcPr>
            <w:tcW w:w="0" w:type="auto"/>
          </w:tcPr>
          <w:p w:rsidR="00922AF6" w:rsidRDefault="00922AF6" w:rsidP="0044431D">
            <w:pPr>
              <w:pStyle w:val="Compact"/>
            </w:pPr>
            <w:r>
              <w:t>SA</w:t>
            </w:r>
          </w:p>
        </w:tc>
        <w:tc>
          <w:tcPr>
            <w:tcW w:w="0" w:type="auto"/>
          </w:tcPr>
          <w:p w:rsidR="00922AF6" w:rsidRDefault="00922AF6" w:rsidP="0044431D">
            <w:pPr>
              <w:pStyle w:val="Compact"/>
              <w:jc w:val="right"/>
            </w:pPr>
            <w:r>
              <w:t>1.4</w:t>
            </w:r>
          </w:p>
        </w:tc>
        <w:tc>
          <w:tcPr>
            <w:tcW w:w="0" w:type="auto"/>
          </w:tcPr>
          <w:p w:rsidR="00922AF6" w:rsidRDefault="00922AF6" w:rsidP="0044431D">
            <w:pPr>
              <w:pStyle w:val="Compact"/>
              <w:jc w:val="right"/>
            </w:pPr>
            <w:r>
              <w:t>0.8</w:t>
            </w:r>
          </w:p>
        </w:tc>
        <w:tc>
          <w:tcPr>
            <w:tcW w:w="0" w:type="auto"/>
          </w:tcPr>
          <w:p w:rsidR="00922AF6" w:rsidRDefault="00922AF6" w:rsidP="0044431D">
            <w:pPr>
              <w:pStyle w:val="Compact"/>
              <w:jc w:val="right"/>
            </w:pPr>
            <w:r>
              <w:t>0.7</w:t>
            </w:r>
          </w:p>
        </w:tc>
        <w:tc>
          <w:tcPr>
            <w:tcW w:w="0" w:type="auto"/>
          </w:tcPr>
          <w:p w:rsidR="00922AF6" w:rsidRDefault="00922AF6" w:rsidP="0044431D">
            <w:pPr>
              <w:pStyle w:val="Compact"/>
              <w:jc w:val="right"/>
            </w:pPr>
            <w:r>
              <w:t>1.8</w:t>
            </w:r>
          </w:p>
        </w:tc>
        <w:tc>
          <w:tcPr>
            <w:tcW w:w="0" w:type="auto"/>
          </w:tcPr>
          <w:p w:rsidR="00922AF6" w:rsidRDefault="00922AF6" w:rsidP="0044431D">
            <w:pPr>
              <w:pStyle w:val="Compact"/>
              <w:jc w:val="right"/>
            </w:pPr>
            <w:r>
              <w:t>1.0</w:t>
            </w:r>
          </w:p>
        </w:tc>
      </w:tr>
    </w:tbl>
    <w:p w:rsidR="00922AF6" w:rsidRPr="00922AF6" w:rsidRDefault="00922AF6" w:rsidP="00922AF6">
      <w:pPr>
        <w:pStyle w:val="BodyText"/>
        <w:rPr>
          <w:lang w:val="es-CL"/>
        </w:rPr>
      </w:pPr>
      <w:r w:rsidRPr="00922AF6">
        <w:rPr>
          <w:b/>
          <w:lang w:val="es-CL"/>
        </w:rPr>
        <w:t>Note:</w:t>
      </w:r>
      <w:r w:rsidRPr="00922AF6">
        <w:rPr>
          <w:lang w:val="es-CL"/>
        </w:rPr>
        <w:t xml:space="preserve"> </w:t>
      </w:r>
      <w:r w:rsidRPr="00922AF6">
        <w:rPr>
          <w:vertAlign w:val="superscript"/>
          <w:lang w:val="es-CL"/>
        </w:rPr>
        <w:t>a</w:t>
      </w:r>
      <w:r w:rsidRPr="00922AF6">
        <w:rPr>
          <w:lang w:val="es-CL"/>
        </w:rPr>
        <w:t xml:space="preserve"> Fuente: CEPAL sobre datos IMF, Abril, 2017</w:t>
      </w:r>
    </w:p>
    <w:p w:rsidR="00922AF6" w:rsidRPr="00922AF6" w:rsidRDefault="00922AF6">
      <w:pPr>
        <w:pStyle w:val="BodyText"/>
        <w:rPr>
          <w:lang w:val="es-CL"/>
        </w:rPr>
      </w:pPr>
    </w:p>
    <w:p w:rsidR="00116E2D" w:rsidRDefault="00116E2D">
      <w:pPr>
        <w:pStyle w:val="BodyText"/>
      </w:pPr>
      <w:bookmarkStart w:id="24" w:name="flujos-financieros"/>
      <w:bookmarkEnd w:id="24"/>
    </w:p>
    <w:p w:rsidR="0044431D" w:rsidRDefault="0044431D">
      <w:pPr>
        <w:rPr>
          <w:ins w:id="25" w:author="user" w:date="2017-05-12T12:42:00Z"/>
        </w:rPr>
      </w:pPr>
      <w:ins w:id="26" w:author="user" w:date="2017-05-12T12:42:00Z">
        <w:r>
          <w:br w:type="page"/>
        </w:r>
      </w:ins>
    </w:p>
    <w:p w:rsidR="00116E2D" w:rsidRDefault="00116E2D">
      <w:pPr>
        <w:pStyle w:val="BodyText"/>
      </w:pPr>
    </w:p>
    <w:p w:rsidR="00116E2D" w:rsidRDefault="00116E2D">
      <w:pPr>
        <w:pStyle w:val="BodyText"/>
      </w:pPr>
      <w:proofErr w:type="spellStart"/>
      <w:r>
        <w:t>Anexo</w:t>
      </w:r>
      <w:proofErr w:type="spellEnd"/>
      <w:r>
        <w:t>:</w:t>
      </w:r>
    </w:p>
    <w:p w:rsidR="00116E2D" w:rsidRDefault="00116E2D">
      <w:pPr>
        <w:pStyle w:val="BodyText"/>
      </w:pPr>
    </w:p>
    <w:p w:rsidR="00116E2D" w:rsidRDefault="00116E2D">
      <w:pPr>
        <w:pStyle w:val="BodyText"/>
        <w:rPr>
          <w:lang w:val="es-CL"/>
        </w:rPr>
      </w:pPr>
      <w:r w:rsidRPr="00116E2D">
        <w:rPr>
          <w:lang w:val="es-CL"/>
        </w:rPr>
        <w:t>Cuadros de variables relevantes por pa</w:t>
      </w:r>
      <w:r>
        <w:rPr>
          <w:lang w:val="es-CL"/>
        </w:rPr>
        <w:t>ís</w:t>
      </w:r>
      <w:r w:rsidRPr="00116E2D">
        <w:rPr>
          <w:lang w:val="es-CL"/>
        </w:rPr>
        <w:t xml:space="preserve"> </w:t>
      </w:r>
    </w:p>
    <w:p w:rsidR="00D7687E" w:rsidRDefault="00D7687E" w:rsidP="00D7687E">
      <w:pPr>
        <w:pStyle w:val="TableCaption"/>
      </w:pPr>
      <w:r>
        <w:t>Growth of labor productivity (GDP per employed)</w:t>
      </w:r>
    </w:p>
    <w:tbl>
      <w:tblPr>
        <w:tblW w:w="0" w:type="pct"/>
        <w:tblLook w:val="04A0"/>
      </w:tblPr>
      <w:tblGrid>
        <w:gridCol w:w="728"/>
        <w:gridCol w:w="1359"/>
        <w:gridCol w:w="1359"/>
        <w:gridCol w:w="994"/>
      </w:tblGrid>
      <w:tr w:rsidR="00D7687E" w:rsidTr="0044431D">
        <w:tc>
          <w:tcPr>
            <w:tcW w:w="0" w:type="auto"/>
            <w:tcBorders>
              <w:bottom w:val="single" w:sz="0" w:space="0" w:color="auto"/>
            </w:tcBorders>
            <w:vAlign w:val="bottom"/>
          </w:tcPr>
          <w:p w:rsidR="00D7687E" w:rsidRDefault="00D7687E" w:rsidP="0044431D">
            <w:pPr>
              <w:pStyle w:val="Compact"/>
            </w:pPr>
          </w:p>
        </w:tc>
        <w:tc>
          <w:tcPr>
            <w:tcW w:w="0" w:type="auto"/>
            <w:tcBorders>
              <w:bottom w:val="single" w:sz="0" w:space="0" w:color="auto"/>
            </w:tcBorders>
            <w:vAlign w:val="bottom"/>
          </w:tcPr>
          <w:p w:rsidR="00D7687E" w:rsidRDefault="00D7687E" w:rsidP="0044431D">
            <w:pPr>
              <w:pStyle w:val="Compact"/>
              <w:jc w:val="right"/>
            </w:pPr>
            <w:r>
              <w:t>2003-2008</w:t>
            </w:r>
          </w:p>
        </w:tc>
        <w:tc>
          <w:tcPr>
            <w:tcW w:w="0" w:type="auto"/>
            <w:tcBorders>
              <w:bottom w:val="single" w:sz="0" w:space="0" w:color="auto"/>
            </w:tcBorders>
            <w:vAlign w:val="bottom"/>
          </w:tcPr>
          <w:p w:rsidR="00D7687E" w:rsidRDefault="00D7687E" w:rsidP="0044431D">
            <w:pPr>
              <w:pStyle w:val="Compact"/>
              <w:jc w:val="right"/>
            </w:pPr>
            <w:r>
              <w:t>2010-2015</w:t>
            </w:r>
          </w:p>
        </w:tc>
        <w:tc>
          <w:tcPr>
            <w:tcW w:w="0" w:type="auto"/>
            <w:tcBorders>
              <w:bottom w:val="single" w:sz="0" w:space="0" w:color="auto"/>
            </w:tcBorders>
            <w:vAlign w:val="bottom"/>
          </w:tcPr>
          <w:p w:rsidR="00D7687E" w:rsidRDefault="00D7687E" w:rsidP="0044431D">
            <w:pPr>
              <w:pStyle w:val="Compact"/>
              <w:jc w:val="right"/>
            </w:pPr>
            <w:proofErr w:type="spellStart"/>
            <w:r>
              <w:t>Cambio</w:t>
            </w:r>
            <w:proofErr w:type="spellEnd"/>
          </w:p>
        </w:tc>
      </w:tr>
      <w:tr w:rsidR="00D7687E" w:rsidTr="0044431D">
        <w:tc>
          <w:tcPr>
            <w:tcW w:w="0" w:type="auto"/>
          </w:tcPr>
          <w:p w:rsidR="00D7687E" w:rsidRDefault="00D7687E" w:rsidP="0044431D">
            <w:pPr>
              <w:pStyle w:val="Compact"/>
            </w:pPr>
            <w:r>
              <w:t>BOL</w:t>
            </w:r>
          </w:p>
        </w:tc>
        <w:tc>
          <w:tcPr>
            <w:tcW w:w="0" w:type="auto"/>
          </w:tcPr>
          <w:p w:rsidR="00D7687E" w:rsidRDefault="00D7687E" w:rsidP="0044431D">
            <w:pPr>
              <w:pStyle w:val="Compact"/>
              <w:jc w:val="right"/>
            </w:pPr>
            <w:r>
              <w:t>1.2</w:t>
            </w:r>
          </w:p>
        </w:tc>
        <w:tc>
          <w:tcPr>
            <w:tcW w:w="0" w:type="auto"/>
          </w:tcPr>
          <w:p w:rsidR="00D7687E" w:rsidRDefault="00D7687E" w:rsidP="0044431D">
            <w:pPr>
              <w:pStyle w:val="Compact"/>
              <w:jc w:val="right"/>
            </w:pPr>
            <w:r>
              <w:t>2.4</w:t>
            </w:r>
          </w:p>
        </w:tc>
        <w:tc>
          <w:tcPr>
            <w:tcW w:w="0" w:type="auto"/>
          </w:tcPr>
          <w:p w:rsidR="00D7687E" w:rsidRDefault="00D7687E" w:rsidP="0044431D">
            <w:pPr>
              <w:pStyle w:val="Compact"/>
              <w:jc w:val="right"/>
            </w:pPr>
            <w:r>
              <w:t>1.2</w:t>
            </w:r>
          </w:p>
        </w:tc>
      </w:tr>
      <w:tr w:rsidR="00D7687E" w:rsidTr="0044431D">
        <w:tc>
          <w:tcPr>
            <w:tcW w:w="0" w:type="auto"/>
          </w:tcPr>
          <w:p w:rsidR="00D7687E" w:rsidRDefault="00D7687E" w:rsidP="0044431D">
            <w:pPr>
              <w:pStyle w:val="Compact"/>
            </w:pPr>
            <w:r>
              <w:t>PRY</w:t>
            </w:r>
          </w:p>
        </w:tc>
        <w:tc>
          <w:tcPr>
            <w:tcW w:w="0" w:type="auto"/>
          </w:tcPr>
          <w:p w:rsidR="00D7687E" w:rsidRDefault="00D7687E" w:rsidP="0044431D">
            <w:pPr>
              <w:pStyle w:val="Compact"/>
              <w:jc w:val="right"/>
            </w:pPr>
            <w:r>
              <w:t>0.9</w:t>
            </w:r>
          </w:p>
        </w:tc>
        <w:tc>
          <w:tcPr>
            <w:tcW w:w="0" w:type="auto"/>
          </w:tcPr>
          <w:p w:rsidR="00D7687E" w:rsidRDefault="00D7687E" w:rsidP="0044431D">
            <w:pPr>
              <w:pStyle w:val="Compact"/>
              <w:jc w:val="right"/>
            </w:pPr>
            <w:r>
              <w:t>2.0</w:t>
            </w:r>
          </w:p>
        </w:tc>
        <w:tc>
          <w:tcPr>
            <w:tcW w:w="0" w:type="auto"/>
          </w:tcPr>
          <w:p w:rsidR="00D7687E" w:rsidRDefault="00D7687E" w:rsidP="0044431D">
            <w:pPr>
              <w:pStyle w:val="Compact"/>
              <w:jc w:val="right"/>
            </w:pPr>
            <w:r>
              <w:t>1.2</w:t>
            </w:r>
          </w:p>
        </w:tc>
      </w:tr>
      <w:tr w:rsidR="00D7687E" w:rsidTr="0044431D">
        <w:tc>
          <w:tcPr>
            <w:tcW w:w="0" w:type="auto"/>
          </w:tcPr>
          <w:p w:rsidR="00D7687E" w:rsidRDefault="00D7687E" w:rsidP="0044431D">
            <w:pPr>
              <w:pStyle w:val="Compact"/>
            </w:pPr>
            <w:r>
              <w:t>PAN</w:t>
            </w:r>
          </w:p>
        </w:tc>
        <w:tc>
          <w:tcPr>
            <w:tcW w:w="0" w:type="auto"/>
          </w:tcPr>
          <w:p w:rsidR="00D7687E" w:rsidRDefault="00D7687E" w:rsidP="0044431D">
            <w:pPr>
              <w:pStyle w:val="Compact"/>
              <w:jc w:val="right"/>
            </w:pPr>
            <w:r>
              <w:t>3.4</w:t>
            </w:r>
          </w:p>
        </w:tc>
        <w:tc>
          <w:tcPr>
            <w:tcW w:w="0" w:type="auto"/>
          </w:tcPr>
          <w:p w:rsidR="00D7687E" w:rsidRDefault="00D7687E" w:rsidP="0044431D">
            <w:pPr>
              <w:pStyle w:val="Compact"/>
              <w:jc w:val="right"/>
            </w:pPr>
            <w:r>
              <w:t>4.5</w:t>
            </w:r>
          </w:p>
        </w:tc>
        <w:tc>
          <w:tcPr>
            <w:tcW w:w="0" w:type="auto"/>
          </w:tcPr>
          <w:p w:rsidR="00D7687E" w:rsidRDefault="00D7687E" w:rsidP="0044431D">
            <w:pPr>
              <w:pStyle w:val="Compact"/>
              <w:jc w:val="right"/>
            </w:pPr>
            <w:r>
              <w:t>1.1</w:t>
            </w:r>
          </w:p>
        </w:tc>
      </w:tr>
      <w:tr w:rsidR="00D7687E" w:rsidTr="0044431D">
        <w:tc>
          <w:tcPr>
            <w:tcW w:w="0" w:type="auto"/>
          </w:tcPr>
          <w:p w:rsidR="00D7687E" w:rsidRDefault="00D7687E" w:rsidP="0044431D">
            <w:pPr>
              <w:pStyle w:val="Compact"/>
            </w:pPr>
            <w:r>
              <w:t>NIC</w:t>
            </w:r>
          </w:p>
        </w:tc>
        <w:tc>
          <w:tcPr>
            <w:tcW w:w="0" w:type="auto"/>
          </w:tcPr>
          <w:p w:rsidR="00D7687E" w:rsidRDefault="00D7687E" w:rsidP="0044431D">
            <w:pPr>
              <w:pStyle w:val="Compact"/>
              <w:jc w:val="right"/>
            </w:pPr>
            <w:r>
              <w:t>1.2</w:t>
            </w:r>
          </w:p>
        </w:tc>
        <w:tc>
          <w:tcPr>
            <w:tcW w:w="0" w:type="auto"/>
          </w:tcPr>
          <w:p w:rsidR="00D7687E" w:rsidRDefault="00D7687E" w:rsidP="0044431D">
            <w:pPr>
              <w:pStyle w:val="Compact"/>
              <w:jc w:val="right"/>
            </w:pPr>
            <w:r>
              <w:t>1.6</w:t>
            </w:r>
          </w:p>
        </w:tc>
        <w:tc>
          <w:tcPr>
            <w:tcW w:w="0" w:type="auto"/>
          </w:tcPr>
          <w:p w:rsidR="00D7687E" w:rsidRDefault="00D7687E" w:rsidP="0044431D">
            <w:pPr>
              <w:pStyle w:val="Compact"/>
              <w:jc w:val="right"/>
            </w:pPr>
            <w:r>
              <w:t>0.4</w:t>
            </w:r>
          </w:p>
        </w:tc>
      </w:tr>
      <w:tr w:rsidR="00D7687E" w:rsidTr="0044431D">
        <w:tc>
          <w:tcPr>
            <w:tcW w:w="0" w:type="auto"/>
          </w:tcPr>
          <w:p w:rsidR="00D7687E" w:rsidRDefault="00D7687E" w:rsidP="0044431D">
            <w:pPr>
              <w:pStyle w:val="Compact"/>
            </w:pPr>
            <w:r>
              <w:t>COL</w:t>
            </w:r>
          </w:p>
        </w:tc>
        <w:tc>
          <w:tcPr>
            <w:tcW w:w="0" w:type="auto"/>
          </w:tcPr>
          <w:p w:rsidR="00D7687E" w:rsidRDefault="00D7687E" w:rsidP="0044431D">
            <w:pPr>
              <w:pStyle w:val="Compact"/>
              <w:jc w:val="right"/>
            </w:pPr>
            <w:r>
              <w:t>1.5</w:t>
            </w:r>
          </w:p>
        </w:tc>
        <w:tc>
          <w:tcPr>
            <w:tcW w:w="0" w:type="auto"/>
          </w:tcPr>
          <w:p w:rsidR="00D7687E" w:rsidRDefault="00D7687E" w:rsidP="0044431D">
            <w:pPr>
              <w:pStyle w:val="Compact"/>
              <w:jc w:val="right"/>
            </w:pPr>
            <w:r>
              <w:t>1.8</w:t>
            </w:r>
          </w:p>
        </w:tc>
        <w:tc>
          <w:tcPr>
            <w:tcW w:w="0" w:type="auto"/>
          </w:tcPr>
          <w:p w:rsidR="00D7687E" w:rsidRDefault="00D7687E" w:rsidP="0044431D">
            <w:pPr>
              <w:pStyle w:val="Compact"/>
              <w:jc w:val="right"/>
            </w:pPr>
            <w:r>
              <w:t>0.3</w:t>
            </w:r>
          </w:p>
        </w:tc>
      </w:tr>
      <w:tr w:rsidR="00D7687E" w:rsidTr="0044431D">
        <w:tc>
          <w:tcPr>
            <w:tcW w:w="0" w:type="auto"/>
          </w:tcPr>
          <w:p w:rsidR="00D7687E" w:rsidRDefault="00D7687E" w:rsidP="0044431D">
            <w:pPr>
              <w:pStyle w:val="Compact"/>
            </w:pPr>
            <w:r>
              <w:t>MEX</w:t>
            </w:r>
          </w:p>
        </w:tc>
        <w:tc>
          <w:tcPr>
            <w:tcW w:w="0" w:type="auto"/>
          </w:tcPr>
          <w:p w:rsidR="00D7687E" w:rsidRDefault="00D7687E" w:rsidP="0044431D">
            <w:pPr>
              <w:pStyle w:val="Compact"/>
              <w:jc w:val="right"/>
            </w:pPr>
            <w:r>
              <w:t>0.7</w:t>
            </w:r>
          </w:p>
        </w:tc>
        <w:tc>
          <w:tcPr>
            <w:tcW w:w="0" w:type="auto"/>
          </w:tcPr>
          <w:p w:rsidR="00D7687E" w:rsidRDefault="00D7687E" w:rsidP="0044431D">
            <w:pPr>
              <w:pStyle w:val="Compact"/>
              <w:jc w:val="right"/>
            </w:pPr>
            <w:r>
              <w:t>1.0</w:t>
            </w:r>
          </w:p>
        </w:tc>
        <w:tc>
          <w:tcPr>
            <w:tcW w:w="0" w:type="auto"/>
          </w:tcPr>
          <w:p w:rsidR="00D7687E" w:rsidRDefault="00D7687E" w:rsidP="0044431D">
            <w:pPr>
              <w:pStyle w:val="Compact"/>
              <w:jc w:val="right"/>
            </w:pPr>
            <w:r>
              <w:t>0.3</w:t>
            </w:r>
          </w:p>
        </w:tc>
      </w:tr>
      <w:tr w:rsidR="00D7687E" w:rsidTr="0044431D">
        <w:tc>
          <w:tcPr>
            <w:tcW w:w="0" w:type="auto"/>
          </w:tcPr>
          <w:p w:rsidR="00D7687E" w:rsidRDefault="00D7687E" w:rsidP="0044431D">
            <w:pPr>
              <w:pStyle w:val="Compact"/>
            </w:pPr>
            <w:r>
              <w:t>URY</w:t>
            </w:r>
          </w:p>
        </w:tc>
        <w:tc>
          <w:tcPr>
            <w:tcW w:w="0" w:type="auto"/>
          </w:tcPr>
          <w:p w:rsidR="00D7687E" w:rsidRDefault="00D7687E" w:rsidP="0044431D">
            <w:pPr>
              <w:pStyle w:val="Compact"/>
              <w:jc w:val="right"/>
            </w:pPr>
            <w:r>
              <w:t>2.5</w:t>
            </w:r>
          </w:p>
        </w:tc>
        <w:tc>
          <w:tcPr>
            <w:tcW w:w="0" w:type="auto"/>
          </w:tcPr>
          <w:p w:rsidR="00D7687E" w:rsidRDefault="00D7687E" w:rsidP="0044431D">
            <w:pPr>
              <w:pStyle w:val="Compact"/>
              <w:jc w:val="right"/>
            </w:pPr>
            <w:r>
              <w:t>2.5</w:t>
            </w:r>
          </w:p>
        </w:tc>
        <w:tc>
          <w:tcPr>
            <w:tcW w:w="0" w:type="auto"/>
          </w:tcPr>
          <w:p w:rsidR="00D7687E" w:rsidRDefault="00D7687E" w:rsidP="0044431D">
            <w:pPr>
              <w:pStyle w:val="Compact"/>
              <w:jc w:val="right"/>
            </w:pPr>
            <w:r>
              <w:t>0.0</w:t>
            </w:r>
          </w:p>
        </w:tc>
      </w:tr>
      <w:tr w:rsidR="00D7687E" w:rsidTr="0044431D">
        <w:tc>
          <w:tcPr>
            <w:tcW w:w="0" w:type="auto"/>
          </w:tcPr>
          <w:p w:rsidR="00D7687E" w:rsidRDefault="00D7687E" w:rsidP="0044431D">
            <w:pPr>
              <w:pStyle w:val="Compact"/>
            </w:pPr>
            <w:r>
              <w:t>ECU</w:t>
            </w:r>
          </w:p>
        </w:tc>
        <w:tc>
          <w:tcPr>
            <w:tcW w:w="0" w:type="auto"/>
          </w:tcPr>
          <w:p w:rsidR="00D7687E" w:rsidRDefault="00D7687E" w:rsidP="0044431D">
            <w:pPr>
              <w:pStyle w:val="Compact"/>
              <w:jc w:val="right"/>
            </w:pPr>
            <w:r>
              <w:t>2.1</w:t>
            </w:r>
          </w:p>
        </w:tc>
        <w:tc>
          <w:tcPr>
            <w:tcW w:w="0" w:type="auto"/>
          </w:tcPr>
          <w:p w:rsidR="00D7687E" w:rsidRDefault="00D7687E" w:rsidP="0044431D">
            <w:pPr>
              <w:pStyle w:val="Compact"/>
              <w:jc w:val="right"/>
            </w:pPr>
            <w:r>
              <w:t>2.0</w:t>
            </w:r>
          </w:p>
        </w:tc>
        <w:tc>
          <w:tcPr>
            <w:tcW w:w="0" w:type="auto"/>
          </w:tcPr>
          <w:p w:rsidR="00D7687E" w:rsidRDefault="00D7687E" w:rsidP="0044431D">
            <w:pPr>
              <w:pStyle w:val="Compact"/>
              <w:jc w:val="right"/>
            </w:pPr>
            <w:r>
              <w:t>-0.1</w:t>
            </w:r>
          </w:p>
        </w:tc>
      </w:tr>
      <w:tr w:rsidR="00D7687E" w:rsidTr="0044431D">
        <w:tc>
          <w:tcPr>
            <w:tcW w:w="0" w:type="auto"/>
          </w:tcPr>
          <w:p w:rsidR="00D7687E" w:rsidRDefault="00D7687E" w:rsidP="0044431D">
            <w:pPr>
              <w:pStyle w:val="Compact"/>
            </w:pPr>
            <w:r>
              <w:t>CHL</w:t>
            </w:r>
          </w:p>
        </w:tc>
        <w:tc>
          <w:tcPr>
            <w:tcW w:w="0" w:type="auto"/>
          </w:tcPr>
          <w:p w:rsidR="00D7687E" w:rsidRDefault="00D7687E" w:rsidP="0044431D">
            <w:pPr>
              <w:pStyle w:val="Compact"/>
              <w:jc w:val="right"/>
            </w:pPr>
            <w:r>
              <w:t>2.0</w:t>
            </w:r>
          </w:p>
        </w:tc>
        <w:tc>
          <w:tcPr>
            <w:tcW w:w="0" w:type="auto"/>
          </w:tcPr>
          <w:p w:rsidR="00D7687E" w:rsidRDefault="00D7687E" w:rsidP="0044431D">
            <w:pPr>
              <w:pStyle w:val="Compact"/>
              <w:jc w:val="right"/>
            </w:pPr>
            <w:r>
              <w:t>1.2</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ARG</w:t>
            </w:r>
          </w:p>
        </w:tc>
        <w:tc>
          <w:tcPr>
            <w:tcW w:w="0" w:type="auto"/>
          </w:tcPr>
          <w:p w:rsidR="00D7687E" w:rsidRDefault="00D7687E" w:rsidP="0044431D">
            <w:pPr>
              <w:pStyle w:val="Compact"/>
              <w:jc w:val="right"/>
            </w:pPr>
            <w:r>
              <w:t>2.7</w:t>
            </w:r>
          </w:p>
        </w:tc>
        <w:tc>
          <w:tcPr>
            <w:tcW w:w="0" w:type="auto"/>
          </w:tcPr>
          <w:p w:rsidR="00D7687E" w:rsidRDefault="00D7687E" w:rsidP="0044431D">
            <w:pPr>
              <w:pStyle w:val="Compact"/>
              <w:jc w:val="right"/>
            </w:pPr>
            <w:r>
              <w:t>1.8</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BRA</w:t>
            </w:r>
          </w:p>
        </w:tc>
        <w:tc>
          <w:tcPr>
            <w:tcW w:w="0" w:type="auto"/>
          </w:tcPr>
          <w:p w:rsidR="00D7687E" w:rsidRDefault="00D7687E" w:rsidP="0044431D">
            <w:pPr>
              <w:pStyle w:val="Compact"/>
              <w:jc w:val="right"/>
            </w:pPr>
            <w:r>
              <w:t>1.6</w:t>
            </w:r>
          </w:p>
        </w:tc>
        <w:tc>
          <w:tcPr>
            <w:tcW w:w="0" w:type="auto"/>
          </w:tcPr>
          <w:p w:rsidR="00D7687E" w:rsidRDefault="00D7687E" w:rsidP="0044431D">
            <w:pPr>
              <w:pStyle w:val="Compact"/>
              <w:jc w:val="right"/>
            </w:pPr>
            <w:r>
              <w:t>0.7</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DOM</w:t>
            </w:r>
          </w:p>
        </w:tc>
        <w:tc>
          <w:tcPr>
            <w:tcW w:w="0" w:type="auto"/>
          </w:tcPr>
          <w:p w:rsidR="00D7687E" w:rsidRDefault="00D7687E" w:rsidP="0044431D">
            <w:pPr>
              <w:pStyle w:val="Compact"/>
              <w:jc w:val="right"/>
            </w:pPr>
            <w:r>
              <w:t>2.5</w:t>
            </w:r>
          </w:p>
        </w:tc>
        <w:tc>
          <w:tcPr>
            <w:tcW w:w="0" w:type="auto"/>
          </w:tcPr>
          <w:p w:rsidR="00D7687E" w:rsidRDefault="00D7687E" w:rsidP="0044431D">
            <w:pPr>
              <w:pStyle w:val="Compact"/>
              <w:jc w:val="right"/>
            </w:pPr>
            <w:r>
              <w:t>1.2</w:t>
            </w:r>
          </w:p>
        </w:tc>
        <w:tc>
          <w:tcPr>
            <w:tcW w:w="0" w:type="auto"/>
          </w:tcPr>
          <w:p w:rsidR="00D7687E" w:rsidRDefault="00D7687E" w:rsidP="0044431D">
            <w:pPr>
              <w:pStyle w:val="Compact"/>
              <w:jc w:val="right"/>
            </w:pPr>
            <w:r>
              <w:t>-1.3</w:t>
            </w:r>
          </w:p>
        </w:tc>
      </w:tr>
      <w:tr w:rsidR="00D7687E" w:rsidTr="0044431D">
        <w:tc>
          <w:tcPr>
            <w:tcW w:w="0" w:type="auto"/>
          </w:tcPr>
          <w:p w:rsidR="00D7687E" w:rsidRDefault="00D7687E" w:rsidP="0044431D">
            <w:pPr>
              <w:pStyle w:val="Compact"/>
            </w:pPr>
            <w:r>
              <w:t>PER</w:t>
            </w:r>
          </w:p>
        </w:tc>
        <w:tc>
          <w:tcPr>
            <w:tcW w:w="0" w:type="auto"/>
          </w:tcPr>
          <w:p w:rsidR="00D7687E" w:rsidRDefault="00D7687E" w:rsidP="0044431D">
            <w:pPr>
              <w:pStyle w:val="Compact"/>
              <w:jc w:val="right"/>
            </w:pPr>
            <w:r>
              <w:t>3.8</w:t>
            </w:r>
          </w:p>
        </w:tc>
        <w:tc>
          <w:tcPr>
            <w:tcW w:w="0" w:type="auto"/>
          </w:tcPr>
          <w:p w:rsidR="00D7687E" w:rsidRDefault="00D7687E" w:rsidP="0044431D">
            <w:pPr>
              <w:pStyle w:val="Compact"/>
              <w:jc w:val="right"/>
            </w:pPr>
            <w:r>
              <w:t>2.3</w:t>
            </w:r>
          </w:p>
        </w:tc>
        <w:tc>
          <w:tcPr>
            <w:tcW w:w="0" w:type="auto"/>
          </w:tcPr>
          <w:p w:rsidR="00D7687E" w:rsidRDefault="00D7687E" w:rsidP="0044431D">
            <w:pPr>
              <w:pStyle w:val="Compact"/>
              <w:jc w:val="right"/>
            </w:pPr>
            <w:r>
              <w:t>-1.5</w:t>
            </w:r>
          </w:p>
        </w:tc>
      </w:tr>
      <w:tr w:rsidR="00D7687E" w:rsidTr="0044431D">
        <w:tc>
          <w:tcPr>
            <w:tcW w:w="0" w:type="auto"/>
          </w:tcPr>
          <w:p w:rsidR="00D7687E" w:rsidRDefault="00D7687E" w:rsidP="0044431D">
            <w:pPr>
              <w:pStyle w:val="Compact"/>
            </w:pPr>
            <w:r>
              <w:t>SLV</w:t>
            </w:r>
          </w:p>
        </w:tc>
        <w:tc>
          <w:tcPr>
            <w:tcW w:w="0" w:type="auto"/>
          </w:tcPr>
          <w:p w:rsidR="00D7687E" w:rsidRDefault="00D7687E" w:rsidP="0044431D">
            <w:pPr>
              <w:pStyle w:val="Compact"/>
              <w:jc w:val="right"/>
            </w:pPr>
            <w:r>
              <w:t>1.4</w:t>
            </w:r>
          </w:p>
        </w:tc>
        <w:tc>
          <w:tcPr>
            <w:tcW w:w="0" w:type="auto"/>
          </w:tcPr>
          <w:p w:rsidR="00D7687E" w:rsidRDefault="00D7687E" w:rsidP="0044431D">
            <w:pPr>
              <w:pStyle w:val="Compact"/>
              <w:jc w:val="right"/>
            </w:pPr>
            <w:r>
              <w:t>-0.1</w:t>
            </w:r>
          </w:p>
        </w:tc>
        <w:tc>
          <w:tcPr>
            <w:tcW w:w="0" w:type="auto"/>
          </w:tcPr>
          <w:p w:rsidR="00D7687E" w:rsidRDefault="00D7687E" w:rsidP="0044431D">
            <w:pPr>
              <w:pStyle w:val="Compact"/>
              <w:jc w:val="right"/>
            </w:pPr>
            <w:r>
              <w:t>-1.5</w:t>
            </w:r>
          </w:p>
        </w:tc>
      </w:tr>
      <w:tr w:rsidR="00D7687E" w:rsidTr="0044431D">
        <w:tc>
          <w:tcPr>
            <w:tcW w:w="0" w:type="auto"/>
          </w:tcPr>
          <w:p w:rsidR="00D7687E" w:rsidRDefault="00D7687E" w:rsidP="0044431D">
            <w:pPr>
              <w:pStyle w:val="Compact"/>
            </w:pPr>
            <w:r>
              <w:t>CRI</w:t>
            </w:r>
          </w:p>
        </w:tc>
        <w:tc>
          <w:tcPr>
            <w:tcW w:w="0" w:type="auto"/>
          </w:tcPr>
          <w:p w:rsidR="00D7687E" w:rsidRDefault="00D7687E" w:rsidP="0044431D">
            <w:pPr>
              <w:pStyle w:val="Compact"/>
              <w:jc w:val="right"/>
            </w:pPr>
            <w:r>
              <w:t>1.9</w:t>
            </w:r>
          </w:p>
        </w:tc>
        <w:tc>
          <w:tcPr>
            <w:tcW w:w="0" w:type="auto"/>
          </w:tcPr>
          <w:p w:rsidR="00D7687E" w:rsidRDefault="00D7687E" w:rsidP="0044431D">
            <w:pPr>
              <w:pStyle w:val="Compact"/>
              <w:jc w:val="right"/>
            </w:pPr>
            <w:r>
              <w:t>0.4</w:t>
            </w:r>
          </w:p>
        </w:tc>
        <w:tc>
          <w:tcPr>
            <w:tcW w:w="0" w:type="auto"/>
          </w:tcPr>
          <w:p w:rsidR="00D7687E" w:rsidRDefault="00D7687E" w:rsidP="0044431D">
            <w:pPr>
              <w:pStyle w:val="Compact"/>
              <w:jc w:val="right"/>
            </w:pPr>
            <w:r>
              <w:t>-1.6</w:t>
            </w:r>
          </w:p>
        </w:tc>
      </w:tr>
      <w:tr w:rsidR="00D7687E" w:rsidTr="0044431D">
        <w:tc>
          <w:tcPr>
            <w:tcW w:w="0" w:type="auto"/>
          </w:tcPr>
          <w:p w:rsidR="00D7687E" w:rsidRDefault="00D7687E" w:rsidP="0044431D">
            <w:pPr>
              <w:pStyle w:val="Compact"/>
            </w:pPr>
            <w:r>
              <w:t>GTM</w:t>
            </w:r>
          </w:p>
        </w:tc>
        <w:tc>
          <w:tcPr>
            <w:tcW w:w="0" w:type="auto"/>
          </w:tcPr>
          <w:p w:rsidR="00D7687E" w:rsidRDefault="00D7687E" w:rsidP="0044431D">
            <w:pPr>
              <w:pStyle w:val="Compact"/>
              <w:jc w:val="right"/>
            </w:pPr>
            <w:r>
              <w:t>1.8</w:t>
            </w:r>
          </w:p>
        </w:tc>
        <w:tc>
          <w:tcPr>
            <w:tcW w:w="0" w:type="auto"/>
          </w:tcPr>
          <w:p w:rsidR="00D7687E" w:rsidRDefault="00D7687E" w:rsidP="0044431D">
            <w:pPr>
              <w:pStyle w:val="Compact"/>
              <w:jc w:val="right"/>
            </w:pPr>
            <w:r>
              <w:t>0.1</w:t>
            </w:r>
          </w:p>
        </w:tc>
        <w:tc>
          <w:tcPr>
            <w:tcW w:w="0" w:type="auto"/>
          </w:tcPr>
          <w:p w:rsidR="00D7687E" w:rsidRDefault="00D7687E" w:rsidP="0044431D">
            <w:pPr>
              <w:pStyle w:val="Compact"/>
              <w:jc w:val="right"/>
            </w:pPr>
            <w:r>
              <w:t>-1.6</w:t>
            </w:r>
          </w:p>
        </w:tc>
      </w:tr>
      <w:tr w:rsidR="00D7687E" w:rsidTr="0044431D">
        <w:tc>
          <w:tcPr>
            <w:tcW w:w="0" w:type="auto"/>
          </w:tcPr>
          <w:p w:rsidR="00D7687E" w:rsidRDefault="00D7687E" w:rsidP="0044431D">
            <w:pPr>
              <w:pStyle w:val="Compact"/>
            </w:pPr>
            <w:r>
              <w:t>HND</w:t>
            </w:r>
          </w:p>
        </w:tc>
        <w:tc>
          <w:tcPr>
            <w:tcW w:w="0" w:type="auto"/>
          </w:tcPr>
          <w:p w:rsidR="00D7687E" w:rsidRDefault="00D7687E" w:rsidP="0044431D">
            <w:pPr>
              <w:pStyle w:val="Compact"/>
              <w:jc w:val="right"/>
            </w:pPr>
            <w:r>
              <w:t>2.0</w:t>
            </w:r>
          </w:p>
        </w:tc>
        <w:tc>
          <w:tcPr>
            <w:tcW w:w="0" w:type="auto"/>
          </w:tcPr>
          <w:p w:rsidR="00D7687E" w:rsidRDefault="00D7687E" w:rsidP="0044431D">
            <w:pPr>
              <w:pStyle w:val="Compact"/>
              <w:jc w:val="right"/>
            </w:pPr>
            <w:r>
              <w:t>-0.1</w:t>
            </w:r>
          </w:p>
        </w:tc>
        <w:tc>
          <w:tcPr>
            <w:tcW w:w="0" w:type="auto"/>
          </w:tcPr>
          <w:p w:rsidR="00D7687E" w:rsidRDefault="00D7687E" w:rsidP="0044431D">
            <w:pPr>
              <w:pStyle w:val="Compact"/>
              <w:jc w:val="right"/>
            </w:pPr>
            <w:r>
              <w:t>-2.1</w:t>
            </w:r>
          </w:p>
        </w:tc>
      </w:tr>
      <w:tr w:rsidR="00D7687E" w:rsidTr="0044431D">
        <w:tc>
          <w:tcPr>
            <w:tcW w:w="0" w:type="auto"/>
          </w:tcPr>
          <w:p w:rsidR="00D7687E" w:rsidRDefault="00D7687E" w:rsidP="0044431D">
            <w:pPr>
              <w:pStyle w:val="Compact"/>
            </w:pPr>
            <w:r>
              <w:t>VEN</w:t>
            </w:r>
          </w:p>
        </w:tc>
        <w:tc>
          <w:tcPr>
            <w:tcW w:w="0" w:type="auto"/>
          </w:tcPr>
          <w:p w:rsidR="00D7687E" w:rsidRDefault="00D7687E" w:rsidP="0044431D">
            <w:pPr>
              <w:pStyle w:val="Compact"/>
              <w:jc w:val="right"/>
            </w:pPr>
            <w:r>
              <w:t>3.7</w:t>
            </w:r>
          </w:p>
        </w:tc>
        <w:tc>
          <w:tcPr>
            <w:tcW w:w="0" w:type="auto"/>
          </w:tcPr>
          <w:p w:rsidR="00D7687E" w:rsidRDefault="00D7687E" w:rsidP="0044431D">
            <w:pPr>
              <w:pStyle w:val="Compact"/>
              <w:jc w:val="right"/>
            </w:pPr>
            <w:r>
              <w:t>-0.7</w:t>
            </w:r>
          </w:p>
        </w:tc>
        <w:tc>
          <w:tcPr>
            <w:tcW w:w="0" w:type="auto"/>
          </w:tcPr>
          <w:p w:rsidR="00D7687E" w:rsidRDefault="00D7687E" w:rsidP="0044431D">
            <w:pPr>
              <w:pStyle w:val="Compact"/>
              <w:jc w:val="right"/>
            </w:pPr>
            <w:r>
              <w:t>-4.4</w:t>
            </w:r>
          </w:p>
        </w:tc>
      </w:tr>
    </w:tbl>
    <w:p w:rsidR="00D7687E" w:rsidRDefault="00D7687E" w:rsidP="00D7687E">
      <w:pPr>
        <w:pStyle w:val="BodyText"/>
      </w:pPr>
      <w:r>
        <w:rPr>
          <w:b/>
        </w:rPr>
        <w:t>Note:</w:t>
      </w:r>
      <w:r>
        <w:t xml:space="preserve"> </w:t>
      </w:r>
      <w:r>
        <w:rPr>
          <w:vertAlign w:val="superscript"/>
        </w:rPr>
        <w:t>a</w:t>
      </w:r>
      <w:r>
        <w:t xml:space="preserve"> Source: PWT 9.0</w:t>
      </w:r>
    </w:p>
    <w:p w:rsidR="00D7687E" w:rsidRDefault="00D7687E">
      <w:pPr>
        <w:pStyle w:val="BodyText"/>
        <w:rPr>
          <w:lang w:val="es-CL"/>
        </w:rPr>
      </w:pPr>
    </w:p>
    <w:p w:rsidR="00D7687E" w:rsidRDefault="00D7687E" w:rsidP="00D7687E">
      <w:pPr>
        <w:pStyle w:val="TableCaption"/>
      </w:pPr>
      <w:r>
        <w:t xml:space="preserve">Growth Gross Fixed Cap formation, </w:t>
      </w:r>
      <w:proofErr w:type="spellStart"/>
      <w:r>
        <w:t>lac</w:t>
      </w:r>
      <w:proofErr w:type="spellEnd"/>
      <w:r>
        <w:t xml:space="preserve"> 18 (%)</w:t>
      </w:r>
    </w:p>
    <w:tbl>
      <w:tblPr>
        <w:tblW w:w="0" w:type="pct"/>
        <w:tblLook w:val="04A0"/>
      </w:tblPr>
      <w:tblGrid>
        <w:gridCol w:w="549"/>
        <w:gridCol w:w="1359"/>
        <w:gridCol w:w="1359"/>
        <w:gridCol w:w="994"/>
      </w:tblGrid>
      <w:tr w:rsidR="00D7687E" w:rsidTr="0044431D">
        <w:tc>
          <w:tcPr>
            <w:tcW w:w="0" w:type="auto"/>
            <w:tcBorders>
              <w:bottom w:val="single" w:sz="0" w:space="0" w:color="auto"/>
            </w:tcBorders>
            <w:vAlign w:val="bottom"/>
          </w:tcPr>
          <w:p w:rsidR="00D7687E" w:rsidRDefault="00D7687E" w:rsidP="0044431D">
            <w:pPr>
              <w:pStyle w:val="Compact"/>
            </w:pPr>
          </w:p>
        </w:tc>
        <w:tc>
          <w:tcPr>
            <w:tcW w:w="0" w:type="auto"/>
            <w:tcBorders>
              <w:bottom w:val="single" w:sz="0" w:space="0" w:color="auto"/>
            </w:tcBorders>
            <w:vAlign w:val="bottom"/>
          </w:tcPr>
          <w:p w:rsidR="00D7687E" w:rsidRDefault="00D7687E" w:rsidP="0044431D">
            <w:pPr>
              <w:pStyle w:val="Compact"/>
              <w:jc w:val="right"/>
            </w:pPr>
            <w:r>
              <w:t>2003-2008</w:t>
            </w:r>
          </w:p>
        </w:tc>
        <w:tc>
          <w:tcPr>
            <w:tcW w:w="0" w:type="auto"/>
            <w:tcBorders>
              <w:bottom w:val="single" w:sz="0" w:space="0" w:color="auto"/>
            </w:tcBorders>
            <w:vAlign w:val="bottom"/>
          </w:tcPr>
          <w:p w:rsidR="00D7687E" w:rsidRDefault="00D7687E" w:rsidP="0044431D">
            <w:pPr>
              <w:pStyle w:val="Compact"/>
              <w:jc w:val="right"/>
            </w:pPr>
            <w:r>
              <w:t>2010-2015</w:t>
            </w:r>
          </w:p>
        </w:tc>
        <w:tc>
          <w:tcPr>
            <w:tcW w:w="0" w:type="auto"/>
            <w:tcBorders>
              <w:bottom w:val="single" w:sz="0" w:space="0" w:color="auto"/>
            </w:tcBorders>
            <w:vAlign w:val="bottom"/>
          </w:tcPr>
          <w:p w:rsidR="00D7687E" w:rsidRDefault="00D7687E" w:rsidP="0044431D">
            <w:pPr>
              <w:pStyle w:val="Compact"/>
              <w:jc w:val="right"/>
            </w:pPr>
            <w:proofErr w:type="spellStart"/>
            <w:r>
              <w:t>Cambio</w:t>
            </w:r>
            <w:proofErr w:type="spellEnd"/>
          </w:p>
        </w:tc>
      </w:tr>
      <w:tr w:rsidR="00D7687E" w:rsidTr="0044431D">
        <w:tc>
          <w:tcPr>
            <w:tcW w:w="0" w:type="auto"/>
          </w:tcPr>
          <w:p w:rsidR="00D7687E" w:rsidRDefault="00D7687E" w:rsidP="0044431D">
            <w:pPr>
              <w:pStyle w:val="Compact"/>
            </w:pPr>
            <w:r>
              <w:t>NI</w:t>
            </w:r>
          </w:p>
        </w:tc>
        <w:tc>
          <w:tcPr>
            <w:tcW w:w="0" w:type="auto"/>
          </w:tcPr>
          <w:p w:rsidR="00D7687E" w:rsidRDefault="00D7687E" w:rsidP="0044431D">
            <w:pPr>
              <w:pStyle w:val="Compact"/>
              <w:jc w:val="right"/>
            </w:pPr>
            <w:r>
              <w:t>5.5</w:t>
            </w:r>
          </w:p>
        </w:tc>
        <w:tc>
          <w:tcPr>
            <w:tcW w:w="0" w:type="auto"/>
          </w:tcPr>
          <w:p w:rsidR="00D7687E" w:rsidRDefault="00D7687E" w:rsidP="0044431D">
            <w:pPr>
              <w:pStyle w:val="Compact"/>
              <w:jc w:val="right"/>
            </w:pPr>
            <w:r>
              <w:t>10.9</w:t>
            </w:r>
          </w:p>
        </w:tc>
        <w:tc>
          <w:tcPr>
            <w:tcW w:w="0" w:type="auto"/>
          </w:tcPr>
          <w:p w:rsidR="00D7687E" w:rsidRDefault="00D7687E" w:rsidP="0044431D">
            <w:pPr>
              <w:pStyle w:val="Compact"/>
              <w:jc w:val="right"/>
            </w:pPr>
            <w:r>
              <w:t>5.4</w:t>
            </w:r>
          </w:p>
        </w:tc>
      </w:tr>
      <w:tr w:rsidR="00D7687E" w:rsidTr="0044431D">
        <w:tc>
          <w:tcPr>
            <w:tcW w:w="0" w:type="auto"/>
          </w:tcPr>
          <w:p w:rsidR="00D7687E" w:rsidRDefault="00D7687E" w:rsidP="0044431D">
            <w:pPr>
              <w:pStyle w:val="Compact"/>
            </w:pPr>
            <w:r>
              <w:t>SV</w:t>
            </w:r>
          </w:p>
        </w:tc>
        <w:tc>
          <w:tcPr>
            <w:tcW w:w="0" w:type="auto"/>
          </w:tcPr>
          <w:p w:rsidR="00D7687E" w:rsidRDefault="00D7687E" w:rsidP="0044431D">
            <w:pPr>
              <w:pStyle w:val="Compact"/>
              <w:jc w:val="right"/>
            </w:pPr>
            <w:r>
              <w:t>1.7</w:t>
            </w:r>
          </w:p>
        </w:tc>
        <w:tc>
          <w:tcPr>
            <w:tcW w:w="0" w:type="auto"/>
          </w:tcPr>
          <w:p w:rsidR="00D7687E" w:rsidRDefault="00D7687E" w:rsidP="0044431D">
            <w:pPr>
              <w:pStyle w:val="Compact"/>
              <w:jc w:val="right"/>
            </w:pPr>
            <w:r>
              <w:t>3.6</w:t>
            </w:r>
          </w:p>
        </w:tc>
        <w:tc>
          <w:tcPr>
            <w:tcW w:w="0" w:type="auto"/>
          </w:tcPr>
          <w:p w:rsidR="00D7687E" w:rsidRDefault="00D7687E" w:rsidP="0044431D">
            <w:pPr>
              <w:pStyle w:val="Compact"/>
              <w:jc w:val="right"/>
            </w:pPr>
            <w:r>
              <w:t>1.9</w:t>
            </w:r>
          </w:p>
        </w:tc>
      </w:tr>
      <w:tr w:rsidR="00D7687E" w:rsidTr="0044431D">
        <w:tc>
          <w:tcPr>
            <w:tcW w:w="0" w:type="auto"/>
          </w:tcPr>
          <w:p w:rsidR="00D7687E" w:rsidRDefault="00D7687E" w:rsidP="0044431D">
            <w:pPr>
              <w:pStyle w:val="Compact"/>
            </w:pPr>
            <w:r>
              <w:t>BO</w:t>
            </w:r>
          </w:p>
        </w:tc>
        <w:tc>
          <w:tcPr>
            <w:tcW w:w="0" w:type="auto"/>
          </w:tcPr>
          <w:p w:rsidR="00D7687E" w:rsidRDefault="00D7687E" w:rsidP="0044431D">
            <w:pPr>
              <w:pStyle w:val="Compact"/>
              <w:jc w:val="right"/>
            </w:pPr>
            <w:r>
              <w:t>7.5</w:t>
            </w:r>
          </w:p>
        </w:tc>
        <w:tc>
          <w:tcPr>
            <w:tcW w:w="0" w:type="auto"/>
          </w:tcPr>
          <w:p w:rsidR="00D7687E" w:rsidRDefault="00D7687E" w:rsidP="0044431D">
            <w:pPr>
              <w:pStyle w:val="Compact"/>
              <w:jc w:val="right"/>
            </w:pPr>
            <w:r>
              <w:t>8.5</w:t>
            </w:r>
          </w:p>
        </w:tc>
        <w:tc>
          <w:tcPr>
            <w:tcW w:w="0" w:type="auto"/>
          </w:tcPr>
          <w:p w:rsidR="00D7687E" w:rsidRDefault="00D7687E" w:rsidP="0044431D">
            <w:pPr>
              <w:pStyle w:val="Compact"/>
              <w:jc w:val="right"/>
            </w:pPr>
            <w:r>
              <w:t>1.0</w:t>
            </w:r>
          </w:p>
        </w:tc>
      </w:tr>
      <w:tr w:rsidR="00D7687E" w:rsidTr="0044431D">
        <w:tc>
          <w:tcPr>
            <w:tcW w:w="0" w:type="auto"/>
          </w:tcPr>
          <w:p w:rsidR="00D7687E" w:rsidRDefault="00D7687E" w:rsidP="0044431D">
            <w:pPr>
              <w:pStyle w:val="Compact"/>
            </w:pPr>
            <w:r>
              <w:t>GT</w:t>
            </w:r>
          </w:p>
        </w:tc>
        <w:tc>
          <w:tcPr>
            <w:tcW w:w="0" w:type="auto"/>
          </w:tcPr>
          <w:p w:rsidR="00D7687E" w:rsidRDefault="00D7687E" w:rsidP="0044431D">
            <w:pPr>
              <w:pStyle w:val="Compact"/>
              <w:jc w:val="right"/>
            </w:pPr>
            <w:r>
              <w:t>2.8</w:t>
            </w:r>
          </w:p>
        </w:tc>
        <w:tc>
          <w:tcPr>
            <w:tcW w:w="0" w:type="auto"/>
          </w:tcPr>
          <w:p w:rsidR="00D7687E" w:rsidRDefault="00D7687E" w:rsidP="0044431D">
            <w:pPr>
              <w:pStyle w:val="Compact"/>
              <w:jc w:val="right"/>
            </w:pPr>
            <w:r>
              <w:t>3.7</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PA</w:t>
            </w:r>
          </w:p>
        </w:tc>
        <w:tc>
          <w:tcPr>
            <w:tcW w:w="0" w:type="auto"/>
          </w:tcPr>
          <w:p w:rsidR="00D7687E" w:rsidRDefault="00D7687E" w:rsidP="0044431D">
            <w:pPr>
              <w:pStyle w:val="Compact"/>
              <w:jc w:val="right"/>
            </w:pPr>
            <w:r>
              <w:t>14.3</w:t>
            </w:r>
          </w:p>
        </w:tc>
        <w:tc>
          <w:tcPr>
            <w:tcW w:w="0" w:type="auto"/>
          </w:tcPr>
          <w:p w:rsidR="00D7687E" w:rsidRDefault="00D7687E" w:rsidP="0044431D">
            <w:pPr>
              <w:pStyle w:val="Compact"/>
              <w:jc w:val="right"/>
            </w:pPr>
            <w:r>
              <w:t>14.8</w:t>
            </w:r>
          </w:p>
        </w:tc>
        <w:tc>
          <w:tcPr>
            <w:tcW w:w="0" w:type="auto"/>
          </w:tcPr>
          <w:p w:rsidR="00D7687E" w:rsidRDefault="00D7687E" w:rsidP="0044431D">
            <w:pPr>
              <w:pStyle w:val="Compact"/>
              <w:jc w:val="right"/>
            </w:pPr>
            <w:r>
              <w:t>0.5</w:t>
            </w:r>
          </w:p>
        </w:tc>
      </w:tr>
      <w:tr w:rsidR="00D7687E" w:rsidTr="0044431D">
        <w:tc>
          <w:tcPr>
            <w:tcW w:w="0" w:type="auto"/>
          </w:tcPr>
          <w:p w:rsidR="00D7687E" w:rsidRDefault="00D7687E" w:rsidP="0044431D">
            <w:pPr>
              <w:pStyle w:val="Compact"/>
            </w:pPr>
            <w:r>
              <w:t>EC</w:t>
            </w:r>
          </w:p>
        </w:tc>
        <w:tc>
          <w:tcPr>
            <w:tcW w:w="0" w:type="auto"/>
          </w:tcPr>
          <w:p w:rsidR="00D7687E" w:rsidRDefault="00D7687E" w:rsidP="0044431D">
            <w:pPr>
              <w:pStyle w:val="Compact"/>
              <w:jc w:val="right"/>
            </w:pPr>
            <w:r>
              <w:t>6.7</w:t>
            </w:r>
          </w:p>
        </w:tc>
        <w:tc>
          <w:tcPr>
            <w:tcW w:w="0" w:type="auto"/>
          </w:tcPr>
          <w:p w:rsidR="00D7687E" w:rsidRDefault="00D7687E" w:rsidP="0044431D">
            <w:pPr>
              <w:pStyle w:val="Compact"/>
              <w:jc w:val="right"/>
            </w:pPr>
            <w:r>
              <w:t>5.3</w:t>
            </w:r>
          </w:p>
        </w:tc>
        <w:tc>
          <w:tcPr>
            <w:tcW w:w="0" w:type="auto"/>
          </w:tcPr>
          <w:p w:rsidR="00D7687E" w:rsidRDefault="00D7687E" w:rsidP="0044431D">
            <w:pPr>
              <w:pStyle w:val="Compact"/>
              <w:jc w:val="right"/>
            </w:pPr>
            <w:r>
              <w:t>-1.4</w:t>
            </w:r>
          </w:p>
        </w:tc>
      </w:tr>
      <w:tr w:rsidR="00D7687E" w:rsidTr="0044431D">
        <w:tc>
          <w:tcPr>
            <w:tcW w:w="0" w:type="auto"/>
          </w:tcPr>
          <w:p w:rsidR="00D7687E" w:rsidRDefault="00D7687E" w:rsidP="0044431D">
            <w:pPr>
              <w:pStyle w:val="Compact"/>
            </w:pPr>
            <w:r>
              <w:lastRenderedPageBreak/>
              <w:t>MX</w:t>
            </w:r>
          </w:p>
        </w:tc>
        <w:tc>
          <w:tcPr>
            <w:tcW w:w="0" w:type="auto"/>
          </w:tcPr>
          <w:p w:rsidR="00D7687E" w:rsidRDefault="00D7687E" w:rsidP="0044431D">
            <w:pPr>
              <w:pStyle w:val="Compact"/>
              <w:jc w:val="right"/>
            </w:pPr>
            <w:r>
              <w:t>5.5</w:t>
            </w:r>
          </w:p>
        </w:tc>
        <w:tc>
          <w:tcPr>
            <w:tcW w:w="0" w:type="auto"/>
          </w:tcPr>
          <w:p w:rsidR="00D7687E" w:rsidRDefault="00D7687E" w:rsidP="0044431D">
            <w:pPr>
              <w:pStyle w:val="Compact"/>
              <w:jc w:val="right"/>
            </w:pPr>
            <w:r>
              <w:t>2.9</w:t>
            </w:r>
          </w:p>
        </w:tc>
        <w:tc>
          <w:tcPr>
            <w:tcW w:w="0" w:type="auto"/>
          </w:tcPr>
          <w:p w:rsidR="00D7687E" w:rsidRDefault="00D7687E" w:rsidP="0044431D">
            <w:pPr>
              <w:pStyle w:val="Compact"/>
              <w:jc w:val="right"/>
            </w:pPr>
            <w:r>
              <w:t>-2.6</w:t>
            </w:r>
          </w:p>
        </w:tc>
      </w:tr>
      <w:tr w:rsidR="00D7687E" w:rsidTr="0044431D">
        <w:tc>
          <w:tcPr>
            <w:tcW w:w="0" w:type="auto"/>
          </w:tcPr>
          <w:p w:rsidR="00D7687E" w:rsidRDefault="00D7687E" w:rsidP="0044431D">
            <w:pPr>
              <w:pStyle w:val="Compact"/>
            </w:pPr>
            <w:r>
              <w:t>PY</w:t>
            </w:r>
          </w:p>
        </w:tc>
        <w:tc>
          <w:tcPr>
            <w:tcW w:w="0" w:type="auto"/>
          </w:tcPr>
          <w:p w:rsidR="00D7687E" w:rsidRDefault="00D7687E" w:rsidP="0044431D">
            <w:pPr>
              <w:pStyle w:val="Compact"/>
              <w:jc w:val="right"/>
            </w:pPr>
            <w:r>
              <w:t>6.8</w:t>
            </w:r>
          </w:p>
        </w:tc>
        <w:tc>
          <w:tcPr>
            <w:tcW w:w="0" w:type="auto"/>
          </w:tcPr>
          <w:p w:rsidR="00D7687E" w:rsidRDefault="00D7687E" w:rsidP="0044431D">
            <w:pPr>
              <w:pStyle w:val="Compact"/>
              <w:jc w:val="right"/>
            </w:pPr>
            <w:r>
              <w:t>4.1</w:t>
            </w:r>
          </w:p>
        </w:tc>
        <w:tc>
          <w:tcPr>
            <w:tcW w:w="0" w:type="auto"/>
          </w:tcPr>
          <w:p w:rsidR="00D7687E" w:rsidRDefault="00D7687E" w:rsidP="0044431D">
            <w:pPr>
              <w:pStyle w:val="Compact"/>
              <w:jc w:val="right"/>
            </w:pPr>
            <w:r>
              <w:t>-2.6</w:t>
            </w:r>
          </w:p>
        </w:tc>
      </w:tr>
      <w:tr w:rsidR="00D7687E" w:rsidTr="0044431D">
        <w:tc>
          <w:tcPr>
            <w:tcW w:w="0" w:type="auto"/>
          </w:tcPr>
          <w:p w:rsidR="00D7687E" w:rsidRDefault="00D7687E" w:rsidP="0044431D">
            <w:pPr>
              <w:pStyle w:val="Compact"/>
            </w:pPr>
            <w:r>
              <w:t>CR</w:t>
            </w:r>
          </w:p>
        </w:tc>
        <w:tc>
          <w:tcPr>
            <w:tcW w:w="0" w:type="auto"/>
          </w:tcPr>
          <w:p w:rsidR="00D7687E" w:rsidRDefault="00D7687E" w:rsidP="0044431D">
            <w:pPr>
              <w:pStyle w:val="Compact"/>
              <w:jc w:val="right"/>
            </w:pPr>
            <w:r>
              <w:t>6.8</w:t>
            </w:r>
          </w:p>
        </w:tc>
        <w:tc>
          <w:tcPr>
            <w:tcW w:w="0" w:type="auto"/>
          </w:tcPr>
          <w:p w:rsidR="00D7687E" w:rsidRDefault="00D7687E" w:rsidP="0044431D">
            <w:pPr>
              <w:pStyle w:val="Compact"/>
              <w:jc w:val="right"/>
            </w:pPr>
            <w:r>
              <w:t>3.9</w:t>
            </w:r>
          </w:p>
        </w:tc>
        <w:tc>
          <w:tcPr>
            <w:tcW w:w="0" w:type="auto"/>
          </w:tcPr>
          <w:p w:rsidR="00D7687E" w:rsidRDefault="00D7687E" w:rsidP="0044431D">
            <w:pPr>
              <w:pStyle w:val="Compact"/>
              <w:jc w:val="right"/>
            </w:pPr>
            <w:r>
              <w:t>-3.0</w:t>
            </w:r>
          </w:p>
        </w:tc>
      </w:tr>
      <w:tr w:rsidR="00D7687E" w:rsidTr="0044431D">
        <w:tc>
          <w:tcPr>
            <w:tcW w:w="0" w:type="auto"/>
          </w:tcPr>
          <w:p w:rsidR="00D7687E" w:rsidRDefault="00D7687E" w:rsidP="0044431D">
            <w:pPr>
              <w:pStyle w:val="Compact"/>
            </w:pPr>
            <w:r>
              <w:t>DO</w:t>
            </w:r>
          </w:p>
        </w:tc>
        <w:tc>
          <w:tcPr>
            <w:tcW w:w="0" w:type="auto"/>
          </w:tcPr>
          <w:p w:rsidR="00D7687E" w:rsidRDefault="00D7687E" w:rsidP="0044431D">
            <w:pPr>
              <w:pStyle w:val="Compact"/>
              <w:jc w:val="right"/>
            </w:pPr>
            <w:r>
              <w:t>8.3</w:t>
            </w:r>
          </w:p>
        </w:tc>
        <w:tc>
          <w:tcPr>
            <w:tcW w:w="0" w:type="auto"/>
          </w:tcPr>
          <w:p w:rsidR="00D7687E" w:rsidRDefault="00D7687E" w:rsidP="0044431D">
            <w:pPr>
              <w:pStyle w:val="Compact"/>
              <w:jc w:val="right"/>
            </w:pPr>
            <w:r>
              <w:t>5.0</w:t>
            </w:r>
          </w:p>
        </w:tc>
        <w:tc>
          <w:tcPr>
            <w:tcW w:w="0" w:type="auto"/>
          </w:tcPr>
          <w:p w:rsidR="00D7687E" w:rsidRDefault="00D7687E" w:rsidP="0044431D">
            <w:pPr>
              <w:pStyle w:val="Compact"/>
              <w:jc w:val="right"/>
            </w:pPr>
            <w:r>
              <w:t>-3.3</w:t>
            </w:r>
          </w:p>
        </w:tc>
      </w:tr>
      <w:tr w:rsidR="00D7687E" w:rsidTr="0044431D">
        <w:tc>
          <w:tcPr>
            <w:tcW w:w="0" w:type="auto"/>
          </w:tcPr>
          <w:p w:rsidR="00D7687E" w:rsidRDefault="00D7687E" w:rsidP="0044431D">
            <w:pPr>
              <w:pStyle w:val="Compact"/>
            </w:pPr>
            <w:r>
              <w:t>CO</w:t>
            </w:r>
          </w:p>
        </w:tc>
        <w:tc>
          <w:tcPr>
            <w:tcW w:w="0" w:type="auto"/>
          </w:tcPr>
          <w:p w:rsidR="00D7687E" w:rsidRDefault="00D7687E" w:rsidP="0044431D">
            <w:pPr>
              <w:pStyle w:val="Compact"/>
              <w:jc w:val="right"/>
            </w:pPr>
            <w:r>
              <w:t>11.0</w:t>
            </w:r>
          </w:p>
        </w:tc>
        <w:tc>
          <w:tcPr>
            <w:tcW w:w="0" w:type="auto"/>
          </w:tcPr>
          <w:p w:rsidR="00D7687E" w:rsidRDefault="00D7687E" w:rsidP="0044431D">
            <w:pPr>
              <w:pStyle w:val="Compact"/>
              <w:jc w:val="right"/>
            </w:pPr>
            <w:r>
              <w:t>7.0</w:t>
            </w:r>
          </w:p>
        </w:tc>
        <w:tc>
          <w:tcPr>
            <w:tcW w:w="0" w:type="auto"/>
          </w:tcPr>
          <w:p w:rsidR="00D7687E" w:rsidRDefault="00D7687E" w:rsidP="0044431D">
            <w:pPr>
              <w:pStyle w:val="Compact"/>
              <w:jc w:val="right"/>
            </w:pPr>
            <w:r>
              <w:t>-4.0</w:t>
            </w:r>
          </w:p>
        </w:tc>
      </w:tr>
      <w:tr w:rsidR="00D7687E" w:rsidTr="0044431D">
        <w:tc>
          <w:tcPr>
            <w:tcW w:w="0" w:type="auto"/>
          </w:tcPr>
          <w:p w:rsidR="00D7687E" w:rsidRDefault="00D7687E" w:rsidP="0044431D">
            <w:pPr>
              <w:pStyle w:val="Compact"/>
            </w:pPr>
            <w:r>
              <w:t>HN</w:t>
            </w:r>
          </w:p>
        </w:tc>
        <w:tc>
          <w:tcPr>
            <w:tcW w:w="0" w:type="auto"/>
          </w:tcPr>
          <w:p w:rsidR="00D7687E" w:rsidRDefault="00D7687E" w:rsidP="0044431D">
            <w:pPr>
              <w:pStyle w:val="Compact"/>
              <w:jc w:val="right"/>
            </w:pPr>
            <w:r>
              <w:t>10.5</w:t>
            </w:r>
          </w:p>
        </w:tc>
        <w:tc>
          <w:tcPr>
            <w:tcW w:w="0" w:type="auto"/>
          </w:tcPr>
          <w:p w:rsidR="00D7687E" w:rsidRDefault="00D7687E" w:rsidP="0044431D">
            <w:pPr>
              <w:pStyle w:val="Compact"/>
              <w:jc w:val="right"/>
            </w:pPr>
            <w:r>
              <w:t>4.8</w:t>
            </w:r>
          </w:p>
        </w:tc>
        <w:tc>
          <w:tcPr>
            <w:tcW w:w="0" w:type="auto"/>
          </w:tcPr>
          <w:p w:rsidR="00D7687E" w:rsidRDefault="00D7687E" w:rsidP="0044431D">
            <w:pPr>
              <w:pStyle w:val="Compact"/>
              <w:jc w:val="right"/>
            </w:pPr>
            <w:r>
              <w:t>-5.8</w:t>
            </w:r>
          </w:p>
        </w:tc>
      </w:tr>
      <w:tr w:rsidR="00D7687E" w:rsidTr="0044431D">
        <w:tc>
          <w:tcPr>
            <w:tcW w:w="0" w:type="auto"/>
          </w:tcPr>
          <w:p w:rsidR="00D7687E" w:rsidRDefault="00D7687E" w:rsidP="0044431D">
            <w:pPr>
              <w:pStyle w:val="Compact"/>
            </w:pPr>
            <w:r>
              <w:t>CL</w:t>
            </w:r>
          </w:p>
        </w:tc>
        <w:tc>
          <w:tcPr>
            <w:tcW w:w="0" w:type="auto"/>
          </w:tcPr>
          <w:p w:rsidR="00D7687E" w:rsidRDefault="00D7687E" w:rsidP="0044431D">
            <w:pPr>
              <w:pStyle w:val="Compact"/>
              <w:jc w:val="right"/>
            </w:pPr>
            <w:r>
              <w:t>10.7</w:t>
            </w:r>
          </w:p>
        </w:tc>
        <w:tc>
          <w:tcPr>
            <w:tcW w:w="0" w:type="auto"/>
          </w:tcPr>
          <w:p w:rsidR="00D7687E" w:rsidRDefault="00D7687E" w:rsidP="0044431D">
            <w:pPr>
              <w:pStyle w:val="Compact"/>
              <w:jc w:val="right"/>
            </w:pPr>
            <w:r>
              <w:t>3.6</w:t>
            </w:r>
          </w:p>
        </w:tc>
        <w:tc>
          <w:tcPr>
            <w:tcW w:w="0" w:type="auto"/>
          </w:tcPr>
          <w:p w:rsidR="00D7687E" w:rsidRDefault="00D7687E" w:rsidP="0044431D">
            <w:pPr>
              <w:pStyle w:val="Compact"/>
              <w:jc w:val="right"/>
            </w:pPr>
            <w:r>
              <w:t>-7.1</w:t>
            </w:r>
          </w:p>
        </w:tc>
      </w:tr>
      <w:tr w:rsidR="00D7687E" w:rsidTr="0044431D">
        <w:tc>
          <w:tcPr>
            <w:tcW w:w="0" w:type="auto"/>
          </w:tcPr>
          <w:p w:rsidR="00D7687E" w:rsidRDefault="00D7687E" w:rsidP="0044431D">
            <w:pPr>
              <w:pStyle w:val="Compact"/>
            </w:pPr>
            <w:r>
              <w:t>BR</w:t>
            </w:r>
          </w:p>
        </w:tc>
        <w:tc>
          <w:tcPr>
            <w:tcW w:w="0" w:type="auto"/>
          </w:tcPr>
          <w:p w:rsidR="00D7687E" w:rsidRDefault="00D7687E" w:rsidP="0044431D">
            <w:pPr>
              <w:pStyle w:val="Compact"/>
              <w:jc w:val="right"/>
            </w:pPr>
            <w:r>
              <w:t>6.8</w:t>
            </w:r>
          </w:p>
        </w:tc>
        <w:tc>
          <w:tcPr>
            <w:tcW w:w="0" w:type="auto"/>
          </w:tcPr>
          <w:p w:rsidR="00D7687E" w:rsidRDefault="00D7687E" w:rsidP="0044431D">
            <w:pPr>
              <w:pStyle w:val="Compact"/>
              <w:jc w:val="right"/>
            </w:pPr>
            <w:r>
              <w:t>-1.0</w:t>
            </w:r>
          </w:p>
        </w:tc>
        <w:tc>
          <w:tcPr>
            <w:tcW w:w="0" w:type="auto"/>
          </w:tcPr>
          <w:p w:rsidR="00D7687E" w:rsidRDefault="00D7687E" w:rsidP="0044431D">
            <w:pPr>
              <w:pStyle w:val="Compact"/>
              <w:jc w:val="right"/>
            </w:pPr>
            <w:r>
              <w:t>-7.8</w:t>
            </w:r>
          </w:p>
        </w:tc>
      </w:tr>
      <w:tr w:rsidR="00D7687E" w:rsidTr="0044431D">
        <w:tc>
          <w:tcPr>
            <w:tcW w:w="0" w:type="auto"/>
          </w:tcPr>
          <w:p w:rsidR="00D7687E" w:rsidRDefault="00D7687E" w:rsidP="0044431D">
            <w:pPr>
              <w:pStyle w:val="Compact"/>
            </w:pPr>
            <w:r>
              <w:t>PE</w:t>
            </w:r>
          </w:p>
        </w:tc>
        <w:tc>
          <w:tcPr>
            <w:tcW w:w="0" w:type="auto"/>
          </w:tcPr>
          <w:p w:rsidR="00D7687E" w:rsidRDefault="00D7687E" w:rsidP="0044431D">
            <w:pPr>
              <w:pStyle w:val="Compact"/>
              <w:jc w:val="right"/>
            </w:pPr>
            <w:r>
              <w:t>14.2</w:t>
            </w:r>
          </w:p>
        </w:tc>
        <w:tc>
          <w:tcPr>
            <w:tcW w:w="0" w:type="auto"/>
          </w:tcPr>
          <w:p w:rsidR="00D7687E" w:rsidRDefault="00D7687E" w:rsidP="0044431D">
            <w:pPr>
              <w:pStyle w:val="Compact"/>
              <w:jc w:val="right"/>
            </w:pPr>
            <w:r>
              <w:t>3.4</w:t>
            </w:r>
          </w:p>
        </w:tc>
        <w:tc>
          <w:tcPr>
            <w:tcW w:w="0" w:type="auto"/>
          </w:tcPr>
          <w:p w:rsidR="00D7687E" w:rsidRDefault="00D7687E" w:rsidP="0044431D">
            <w:pPr>
              <w:pStyle w:val="Compact"/>
              <w:jc w:val="right"/>
            </w:pPr>
            <w:r>
              <w:t>-10.9</w:t>
            </w:r>
          </w:p>
        </w:tc>
      </w:tr>
      <w:tr w:rsidR="00D7687E" w:rsidTr="0044431D">
        <w:tc>
          <w:tcPr>
            <w:tcW w:w="0" w:type="auto"/>
          </w:tcPr>
          <w:p w:rsidR="00D7687E" w:rsidRDefault="00D7687E" w:rsidP="0044431D">
            <w:pPr>
              <w:pStyle w:val="Compact"/>
            </w:pPr>
            <w:r>
              <w:t>UY</w:t>
            </w:r>
          </w:p>
        </w:tc>
        <w:tc>
          <w:tcPr>
            <w:tcW w:w="0" w:type="auto"/>
          </w:tcPr>
          <w:p w:rsidR="00D7687E" w:rsidRDefault="00D7687E" w:rsidP="0044431D">
            <w:pPr>
              <w:pStyle w:val="Compact"/>
              <w:jc w:val="right"/>
            </w:pPr>
            <w:r>
              <w:t>15.8</w:t>
            </w:r>
          </w:p>
        </w:tc>
        <w:tc>
          <w:tcPr>
            <w:tcW w:w="0" w:type="auto"/>
          </w:tcPr>
          <w:p w:rsidR="00D7687E" w:rsidRDefault="00D7687E" w:rsidP="0044431D">
            <w:pPr>
              <w:pStyle w:val="Compact"/>
              <w:jc w:val="right"/>
            </w:pPr>
            <w:r>
              <w:t>3.6</w:t>
            </w:r>
          </w:p>
        </w:tc>
        <w:tc>
          <w:tcPr>
            <w:tcW w:w="0" w:type="auto"/>
          </w:tcPr>
          <w:p w:rsidR="00D7687E" w:rsidRDefault="00D7687E" w:rsidP="0044431D">
            <w:pPr>
              <w:pStyle w:val="Compact"/>
              <w:jc w:val="right"/>
            </w:pPr>
            <w:r>
              <w:t>-12.2</w:t>
            </w:r>
          </w:p>
        </w:tc>
      </w:tr>
      <w:tr w:rsidR="00D7687E" w:rsidTr="0044431D">
        <w:tc>
          <w:tcPr>
            <w:tcW w:w="0" w:type="auto"/>
          </w:tcPr>
          <w:p w:rsidR="00D7687E" w:rsidRDefault="00D7687E" w:rsidP="0044431D">
            <w:pPr>
              <w:pStyle w:val="Compact"/>
            </w:pPr>
            <w:r>
              <w:t>AR</w:t>
            </w:r>
          </w:p>
        </w:tc>
        <w:tc>
          <w:tcPr>
            <w:tcW w:w="0" w:type="auto"/>
          </w:tcPr>
          <w:p w:rsidR="00D7687E" w:rsidRDefault="00D7687E" w:rsidP="0044431D">
            <w:pPr>
              <w:pStyle w:val="Compact"/>
              <w:jc w:val="right"/>
            </w:pPr>
            <w:r>
              <w:t>15.2</w:t>
            </w:r>
          </w:p>
        </w:tc>
        <w:tc>
          <w:tcPr>
            <w:tcW w:w="0" w:type="auto"/>
          </w:tcPr>
          <w:p w:rsidR="00D7687E" w:rsidRDefault="00D7687E" w:rsidP="0044431D">
            <w:pPr>
              <w:pStyle w:val="Compact"/>
              <w:jc w:val="right"/>
            </w:pPr>
            <w:r>
              <w:t>1.3</w:t>
            </w:r>
          </w:p>
        </w:tc>
        <w:tc>
          <w:tcPr>
            <w:tcW w:w="0" w:type="auto"/>
          </w:tcPr>
          <w:p w:rsidR="00D7687E" w:rsidRDefault="00D7687E" w:rsidP="0044431D">
            <w:pPr>
              <w:pStyle w:val="Compact"/>
              <w:jc w:val="right"/>
            </w:pPr>
            <w:r>
              <w:t>-13.9</w:t>
            </w:r>
          </w:p>
        </w:tc>
      </w:tr>
      <w:tr w:rsidR="00D7687E" w:rsidTr="0044431D">
        <w:tc>
          <w:tcPr>
            <w:tcW w:w="0" w:type="auto"/>
          </w:tcPr>
          <w:p w:rsidR="00D7687E" w:rsidRDefault="00D7687E" w:rsidP="0044431D">
            <w:pPr>
              <w:pStyle w:val="Compact"/>
            </w:pPr>
            <w:r>
              <w:t>VE</w:t>
            </w:r>
          </w:p>
        </w:tc>
        <w:tc>
          <w:tcPr>
            <w:tcW w:w="0" w:type="auto"/>
          </w:tcPr>
          <w:p w:rsidR="00D7687E" w:rsidRDefault="00D7687E" w:rsidP="0044431D">
            <w:pPr>
              <w:pStyle w:val="Compact"/>
              <w:jc w:val="right"/>
            </w:pPr>
            <w:r>
              <w:t>22.9</w:t>
            </w:r>
          </w:p>
        </w:tc>
        <w:tc>
          <w:tcPr>
            <w:tcW w:w="0" w:type="auto"/>
          </w:tcPr>
          <w:p w:rsidR="00D7687E" w:rsidRDefault="00D7687E" w:rsidP="0044431D">
            <w:pPr>
              <w:pStyle w:val="Compact"/>
              <w:jc w:val="right"/>
            </w:pPr>
            <w:r>
              <w:t>-0.6</w:t>
            </w:r>
          </w:p>
        </w:tc>
        <w:tc>
          <w:tcPr>
            <w:tcW w:w="0" w:type="auto"/>
          </w:tcPr>
          <w:p w:rsidR="00D7687E" w:rsidRDefault="00D7687E" w:rsidP="0044431D">
            <w:pPr>
              <w:pStyle w:val="Compact"/>
              <w:jc w:val="right"/>
            </w:pPr>
            <w:r>
              <w:t>-23.5</w:t>
            </w:r>
          </w:p>
        </w:tc>
      </w:tr>
    </w:tbl>
    <w:p w:rsidR="00D7687E" w:rsidRDefault="00D7687E" w:rsidP="00D7687E">
      <w:pPr>
        <w:pStyle w:val="BodyText"/>
      </w:pPr>
      <w:r>
        <w:rPr>
          <w:b/>
        </w:rPr>
        <w:t>Note:</w:t>
      </w:r>
      <w:r>
        <w:t xml:space="preserve"> </w:t>
      </w:r>
      <w:r>
        <w:rPr>
          <w:vertAlign w:val="superscript"/>
        </w:rPr>
        <w:t>a</w:t>
      </w:r>
      <w:r>
        <w:t xml:space="preserve"> Source: WB</w:t>
      </w:r>
    </w:p>
    <w:p w:rsidR="00D7687E" w:rsidRDefault="00D7687E" w:rsidP="00D7687E">
      <w:pPr>
        <w:pStyle w:val="TableCaption"/>
      </w:pPr>
      <w:r>
        <w:t>Growth of trade/</w:t>
      </w:r>
      <w:proofErr w:type="spellStart"/>
      <w:r>
        <w:t>gdp</w:t>
      </w:r>
      <w:proofErr w:type="spellEnd"/>
      <w:r>
        <w:t xml:space="preserve"> (LAC-18)</w:t>
      </w:r>
    </w:p>
    <w:tbl>
      <w:tblPr>
        <w:tblW w:w="0" w:type="pct"/>
        <w:tblLook w:val="04A0"/>
      </w:tblPr>
      <w:tblGrid>
        <w:gridCol w:w="549"/>
        <w:gridCol w:w="1359"/>
        <w:gridCol w:w="1359"/>
        <w:gridCol w:w="994"/>
      </w:tblGrid>
      <w:tr w:rsidR="00D7687E" w:rsidTr="0044431D">
        <w:tc>
          <w:tcPr>
            <w:tcW w:w="0" w:type="auto"/>
            <w:tcBorders>
              <w:bottom w:val="single" w:sz="0" w:space="0" w:color="auto"/>
            </w:tcBorders>
            <w:vAlign w:val="bottom"/>
          </w:tcPr>
          <w:p w:rsidR="00D7687E" w:rsidRDefault="00D7687E" w:rsidP="0044431D">
            <w:pPr>
              <w:pStyle w:val="Compact"/>
            </w:pPr>
          </w:p>
        </w:tc>
        <w:tc>
          <w:tcPr>
            <w:tcW w:w="0" w:type="auto"/>
            <w:tcBorders>
              <w:bottom w:val="single" w:sz="0" w:space="0" w:color="auto"/>
            </w:tcBorders>
            <w:vAlign w:val="bottom"/>
          </w:tcPr>
          <w:p w:rsidR="00D7687E" w:rsidRDefault="00D7687E" w:rsidP="0044431D">
            <w:pPr>
              <w:pStyle w:val="Compact"/>
              <w:jc w:val="right"/>
            </w:pPr>
            <w:r>
              <w:t>2003-2008</w:t>
            </w:r>
          </w:p>
        </w:tc>
        <w:tc>
          <w:tcPr>
            <w:tcW w:w="0" w:type="auto"/>
            <w:tcBorders>
              <w:bottom w:val="single" w:sz="0" w:space="0" w:color="auto"/>
            </w:tcBorders>
            <w:vAlign w:val="bottom"/>
          </w:tcPr>
          <w:p w:rsidR="00D7687E" w:rsidRDefault="00D7687E" w:rsidP="0044431D">
            <w:pPr>
              <w:pStyle w:val="Compact"/>
              <w:jc w:val="right"/>
            </w:pPr>
            <w:r>
              <w:t>2010-2016</w:t>
            </w:r>
          </w:p>
        </w:tc>
        <w:tc>
          <w:tcPr>
            <w:tcW w:w="0" w:type="auto"/>
            <w:tcBorders>
              <w:bottom w:val="single" w:sz="0" w:space="0" w:color="auto"/>
            </w:tcBorders>
            <w:vAlign w:val="bottom"/>
          </w:tcPr>
          <w:p w:rsidR="00D7687E" w:rsidRDefault="00D7687E" w:rsidP="0044431D">
            <w:pPr>
              <w:pStyle w:val="Compact"/>
              <w:jc w:val="right"/>
            </w:pPr>
            <w:proofErr w:type="spellStart"/>
            <w:r>
              <w:t>Cambio</w:t>
            </w:r>
            <w:proofErr w:type="spellEnd"/>
          </w:p>
        </w:tc>
      </w:tr>
      <w:tr w:rsidR="00D7687E" w:rsidTr="0044431D">
        <w:tc>
          <w:tcPr>
            <w:tcW w:w="0" w:type="auto"/>
          </w:tcPr>
          <w:p w:rsidR="00D7687E" w:rsidRDefault="00D7687E" w:rsidP="0044431D">
            <w:pPr>
              <w:pStyle w:val="Compact"/>
            </w:pPr>
            <w:r>
              <w:t>DO</w:t>
            </w:r>
          </w:p>
        </w:tc>
        <w:tc>
          <w:tcPr>
            <w:tcW w:w="0" w:type="auto"/>
          </w:tcPr>
          <w:p w:rsidR="00D7687E" w:rsidRDefault="00D7687E" w:rsidP="0044431D">
            <w:pPr>
              <w:pStyle w:val="Compact"/>
              <w:jc w:val="right"/>
            </w:pPr>
            <w:r>
              <w:t>-5.6</w:t>
            </w:r>
          </w:p>
        </w:tc>
        <w:tc>
          <w:tcPr>
            <w:tcW w:w="0" w:type="auto"/>
          </w:tcPr>
          <w:p w:rsidR="00D7687E" w:rsidRDefault="00D7687E" w:rsidP="0044431D">
            <w:pPr>
              <w:pStyle w:val="Compact"/>
              <w:jc w:val="right"/>
            </w:pPr>
            <w:r>
              <w:t>-0.6</w:t>
            </w:r>
          </w:p>
        </w:tc>
        <w:tc>
          <w:tcPr>
            <w:tcW w:w="0" w:type="auto"/>
          </w:tcPr>
          <w:p w:rsidR="00D7687E" w:rsidRDefault="00D7687E" w:rsidP="0044431D">
            <w:pPr>
              <w:pStyle w:val="Compact"/>
              <w:jc w:val="right"/>
            </w:pPr>
            <w:r>
              <w:t>5.0</w:t>
            </w:r>
          </w:p>
        </w:tc>
      </w:tr>
      <w:tr w:rsidR="00D7687E" w:rsidTr="0044431D">
        <w:tc>
          <w:tcPr>
            <w:tcW w:w="0" w:type="auto"/>
          </w:tcPr>
          <w:p w:rsidR="00D7687E" w:rsidRDefault="00D7687E" w:rsidP="0044431D">
            <w:pPr>
              <w:pStyle w:val="Compact"/>
            </w:pPr>
            <w:r>
              <w:t>BR</w:t>
            </w:r>
          </w:p>
        </w:tc>
        <w:tc>
          <w:tcPr>
            <w:tcW w:w="0" w:type="auto"/>
          </w:tcPr>
          <w:p w:rsidR="00D7687E" w:rsidRDefault="00D7687E" w:rsidP="0044431D">
            <w:pPr>
              <w:pStyle w:val="Compact"/>
              <w:jc w:val="right"/>
            </w:pPr>
            <w:r>
              <w:t>-0.5</w:t>
            </w:r>
          </w:p>
        </w:tc>
        <w:tc>
          <w:tcPr>
            <w:tcW w:w="0" w:type="auto"/>
          </w:tcPr>
          <w:p w:rsidR="00D7687E" w:rsidRDefault="00D7687E" w:rsidP="0044431D">
            <w:pPr>
              <w:pStyle w:val="Compact"/>
              <w:jc w:val="right"/>
            </w:pPr>
            <w:r>
              <w:t>3.0</w:t>
            </w:r>
          </w:p>
        </w:tc>
        <w:tc>
          <w:tcPr>
            <w:tcW w:w="0" w:type="auto"/>
          </w:tcPr>
          <w:p w:rsidR="00D7687E" w:rsidRDefault="00D7687E" w:rsidP="0044431D">
            <w:pPr>
              <w:pStyle w:val="Compact"/>
              <w:jc w:val="right"/>
            </w:pPr>
            <w:r>
              <w:t>3.6</w:t>
            </w:r>
          </w:p>
        </w:tc>
      </w:tr>
      <w:tr w:rsidR="00D7687E" w:rsidTr="0044431D">
        <w:tc>
          <w:tcPr>
            <w:tcW w:w="0" w:type="auto"/>
          </w:tcPr>
          <w:p w:rsidR="00D7687E" w:rsidRDefault="00D7687E" w:rsidP="0044431D">
            <w:pPr>
              <w:pStyle w:val="Compact"/>
            </w:pPr>
            <w:r>
              <w:t>CO</w:t>
            </w:r>
          </w:p>
        </w:tc>
        <w:tc>
          <w:tcPr>
            <w:tcW w:w="0" w:type="auto"/>
          </w:tcPr>
          <w:p w:rsidR="00D7687E" w:rsidRDefault="00D7687E" w:rsidP="0044431D">
            <w:pPr>
              <w:pStyle w:val="Compact"/>
              <w:jc w:val="right"/>
            </w:pPr>
            <w:r>
              <w:t>0.7</w:t>
            </w:r>
          </w:p>
        </w:tc>
        <w:tc>
          <w:tcPr>
            <w:tcW w:w="0" w:type="auto"/>
          </w:tcPr>
          <w:p w:rsidR="00D7687E" w:rsidRDefault="00D7687E" w:rsidP="0044431D">
            <w:pPr>
              <w:pStyle w:val="Compact"/>
              <w:jc w:val="right"/>
            </w:pPr>
            <w:r>
              <w:t>2.4</w:t>
            </w:r>
          </w:p>
        </w:tc>
        <w:tc>
          <w:tcPr>
            <w:tcW w:w="0" w:type="auto"/>
          </w:tcPr>
          <w:p w:rsidR="00D7687E" w:rsidRDefault="00D7687E" w:rsidP="0044431D">
            <w:pPr>
              <w:pStyle w:val="Compact"/>
              <w:jc w:val="right"/>
            </w:pPr>
            <w:r>
              <w:t>1.8</w:t>
            </w:r>
          </w:p>
        </w:tc>
      </w:tr>
      <w:tr w:rsidR="00D7687E" w:rsidTr="0044431D">
        <w:tc>
          <w:tcPr>
            <w:tcW w:w="0" w:type="auto"/>
          </w:tcPr>
          <w:p w:rsidR="00D7687E" w:rsidRDefault="00D7687E" w:rsidP="0044431D">
            <w:pPr>
              <w:pStyle w:val="Compact"/>
            </w:pPr>
            <w:r>
              <w:t>MX</w:t>
            </w:r>
          </w:p>
        </w:tc>
        <w:tc>
          <w:tcPr>
            <w:tcW w:w="0" w:type="auto"/>
          </w:tcPr>
          <w:p w:rsidR="00D7687E" w:rsidRDefault="00D7687E" w:rsidP="0044431D">
            <w:pPr>
              <w:pStyle w:val="Compact"/>
              <w:jc w:val="right"/>
            </w:pPr>
            <w:r>
              <w:t>2.1</w:t>
            </w:r>
          </w:p>
        </w:tc>
        <w:tc>
          <w:tcPr>
            <w:tcW w:w="0" w:type="auto"/>
          </w:tcPr>
          <w:p w:rsidR="00D7687E" w:rsidRDefault="00D7687E" w:rsidP="0044431D">
            <w:pPr>
              <w:pStyle w:val="Compact"/>
              <w:jc w:val="right"/>
            </w:pPr>
            <w:r>
              <w:t>3.0</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VE</w:t>
            </w:r>
          </w:p>
        </w:tc>
        <w:tc>
          <w:tcPr>
            <w:tcW w:w="0" w:type="auto"/>
          </w:tcPr>
          <w:p w:rsidR="00D7687E" w:rsidRDefault="00D7687E" w:rsidP="0044431D">
            <w:pPr>
              <w:pStyle w:val="Compact"/>
              <w:jc w:val="right"/>
            </w:pPr>
            <w:r>
              <w:t>0.4</w:t>
            </w:r>
          </w:p>
        </w:tc>
        <w:tc>
          <w:tcPr>
            <w:tcW w:w="0" w:type="auto"/>
          </w:tcPr>
          <w:p w:rsidR="00D7687E" w:rsidRDefault="00D7687E" w:rsidP="0044431D">
            <w:pPr>
              <w:pStyle w:val="Compact"/>
              <w:jc w:val="right"/>
            </w:pPr>
            <w:r>
              <w:t>0.8</w:t>
            </w:r>
          </w:p>
        </w:tc>
        <w:tc>
          <w:tcPr>
            <w:tcW w:w="0" w:type="auto"/>
          </w:tcPr>
          <w:p w:rsidR="00D7687E" w:rsidRDefault="00D7687E" w:rsidP="0044431D">
            <w:pPr>
              <w:pStyle w:val="Compact"/>
              <w:jc w:val="right"/>
            </w:pPr>
            <w:r>
              <w:t>0.4</w:t>
            </w:r>
          </w:p>
        </w:tc>
      </w:tr>
      <w:tr w:rsidR="00D7687E" w:rsidTr="0044431D">
        <w:tc>
          <w:tcPr>
            <w:tcW w:w="0" w:type="auto"/>
          </w:tcPr>
          <w:p w:rsidR="00D7687E" w:rsidRDefault="00D7687E" w:rsidP="0044431D">
            <w:pPr>
              <w:pStyle w:val="Compact"/>
            </w:pPr>
            <w:r>
              <w:t>SV</w:t>
            </w:r>
          </w:p>
        </w:tc>
        <w:tc>
          <w:tcPr>
            <w:tcW w:w="0" w:type="auto"/>
          </w:tcPr>
          <w:p w:rsidR="00D7687E" w:rsidRDefault="00D7687E" w:rsidP="0044431D">
            <w:pPr>
              <w:pStyle w:val="Compact"/>
              <w:jc w:val="right"/>
            </w:pPr>
            <w:r>
              <w:t>1.5</w:t>
            </w:r>
          </w:p>
        </w:tc>
        <w:tc>
          <w:tcPr>
            <w:tcW w:w="0" w:type="auto"/>
          </w:tcPr>
          <w:p w:rsidR="00D7687E" w:rsidRDefault="00D7687E" w:rsidP="0044431D">
            <w:pPr>
              <w:pStyle w:val="Compact"/>
              <w:jc w:val="right"/>
            </w:pPr>
            <w:r>
              <w:t>-0.2</w:t>
            </w:r>
          </w:p>
        </w:tc>
        <w:tc>
          <w:tcPr>
            <w:tcW w:w="0" w:type="auto"/>
          </w:tcPr>
          <w:p w:rsidR="00D7687E" w:rsidRDefault="00D7687E" w:rsidP="0044431D">
            <w:pPr>
              <w:pStyle w:val="Compact"/>
              <w:jc w:val="right"/>
            </w:pPr>
            <w:r>
              <w:t>-1.7</w:t>
            </w:r>
          </w:p>
        </w:tc>
      </w:tr>
      <w:tr w:rsidR="00D7687E" w:rsidTr="0044431D">
        <w:tc>
          <w:tcPr>
            <w:tcW w:w="0" w:type="auto"/>
          </w:tcPr>
          <w:p w:rsidR="00D7687E" w:rsidRDefault="00D7687E" w:rsidP="0044431D">
            <w:pPr>
              <w:pStyle w:val="Compact"/>
            </w:pPr>
            <w:r>
              <w:t>CR</w:t>
            </w:r>
          </w:p>
        </w:tc>
        <w:tc>
          <w:tcPr>
            <w:tcW w:w="0" w:type="auto"/>
          </w:tcPr>
          <w:p w:rsidR="00D7687E" w:rsidRDefault="00D7687E" w:rsidP="0044431D">
            <w:pPr>
              <w:pStyle w:val="Compact"/>
              <w:jc w:val="right"/>
            </w:pPr>
            <w:r>
              <w:t>0.6</w:t>
            </w:r>
          </w:p>
        </w:tc>
        <w:tc>
          <w:tcPr>
            <w:tcW w:w="0" w:type="auto"/>
          </w:tcPr>
          <w:p w:rsidR="00D7687E" w:rsidRDefault="00D7687E" w:rsidP="0044431D">
            <w:pPr>
              <w:pStyle w:val="Compact"/>
              <w:jc w:val="right"/>
            </w:pPr>
            <w:r>
              <w:t>-1.4</w:t>
            </w:r>
          </w:p>
        </w:tc>
        <w:tc>
          <w:tcPr>
            <w:tcW w:w="0" w:type="auto"/>
          </w:tcPr>
          <w:p w:rsidR="00D7687E" w:rsidRDefault="00D7687E" w:rsidP="0044431D">
            <w:pPr>
              <w:pStyle w:val="Compact"/>
              <w:jc w:val="right"/>
            </w:pPr>
            <w:r>
              <w:t>-2.0</w:t>
            </w:r>
          </w:p>
        </w:tc>
      </w:tr>
      <w:tr w:rsidR="00D7687E" w:rsidTr="0044431D">
        <w:tc>
          <w:tcPr>
            <w:tcW w:w="0" w:type="auto"/>
          </w:tcPr>
          <w:p w:rsidR="00D7687E" w:rsidRDefault="00D7687E" w:rsidP="0044431D">
            <w:pPr>
              <w:pStyle w:val="Compact"/>
            </w:pPr>
            <w:r>
              <w:t>HN</w:t>
            </w:r>
          </w:p>
        </w:tc>
        <w:tc>
          <w:tcPr>
            <w:tcW w:w="0" w:type="auto"/>
          </w:tcPr>
          <w:p w:rsidR="00D7687E" w:rsidRDefault="00D7687E" w:rsidP="0044431D">
            <w:pPr>
              <w:pStyle w:val="Compact"/>
              <w:jc w:val="right"/>
            </w:pPr>
            <w:r>
              <w:t>1.8</w:t>
            </w:r>
          </w:p>
        </w:tc>
        <w:tc>
          <w:tcPr>
            <w:tcW w:w="0" w:type="auto"/>
          </w:tcPr>
          <w:p w:rsidR="00D7687E" w:rsidRDefault="00D7687E" w:rsidP="0044431D">
            <w:pPr>
              <w:pStyle w:val="Compact"/>
              <w:jc w:val="right"/>
            </w:pPr>
            <w:r>
              <w:t>-0.3</w:t>
            </w:r>
          </w:p>
        </w:tc>
        <w:tc>
          <w:tcPr>
            <w:tcW w:w="0" w:type="auto"/>
          </w:tcPr>
          <w:p w:rsidR="00D7687E" w:rsidRDefault="00D7687E" w:rsidP="0044431D">
            <w:pPr>
              <w:pStyle w:val="Compact"/>
              <w:jc w:val="right"/>
            </w:pPr>
            <w:r>
              <w:t>-2.1</w:t>
            </w:r>
          </w:p>
        </w:tc>
      </w:tr>
      <w:tr w:rsidR="00D7687E" w:rsidTr="0044431D">
        <w:tc>
          <w:tcPr>
            <w:tcW w:w="0" w:type="auto"/>
          </w:tcPr>
          <w:p w:rsidR="00D7687E" w:rsidRDefault="00D7687E" w:rsidP="0044431D">
            <w:pPr>
              <w:pStyle w:val="Compact"/>
            </w:pPr>
            <w:r>
              <w:t>GT</w:t>
            </w:r>
          </w:p>
        </w:tc>
        <w:tc>
          <w:tcPr>
            <w:tcW w:w="0" w:type="auto"/>
          </w:tcPr>
          <w:p w:rsidR="00D7687E" w:rsidRDefault="00D7687E" w:rsidP="0044431D">
            <w:pPr>
              <w:pStyle w:val="Compact"/>
              <w:jc w:val="right"/>
            </w:pPr>
            <w:r>
              <w:t>-0.5</w:t>
            </w:r>
          </w:p>
        </w:tc>
        <w:tc>
          <w:tcPr>
            <w:tcW w:w="0" w:type="auto"/>
          </w:tcPr>
          <w:p w:rsidR="00D7687E" w:rsidRDefault="00D7687E" w:rsidP="0044431D">
            <w:pPr>
              <w:pStyle w:val="Compact"/>
              <w:jc w:val="right"/>
            </w:pPr>
            <w:r>
              <w:t>-3.1</w:t>
            </w:r>
          </w:p>
        </w:tc>
        <w:tc>
          <w:tcPr>
            <w:tcW w:w="0" w:type="auto"/>
          </w:tcPr>
          <w:p w:rsidR="00D7687E" w:rsidRDefault="00D7687E" w:rsidP="0044431D">
            <w:pPr>
              <w:pStyle w:val="Compact"/>
              <w:jc w:val="right"/>
            </w:pPr>
            <w:r>
              <w:t>-2.7</w:t>
            </w:r>
          </w:p>
        </w:tc>
      </w:tr>
      <w:tr w:rsidR="00D7687E" w:rsidTr="0044431D">
        <w:tc>
          <w:tcPr>
            <w:tcW w:w="0" w:type="auto"/>
          </w:tcPr>
          <w:p w:rsidR="00D7687E" w:rsidRDefault="00D7687E" w:rsidP="0044431D">
            <w:pPr>
              <w:pStyle w:val="Compact"/>
            </w:pPr>
            <w:r>
              <w:t>PY</w:t>
            </w:r>
          </w:p>
        </w:tc>
        <w:tc>
          <w:tcPr>
            <w:tcW w:w="0" w:type="auto"/>
          </w:tcPr>
          <w:p w:rsidR="00D7687E" w:rsidRDefault="00D7687E" w:rsidP="0044431D">
            <w:pPr>
              <w:pStyle w:val="Compact"/>
              <w:jc w:val="right"/>
            </w:pPr>
            <w:r>
              <w:t>1.5</w:t>
            </w:r>
          </w:p>
        </w:tc>
        <w:tc>
          <w:tcPr>
            <w:tcW w:w="0" w:type="auto"/>
          </w:tcPr>
          <w:p w:rsidR="00D7687E" w:rsidRDefault="00D7687E" w:rsidP="0044431D">
            <w:pPr>
              <w:pStyle w:val="Compact"/>
              <w:jc w:val="right"/>
            </w:pPr>
            <w:r>
              <w:t>-3.8</w:t>
            </w:r>
          </w:p>
        </w:tc>
        <w:tc>
          <w:tcPr>
            <w:tcW w:w="0" w:type="auto"/>
          </w:tcPr>
          <w:p w:rsidR="00D7687E" w:rsidRDefault="00D7687E" w:rsidP="0044431D">
            <w:pPr>
              <w:pStyle w:val="Compact"/>
              <w:jc w:val="right"/>
            </w:pPr>
            <w:r>
              <w:t>-5.3</w:t>
            </w:r>
          </w:p>
        </w:tc>
      </w:tr>
      <w:tr w:rsidR="00D7687E" w:rsidTr="0044431D">
        <w:tc>
          <w:tcPr>
            <w:tcW w:w="0" w:type="auto"/>
          </w:tcPr>
          <w:p w:rsidR="00D7687E" w:rsidRDefault="00D7687E" w:rsidP="0044431D">
            <w:pPr>
              <w:pStyle w:val="Compact"/>
            </w:pPr>
            <w:r>
              <w:t>CL</w:t>
            </w:r>
          </w:p>
        </w:tc>
        <w:tc>
          <w:tcPr>
            <w:tcW w:w="0" w:type="auto"/>
          </w:tcPr>
          <w:p w:rsidR="00D7687E" w:rsidRDefault="00D7687E" w:rsidP="0044431D">
            <w:pPr>
              <w:pStyle w:val="Compact"/>
              <w:jc w:val="right"/>
            </w:pPr>
            <w:r>
              <w:t>3.7</w:t>
            </w:r>
          </w:p>
        </w:tc>
        <w:tc>
          <w:tcPr>
            <w:tcW w:w="0" w:type="auto"/>
          </w:tcPr>
          <w:p w:rsidR="00D7687E" w:rsidRDefault="00D7687E" w:rsidP="0044431D">
            <w:pPr>
              <w:pStyle w:val="Compact"/>
              <w:jc w:val="right"/>
            </w:pPr>
            <w:r>
              <w:t>-2.4</w:t>
            </w:r>
          </w:p>
        </w:tc>
        <w:tc>
          <w:tcPr>
            <w:tcW w:w="0" w:type="auto"/>
          </w:tcPr>
          <w:p w:rsidR="00D7687E" w:rsidRDefault="00D7687E" w:rsidP="0044431D">
            <w:pPr>
              <w:pStyle w:val="Compact"/>
              <w:jc w:val="right"/>
            </w:pPr>
            <w:r>
              <w:t>-6.1</w:t>
            </w:r>
          </w:p>
        </w:tc>
      </w:tr>
      <w:tr w:rsidR="00D7687E" w:rsidTr="0044431D">
        <w:tc>
          <w:tcPr>
            <w:tcW w:w="0" w:type="auto"/>
          </w:tcPr>
          <w:p w:rsidR="00D7687E" w:rsidRDefault="00D7687E" w:rsidP="0044431D">
            <w:pPr>
              <w:pStyle w:val="Compact"/>
            </w:pPr>
            <w:r>
              <w:t>UY</w:t>
            </w:r>
          </w:p>
        </w:tc>
        <w:tc>
          <w:tcPr>
            <w:tcW w:w="0" w:type="auto"/>
          </w:tcPr>
          <w:p w:rsidR="00D7687E" w:rsidRDefault="00D7687E" w:rsidP="0044431D">
            <w:pPr>
              <w:pStyle w:val="Compact"/>
              <w:jc w:val="right"/>
            </w:pPr>
            <w:r>
              <w:t>3.9</w:t>
            </w:r>
          </w:p>
        </w:tc>
        <w:tc>
          <w:tcPr>
            <w:tcW w:w="0" w:type="auto"/>
          </w:tcPr>
          <w:p w:rsidR="00D7687E" w:rsidRDefault="00D7687E" w:rsidP="0044431D">
            <w:pPr>
              <w:pStyle w:val="Compact"/>
              <w:jc w:val="right"/>
            </w:pPr>
            <w:r>
              <w:t>-2.3</w:t>
            </w:r>
          </w:p>
        </w:tc>
        <w:tc>
          <w:tcPr>
            <w:tcW w:w="0" w:type="auto"/>
          </w:tcPr>
          <w:p w:rsidR="00D7687E" w:rsidRDefault="00D7687E" w:rsidP="0044431D">
            <w:pPr>
              <w:pStyle w:val="Compact"/>
              <w:jc w:val="right"/>
            </w:pPr>
            <w:r>
              <w:t>-6.2</w:t>
            </w:r>
          </w:p>
        </w:tc>
      </w:tr>
      <w:tr w:rsidR="00D7687E" w:rsidTr="0044431D">
        <w:tc>
          <w:tcPr>
            <w:tcW w:w="0" w:type="auto"/>
          </w:tcPr>
          <w:p w:rsidR="00D7687E" w:rsidRDefault="00D7687E" w:rsidP="0044431D">
            <w:pPr>
              <w:pStyle w:val="Compact"/>
            </w:pPr>
            <w:r>
              <w:t>NI</w:t>
            </w:r>
          </w:p>
        </w:tc>
        <w:tc>
          <w:tcPr>
            <w:tcW w:w="0" w:type="auto"/>
          </w:tcPr>
          <w:p w:rsidR="00D7687E" w:rsidRDefault="00D7687E" w:rsidP="0044431D">
            <w:pPr>
              <w:pStyle w:val="Compact"/>
              <w:jc w:val="right"/>
            </w:pPr>
            <w:r>
              <w:t>5.9</w:t>
            </w:r>
          </w:p>
        </w:tc>
        <w:tc>
          <w:tcPr>
            <w:tcW w:w="0" w:type="auto"/>
          </w:tcPr>
          <w:p w:rsidR="00D7687E" w:rsidRDefault="00D7687E" w:rsidP="0044431D">
            <w:pPr>
              <w:pStyle w:val="Compact"/>
              <w:jc w:val="right"/>
            </w:pPr>
            <w:r>
              <w:t>-0.6</w:t>
            </w:r>
          </w:p>
        </w:tc>
        <w:tc>
          <w:tcPr>
            <w:tcW w:w="0" w:type="auto"/>
          </w:tcPr>
          <w:p w:rsidR="00D7687E" w:rsidRDefault="00D7687E" w:rsidP="0044431D">
            <w:pPr>
              <w:pStyle w:val="Compact"/>
              <w:jc w:val="right"/>
            </w:pPr>
            <w:r>
              <w:t>-6.5</w:t>
            </w:r>
          </w:p>
        </w:tc>
      </w:tr>
      <w:tr w:rsidR="00D7687E" w:rsidTr="0044431D">
        <w:tc>
          <w:tcPr>
            <w:tcW w:w="0" w:type="auto"/>
          </w:tcPr>
          <w:p w:rsidR="00D7687E" w:rsidRDefault="00D7687E" w:rsidP="0044431D">
            <w:pPr>
              <w:pStyle w:val="Compact"/>
            </w:pPr>
            <w:r>
              <w:t>AR</w:t>
            </w:r>
          </w:p>
        </w:tc>
        <w:tc>
          <w:tcPr>
            <w:tcW w:w="0" w:type="auto"/>
          </w:tcPr>
          <w:p w:rsidR="00D7687E" w:rsidRDefault="00D7687E" w:rsidP="0044431D">
            <w:pPr>
              <w:pStyle w:val="Compact"/>
              <w:jc w:val="right"/>
            </w:pPr>
            <w:r>
              <w:t>-0.1</w:t>
            </w:r>
          </w:p>
        </w:tc>
        <w:tc>
          <w:tcPr>
            <w:tcW w:w="0" w:type="auto"/>
          </w:tcPr>
          <w:p w:rsidR="00D7687E" w:rsidRDefault="00D7687E" w:rsidP="0044431D">
            <w:pPr>
              <w:pStyle w:val="Compact"/>
              <w:jc w:val="right"/>
            </w:pPr>
            <w:r>
              <w:t>-6.8</w:t>
            </w:r>
          </w:p>
        </w:tc>
        <w:tc>
          <w:tcPr>
            <w:tcW w:w="0" w:type="auto"/>
          </w:tcPr>
          <w:p w:rsidR="00D7687E" w:rsidRDefault="00D7687E" w:rsidP="0044431D">
            <w:pPr>
              <w:pStyle w:val="Compact"/>
              <w:jc w:val="right"/>
            </w:pPr>
            <w:r>
              <w:t>-6.7</w:t>
            </w:r>
          </w:p>
        </w:tc>
      </w:tr>
      <w:tr w:rsidR="00D7687E" w:rsidTr="0044431D">
        <w:tc>
          <w:tcPr>
            <w:tcW w:w="0" w:type="auto"/>
          </w:tcPr>
          <w:p w:rsidR="00D7687E" w:rsidRDefault="00D7687E" w:rsidP="0044431D">
            <w:pPr>
              <w:pStyle w:val="Compact"/>
            </w:pPr>
            <w:r>
              <w:t>PA</w:t>
            </w:r>
          </w:p>
        </w:tc>
        <w:tc>
          <w:tcPr>
            <w:tcW w:w="0" w:type="auto"/>
          </w:tcPr>
          <w:p w:rsidR="00D7687E" w:rsidRDefault="00D7687E" w:rsidP="0044431D">
            <w:pPr>
              <w:pStyle w:val="Compact"/>
              <w:jc w:val="right"/>
            </w:pPr>
            <w:r>
              <w:t>5.4</w:t>
            </w:r>
          </w:p>
        </w:tc>
        <w:tc>
          <w:tcPr>
            <w:tcW w:w="0" w:type="auto"/>
          </w:tcPr>
          <w:p w:rsidR="00D7687E" w:rsidRDefault="00D7687E" w:rsidP="0044431D">
            <w:pPr>
              <w:pStyle w:val="Compact"/>
              <w:jc w:val="right"/>
            </w:pPr>
            <w:r>
              <w:t>-4.1</w:t>
            </w:r>
          </w:p>
        </w:tc>
        <w:tc>
          <w:tcPr>
            <w:tcW w:w="0" w:type="auto"/>
          </w:tcPr>
          <w:p w:rsidR="00D7687E" w:rsidRDefault="00D7687E" w:rsidP="0044431D">
            <w:pPr>
              <w:pStyle w:val="Compact"/>
              <w:jc w:val="right"/>
            </w:pPr>
            <w:r>
              <w:t>-9.5</w:t>
            </w:r>
          </w:p>
        </w:tc>
      </w:tr>
      <w:tr w:rsidR="00D7687E" w:rsidTr="0044431D">
        <w:tc>
          <w:tcPr>
            <w:tcW w:w="0" w:type="auto"/>
          </w:tcPr>
          <w:p w:rsidR="00D7687E" w:rsidRDefault="00D7687E" w:rsidP="0044431D">
            <w:pPr>
              <w:pStyle w:val="Compact"/>
            </w:pPr>
            <w:r>
              <w:t>BO</w:t>
            </w:r>
          </w:p>
        </w:tc>
        <w:tc>
          <w:tcPr>
            <w:tcW w:w="0" w:type="auto"/>
          </w:tcPr>
          <w:p w:rsidR="00D7687E" w:rsidRDefault="00D7687E" w:rsidP="0044431D">
            <w:pPr>
              <w:pStyle w:val="Compact"/>
              <w:jc w:val="right"/>
            </w:pPr>
            <w:r>
              <w:t>8.1</w:t>
            </w:r>
          </w:p>
        </w:tc>
        <w:tc>
          <w:tcPr>
            <w:tcW w:w="0" w:type="auto"/>
          </w:tcPr>
          <w:p w:rsidR="00D7687E" w:rsidRDefault="00D7687E" w:rsidP="0044431D">
            <w:pPr>
              <w:pStyle w:val="Compact"/>
              <w:jc w:val="right"/>
            </w:pPr>
            <w:r>
              <w:t>-1.8</w:t>
            </w:r>
          </w:p>
        </w:tc>
        <w:tc>
          <w:tcPr>
            <w:tcW w:w="0" w:type="auto"/>
          </w:tcPr>
          <w:p w:rsidR="00D7687E" w:rsidRDefault="00D7687E" w:rsidP="0044431D">
            <w:pPr>
              <w:pStyle w:val="Compact"/>
              <w:jc w:val="right"/>
            </w:pPr>
            <w:r>
              <w:t>-9.9</w:t>
            </w:r>
          </w:p>
        </w:tc>
      </w:tr>
      <w:tr w:rsidR="00D7687E" w:rsidTr="0044431D">
        <w:tc>
          <w:tcPr>
            <w:tcW w:w="0" w:type="auto"/>
          </w:tcPr>
          <w:p w:rsidR="00D7687E" w:rsidRDefault="00D7687E" w:rsidP="0044431D">
            <w:pPr>
              <w:pStyle w:val="Compact"/>
            </w:pPr>
            <w:r>
              <w:t>PE</w:t>
            </w:r>
          </w:p>
        </w:tc>
        <w:tc>
          <w:tcPr>
            <w:tcW w:w="0" w:type="auto"/>
          </w:tcPr>
          <w:p w:rsidR="00D7687E" w:rsidRDefault="00D7687E" w:rsidP="0044431D">
            <w:pPr>
              <w:pStyle w:val="Compact"/>
              <w:jc w:val="right"/>
            </w:pPr>
            <w:r>
              <w:t>7.6</w:t>
            </w:r>
          </w:p>
        </w:tc>
        <w:tc>
          <w:tcPr>
            <w:tcW w:w="0" w:type="auto"/>
          </w:tcPr>
          <w:p w:rsidR="00D7687E" w:rsidRDefault="00D7687E" w:rsidP="0044431D">
            <w:pPr>
              <w:pStyle w:val="Compact"/>
              <w:jc w:val="right"/>
            </w:pPr>
            <w:r>
              <w:t>-2.3</w:t>
            </w:r>
          </w:p>
        </w:tc>
        <w:tc>
          <w:tcPr>
            <w:tcW w:w="0" w:type="auto"/>
          </w:tcPr>
          <w:p w:rsidR="00D7687E" w:rsidRDefault="00D7687E" w:rsidP="0044431D">
            <w:pPr>
              <w:pStyle w:val="Compact"/>
              <w:jc w:val="right"/>
            </w:pPr>
            <w:r>
              <w:t>-9.9</w:t>
            </w:r>
          </w:p>
        </w:tc>
      </w:tr>
      <w:tr w:rsidR="00D7687E" w:rsidTr="0044431D">
        <w:tc>
          <w:tcPr>
            <w:tcW w:w="0" w:type="auto"/>
          </w:tcPr>
          <w:p w:rsidR="00D7687E" w:rsidRDefault="00D7687E" w:rsidP="0044431D">
            <w:pPr>
              <w:pStyle w:val="Compact"/>
            </w:pPr>
            <w:r>
              <w:t>EC</w:t>
            </w:r>
          </w:p>
        </w:tc>
        <w:tc>
          <w:tcPr>
            <w:tcW w:w="0" w:type="auto"/>
          </w:tcPr>
          <w:p w:rsidR="00D7687E" w:rsidRDefault="00D7687E" w:rsidP="0044431D">
            <w:pPr>
              <w:pStyle w:val="Compact"/>
              <w:jc w:val="right"/>
            </w:pPr>
            <w:r>
              <w:t>6.3</w:t>
            </w:r>
          </w:p>
        </w:tc>
        <w:tc>
          <w:tcPr>
            <w:tcW w:w="0" w:type="auto"/>
          </w:tcPr>
          <w:p w:rsidR="00D7687E" w:rsidRDefault="00D7687E" w:rsidP="0044431D">
            <w:pPr>
              <w:pStyle w:val="Compact"/>
              <w:jc w:val="right"/>
            </w:pPr>
            <w:r>
              <w:t>-5.0</w:t>
            </w:r>
          </w:p>
        </w:tc>
        <w:tc>
          <w:tcPr>
            <w:tcW w:w="0" w:type="auto"/>
          </w:tcPr>
          <w:p w:rsidR="00D7687E" w:rsidRDefault="00D7687E" w:rsidP="0044431D">
            <w:pPr>
              <w:pStyle w:val="Compact"/>
              <w:jc w:val="right"/>
            </w:pPr>
            <w:r>
              <w:t>-11.3</w:t>
            </w:r>
          </w:p>
        </w:tc>
      </w:tr>
    </w:tbl>
    <w:p w:rsidR="00D7687E" w:rsidRDefault="00D7687E" w:rsidP="00D7687E">
      <w:pPr>
        <w:pStyle w:val="BodyText"/>
      </w:pPr>
      <w:r>
        <w:rPr>
          <w:b/>
        </w:rPr>
        <w:t>Note:</w:t>
      </w:r>
      <w:r>
        <w:t xml:space="preserve"> </w:t>
      </w:r>
      <w:r>
        <w:rPr>
          <w:vertAlign w:val="superscript"/>
        </w:rPr>
        <w:t>a</w:t>
      </w:r>
      <w:r>
        <w:t xml:space="preserve"> Source: WB</w:t>
      </w:r>
    </w:p>
    <w:p w:rsidR="00D7687E" w:rsidRDefault="00D7687E">
      <w:pPr>
        <w:pStyle w:val="BodyText"/>
        <w:rPr>
          <w:lang w:val="es-CL"/>
        </w:rPr>
      </w:pPr>
    </w:p>
    <w:p w:rsidR="00D7687E" w:rsidRDefault="00D7687E" w:rsidP="00D7687E">
      <w:pPr>
        <w:pStyle w:val="TableCaption"/>
      </w:pPr>
      <w:r>
        <w:lastRenderedPageBreak/>
        <w:t>Volume of exports, average period growth (LAC-18)</w:t>
      </w:r>
    </w:p>
    <w:tbl>
      <w:tblPr>
        <w:tblW w:w="0" w:type="pct"/>
        <w:tblLook w:val="04A0"/>
      </w:tblPr>
      <w:tblGrid>
        <w:gridCol w:w="2281"/>
        <w:gridCol w:w="2211"/>
        <w:gridCol w:w="2211"/>
        <w:gridCol w:w="994"/>
      </w:tblGrid>
      <w:tr w:rsidR="00D7687E" w:rsidTr="0044431D">
        <w:tc>
          <w:tcPr>
            <w:tcW w:w="0" w:type="auto"/>
            <w:tcBorders>
              <w:bottom w:val="single" w:sz="0" w:space="0" w:color="auto"/>
            </w:tcBorders>
            <w:vAlign w:val="bottom"/>
          </w:tcPr>
          <w:p w:rsidR="00D7687E" w:rsidRDefault="00D7687E" w:rsidP="0044431D">
            <w:pPr>
              <w:pStyle w:val="Compact"/>
            </w:pPr>
          </w:p>
        </w:tc>
        <w:tc>
          <w:tcPr>
            <w:tcW w:w="0" w:type="auto"/>
            <w:tcBorders>
              <w:bottom w:val="single" w:sz="0" w:space="0" w:color="auto"/>
            </w:tcBorders>
            <w:vAlign w:val="bottom"/>
          </w:tcPr>
          <w:p w:rsidR="00D7687E" w:rsidRDefault="00D7687E" w:rsidP="0044431D">
            <w:pPr>
              <w:pStyle w:val="Compact"/>
              <w:jc w:val="right"/>
            </w:pPr>
            <w:r>
              <w:t>Exports 2003-2008</w:t>
            </w:r>
          </w:p>
        </w:tc>
        <w:tc>
          <w:tcPr>
            <w:tcW w:w="0" w:type="auto"/>
            <w:tcBorders>
              <w:bottom w:val="single" w:sz="0" w:space="0" w:color="auto"/>
            </w:tcBorders>
            <w:vAlign w:val="bottom"/>
          </w:tcPr>
          <w:p w:rsidR="00D7687E" w:rsidRDefault="00D7687E" w:rsidP="0044431D">
            <w:pPr>
              <w:pStyle w:val="Compact"/>
              <w:jc w:val="right"/>
            </w:pPr>
            <w:r>
              <w:t>Exports 2010-2016</w:t>
            </w:r>
          </w:p>
        </w:tc>
        <w:tc>
          <w:tcPr>
            <w:tcW w:w="0" w:type="auto"/>
            <w:tcBorders>
              <w:bottom w:val="single" w:sz="0" w:space="0" w:color="auto"/>
            </w:tcBorders>
            <w:vAlign w:val="bottom"/>
          </w:tcPr>
          <w:p w:rsidR="00D7687E" w:rsidRDefault="00D7687E" w:rsidP="0044431D">
            <w:pPr>
              <w:pStyle w:val="Compact"/>
              <w:jc w:val="right"/>
            </w:pPr>
            <w:proofErr w:type="spellStart"/>
            <w:r>
              <w:t>Cambio</w:t>
            </w:r>
            <w:proofErr w:type="spellEnd"/>
          </w:p>
        </w:tc>
      </w:tr>
      <w:tr w:rsidR="00D7687E" w:rsidTr="0044431D">
        <w:tc>
          <w:tcPr>
            <w:tcW w:w="0" w:type="auto"/>
          </w:tcPr>
          <w:p w:rsidR="00D7687E" w:rsidRDefault="00D7687E" w:rsidP="0044431D">
            <w:pPr>
              <w:pStyle w:val="Compact"/>
            </w:pPr>
            <w:r>
              <w:t>Dominican Republic</w:t>
            </w:r>
          </w:p>
        </w:tc>
        <w:tc>
          <w:tcPr>
            <w:tcW w:w="0" w:type="auto"/>
          </w:tcPr>
          <w:p w:rsidR="00D7687E" w:rsidRDefault="00D7687E" w:rsidP="0044431D">
            <w:pPr>
              <w:pStyle w:val="Compact"/>
              <w:jc w:val="right"/>
            </w:pPr>
            <w:r>
              <w:t>0.8</w:t>
            </w:r>
          </w:p>
        </w:tc>
        <w:tc>
          <w:tcPr>
            <w:tcW w:w="0" w:type="auto"/>
          </w:tcPr>
          <w:p w:rsidR="00D7687E" w:rsidRDefault="00D7687E" w:rsidP="0044431D">
            <w:pPr>
              <w:pStyle w:val="Compact"/>
              <w:jc w:val="right"/>
            </w:pPr>
            <w:r>
              <w:t>8.6</w:t>
            </w:r>
          </w:p>
        </w:tc>
        <w:tc>
          <w:tcPr>
            <w:tcW w:w="0" w:type="auto"/>
          </w:tcPr>
          <w:p w:rsidR="00D7687E" w:rsidRDefault="00D7687E" w:rsidP="0044431D">
            <w:pPr>
              <w:pStyle w:val="Compact"/>
              <w:jc w:val="right"/>
            </w:pPr>
            <w:r>
              <w:t>7.8</w:t>
            </w:r>
          </w:p>
        </w:tc>
      </w:tr>
      <w:tr w:rsidR="00D7687E" w:rsidTr="0044431D">
        <w:tc>
          <w:tcPr>
            <w:tcW w:w="0" w:type="auto"/>
          </w:tcPr>
          <w:p w:rsidR="00D7687E" w:rsidRDefault="00D7687E" w:rsidP="0044431D">
            <w:pPr>
              <w:pStyle w:val="Compact"/>
            </w:pPr>
            <w:r>
              <w:t>Mexico</w:t>
            </w:r>
          </w:p>
        </w:tc>
        <w:tc>
          <w:tcPr>
            <w:tcW w:w="0" w:type="auto"/>
          </w:tcPr>
          <w:p w:rsidR="00D7687E" w:rsidRDefault="00D7687E" w:rsidP="0044431D">
            <w:pPr>
              <w:pStyle w:val="Compact"/>
              <w:jc w:val="right"/>
            </w:pPr>
            <w:r>
              <w:t>4.2</w:t>
            </w:r>
          </w:p>
        </w:tc>
        <w:tc>
          <w:tcPr>
            <w:tcW w:w="0" w:type="auto"/>
          </w:tcPr>
          <w:p w:rsidR="00D7687E" w:rsidRDefault="00D7687E" w:rsidP="0044431D">
            <w:pPr>
              <w:pStyle w:val="Compact"/>
              <w:jc w:val="right"/>
            </w:pPr>
            <w:r>
              <w:t>7.8</w:t>
            </w:r>
          </w:p>
        </w:tc>
        <w:tc>
          <w:tcPr>
            <w:tcW w:w="0" w:type="auto"/>
          </w:tcPr>
          <w:p w:rsidR="00D7687E" w:rsidRDefault="00D7687E" w:rsidP="0044431D">
            <w:pPr>
              <w:pStyle w:val="Compact"/>
              <w:jc w:val="right"/>
            </w:pPr>
            <w:r>
              <w:t>3.5</w:t>
            </w:r>
          </w:p>
        </w:tc>
      </w:tr>
      <w:tr w:rsidR="00D7687E" w:rsidTr="0044431D">
        <w:tc>
          <w:tcPr>
            <w:tcW w:w="0" w:type="auto"/>
          </w:tcPr>
          <w:p w:rsidR="00D7687E" w:rsidRDefault="00D7687E" w:rsidP="0044431D">
            <w:pPr>
              <w:pStyle w:val="Compact"/>
            </w:pPr>
            <w:r>
              <w:t>Honduras</w:t>
            </w:r>
          </w:p>
        </w:tc>
        <w:tc>
          <w:tcPr>
            <w:tcW w:w="0" w:type="auto"/>
          </w:tcPr>
          <w:p w:rsidR="00D7687E" w:rsidRDefault="00D7687E" w:rsidP="0044431D">
            <w:pPr>
              <w:pStyle w:val="Compact"/>
              <w:jc w:val="right"/>
            </w:pPr>
            <w:r>
              <w:t>4.0</w:t>
            </w:r>
          </w:p>
        </w:tc>
        <w:tc>
          <w:tcPr>
            <w:tcW w:w="0" w:type="auto"/>
          </w:tcPr>
          <w:p w:rsidR="00D7687E" w:rsidRDefault="00D7687E" w:rsidP="0044431D">
            <w:pPr>
              <w:pStyle w:val="Compact"/>
              <w:jc w:val="right"/>
            </w:pPr>
            <w:r>
              <w:t>6.1</w:t>
            </w:r>
          </w:p>
        </w:tc>
        <w:tc>
          <w:tcPr>
            <w:tcW w:w="0" w:type="auto"/>
          </w:tcPr>
          <w:p w:rsidR="00D7687E" w:rsidRDefault="00D7687E" w:rsidP="0044431D">
            <w:pPr>
              <w:pStyle w:val="Compact"/>
              <w:jc w:val="right"/>
            </w:pPr>
            <w:r>
              <w:t>2.0</w:t>
            </w:r>
          </w:p>
        </w:tc>
      </w:tr>
      <w:tr w:rsidR="00D7687E" w:rsidTr="0044431D">
        <w:tc>
          <w:tcPr>
            <w:tcW w:w="0" w:type="auto"/>
          </w:tcPr>
          <w:p w:rsidR="00D7687E" w:rsidRDefault="00D7687E" w:rsidP="0044431D">
            <w:pPr>
              <w:pStyle w:val="Compact"/>
            </w:pPr>
            <w:r>
              <w:t>Bolivia</w:t>
            </w:r>
          </w:p>
        </w:tc>
        <w:tc>
          <w:tcPr>
            <w:tcW w:w="0" w:type="auto"/>
          </w:tcPr>
          <w:p w:rsidR="00D7687E" w:rsidRDefault="00D7687E" w:rsidP="0044431D">
            <w:pPr>
              <w:pStyle w:val="Compact"/>
              <w:jc w:val="right"/>
            </w:pPr>
            <w:r>
              <w:t>2.9</w:t>
            </w:r>
          </w:p>
        </w:tc>
        <w:tc>
          <w:tcPr>
            <w:tcW w:w="0" w:type="auto"/>
          </w:tcPr>
          <w:p w:rsidR="00D7687E" w:rsidRDefault="00D7687E" w:rsidP="0044431D">
            <w:pPr>
              <w:pStyle w:val="Compact"/>
              <w:jc w:val="right"/>
            </w:pPr>
            <w:r>
              <w:t>2.5</w:t>
            </w:r>
          </w:p>
        </w:tc>
        <w:tc>
          <w:tcPr>
            <w:tcW w:w="0" w:type="auto"/>
          </w:tcPr>
          <w:p w:rsidR="00D7687E" w:rsidRDefault="00D7687E" w:rsidP="0044431D">
            <w:pPr>
              <w:pStyle w:val="Compact"/>
              <w:jc w:val="right"/>
            </w:pPr>
            <w:r>
              <w:t>-0.3</w:t>
            </w:r>
          </w:p>
        </w:tc>
      </w:tr>
      <w:tr w:rsidR="00D7687E" w:rsidTr="0044431D">
        <w:tc>
          <w:tcPr>
            <w:tcW w:w="0" w:type="auto"/>
          </w:tcPr>
          <w:p w:rsidR="00D7687E" w:rsidRDefault="00D7687E" w:rsidP="0044431D">
            <w:pPr>
              <w:pStyle w:val="Compact"/>
            </w:pPr>
            <w:r>
              <w:t>Costa Rica</w:t>
            </w:r>
          </w:p>
        </w:tc>
        <w:tc>
          <w:tcPr>
            <w:tcW w:w="0" w:type="auto"/>
          </w:tcPr>
          <w:p w:rsidR="00D7687E" w:rsidRDefault="00D7687E" w:rsidP="0044431D">
            <w:pPr>
              <w:pStyle w:val="Compact"/>
              <w:jc w:val="right"/>
            </w:pPr>
            <w:r>
              <w:t>6.6</w:t>
            </w:r>
          </w:p>
        </w:tc>
        <w:tc>
          <w:tcPr>
            <w:tcW w:w="0" w:type="auto"/>
          </w:tcPr>
          <w:p w:rsidR="00D7687E" w:rsidRDefault="00D7687E" w:rsidP="0044431D">
            <w:pPr>
              <w:pStyle w:val="Compact"/>
              <w:jc w:val="right"/>
            </w:pPr>
            <w:r>
              <w:t>5.6</w:t>
            </w:r>
          </w:p>
        </w:tc>
        <w:tc>
          <w:tcPr>
            <w:tcW w:w="0" w:type="auto"/>
          </w:tcPr>
          <w:p w:rsidR="00D7687E" w:rsidRDefault="00D7687E" w:rsidP="0044431D">
            <w:pPr>
              <w:pStyle w:val="Compact"/>
              <w:jc w:val="right"/>
            </w:pPr>
            <w:r>
              <w:t>-0.9</w:t>
            </w:r>
          </w:p>
        </w:tc>
      </w:tr>
      <w:tr w:rsidR="00D7687E" w:rsidTr="0044431D">
        <w:tc>
          <w:tcPr>
            <w:tcW w:w="0" w:type="auto"/>
          </w:tcPr>
          <w:p w:rsidR="00D7687E" w:rsidRDefault="00D7687E" w:rsidP="0044431D">
            <w:pPr>
              <w:pStyle w:val="Compact"/>
            </w:pPr>
            <w:r>
              <w:t>Guatemala</w:t>
            </w:r>
          </w:p>
        </w:tc>
        <w:tc>
          <w:tcPr>
            <w:tcW w:w="0" w:type="auto"/>
          </w:tcPr>
          <w:p w:rsidR="00D7687E" w:rsidRDefault="00D7687E" w:rsidP="0044431D">
            <w:pPr>
              <w:pStyle w:val="Compact"/>
              <w:jc w:val="right"/>
            </w:pPr>
            <w:r>
              <w:t>5.2</w:t>
            </w:r>
          </w:p>
        </w:tc>
        <w:tc>
          <w:tcPr>
            <w:tcW w:w="0" w:type="auto"/>
          </w:tcPr>
          <w:p w:rsidR="00D7687E" w:rsidRDefault="00D7687E" w:rsidP="0044431D">
            <w:pPr>
              <w:pStyle w:val="Compact"/>
              <w:jc w:val="right"/>
            </w:pPr>
            <w:r>
              <w:t>3.1</w:t>
            </w:r>
          </w:p>
        </w:tc>
        <w:tc>
          <w:tcPr>
            <w:tcW w:w="0" w:type="auto"/>
          </w:tcPr>
          <w:p w:rsidR="00D7687E" w:rsidRDefault="00D7687E" w:rsidP="0044431D">
            <w:pPr>
              <w:pStyle w:val="Compact"/>
              <w:jc w:val="right"/>
            </w:pPr>
            <w:r>
              <w:t>-2.1</w:t>
            </w:r>
          </w:p>
        </w:tc>
      </w:tr>
      <w:tr w:rsidR="00D7687E" w:rsidTr="0044431D">
        <w:tc>
          <w:tcPr>
            <w:tcW w:w="0" w:type="auto"/>
          </w:tcPr>
          <w:p w:rsidR="00D7687E" w:rsidRDefault="00D7687E" w:rsidP="0044431D">
            <w:pPr>
              <w:pStyle w:val="Compact"/>
            </w:pPr>
            <w:r>
              <w:t>Panama</w:t>
            </w:r>
          </w:p>
        </w:tc>
        <w:tc>
          <w:tcPr>
            <w:tcW w:w="0" w:type="auto"/>
          </w:tcPr>
          <w:p w:rsidR="00D7687E" w:rsidRDefault="00D7687E" w:rsidP="0044431D">
            <w:pPr>
              <w:pStyle w:val="Compact"/>
              <w:jc w:val="right"/>
            </w:pPr>
            <w:r>
              <w:t>8.4</w:t>
            </w:r>
          </w:p>
        </w:tc>
        <w:tc>
          <w:tcPr>
            <w:tcW w:w="0" w:type="auto"/>
          </w:tcPr>
          <w:p w:rsidR="00D7687E" w:rsidRDefault="00D7687E" w:rsidP="0044431D">
            <w:pPr>
              <w:pStyle w:val="Compact"/>
              <w:jc w:val="right"/>
            </w:pPr>
            <w:r>
              <w:t>6.2</w:t>
            </w:r>
          </w:p>
        </w:tc>
        <w:tc>
          <w:tcPr>
            <w:tcW w:w="0" w:type="auto"/>
          </w:tcPr>
          <w:p w:rsidR="00D7687E" w:rsidRDefault="00D7687E" w:rsidP="0044431D">
            <w:pPr>
              <w:pStyle w:val="Compact"/>
              <w:jc w:val="right"/>
            </w:pPr>
            <w:r>
              <w:t>-2.2</w:t>
            </w:r>
          </w:p>
        </w:tc>
      </w:tr>
      <w:tr w:rsidR="00D7687E" w:rsidTr="0044431D">
        <w:tc>
          <w:tcPr>
            <w:tcW w:w="0" w:type="auto"/>
          </w:tcPr>
          <w:p w:rsidR="00D7687E" w:rsidRDefault="00D7687E" w:rsidP="0044431D">
            <w:pPr>
              <w:pStyle w:val="Compact"/>
            </w:pPr>
            <w:r>
              <w:t>El Salvador</w:t>
            </w:r>
          </w:p>
        </w:tc>
        <w:tc>
          <w:tcPr>
            <w:tcW w:w="0" w:type="auto"/>
          </w:tcPr>
          <w:p w:rsidR="00D7687E" w:rsidRDefault="00D7687E" w:rsidP="0044431D">
            <w:pPr>
              <w:pStyle w:val="Compact"/>
              <w:jc w:val="right"/>
            </w:pPr>
            <w:r>
              <w:t>7.5</w:t>
            </w:r>
          </w:p>
        </w:tc>
        <w:tc>
          <w:tcPr>
            <w:tcW w:w="0" w:type="auto"/>
          </w:tcPr>
          <w:p w:rsidR="00D7687E" w:rsidRDefault="00D7687E" w:rsidP="0044431D">
            <w:pPr>
              <w:pStyle w:val="Compact"/>
              <w:jc w:val="right"/>
            </w:pPr>
            <w:r>
              <w:t>5.2</w:t>
            </w:r>
          </w:p>
        </w:tc>
        <w:tc>
          <w:tcPr>
            <w:tcW w:w="0" w:type="auto"/>
          </w:tcPr>
          <w:p w:rsidR="00D7687E" w:rsidRDefault="00D7687E" w:rsidP="0044431D">
            <w:pPr>
              <w:pStyle w:val="Compact"/>
              <w:jc w:val="right"/>
            </w:pPr>
            <w:r>
              <w:t>-2.3</w:t>
            </w:r>
          </w:p>
        </w:tc>
      </w:tr>
      <w:tr w:rsidR="00D7687E" w:rsidTr="0044431D">
        <w:tc>
          <w:tcPr>
            <w:tcW w:w="0" w:type="auto"/>
          </w:tcPr>
          <w:p w:rsidR="00D7687E" w:rsidRDefault="00D7687E" w:rsidP="0044431D">
            <w:pPr>
              <w:pStyle w:val="Compact"/>
            </w:pPr>
            <w:r>
              <w:t>Venezuela</w:t>
            </w:r>
          </w:p>
        </w:tc>
        <w:tc>
          <w:tcPr>
            <w:tcW w:w="0" w:type="auto"/>
          </w:tcPr>
          <w:p w:rsidR="00D7687E" w:rsidRDefault="00D7687E" w:rsidP="0044431D">
            <w:pPr>
              <w:pStyle w:val="Compact"/>
              <w:jc w:val="right"/>
            </w:pPr>
            <w:r>
              <w:t>-1.1</w:t>
            </w:r>
          </w:p>
        </w:tc>
        <w:tc>
          <w:tcPr>
            <w:tcW w:w="0" w:type="auto"/>
          </w:tcPr>
          <w:p w:rsidR="00D7687E" w:rsidRDefault="00D7687E" w:rsidP="0044431D">
            <w:pPr>
              <w:pStyle w:val="Compact"/>
              <w:jc w:val="right"/>
            </w:pPr>
            <w:r>
              <w:t>-4.2</w:t>
            </w:r>
          </w:p>
        </w:tc>
        <w:tc>
          <w:tcPr>
            <w:tcW w:w="0" w:type="auto"/>
          </w:tcPr>
          <w:p w:rsidR="00D7687E" w:rsidRDefault="00D7687E" w:rsidP="0044431D">
            <w:pPr>
              <w:pStyle w:val="Compact"/>
              <w:jc w:val="right"/>
            </w:pPr>
            <w:r>
              <w:t>-3.1</w:t>
            </w:r>
          </w:p>
        </w:tc>
      </w:tr>
      <w:tr w:rsidR="00D7687E" w:rsidTr="0044431D">
        <w:tc>
          <w:tcPr>
            <w:tcW w:w="0" w:type="auto"/>
          </w:tcPr>
          <w:p w:rsidR="00D7687E" w:rsidRDefault="00D7687E" w:rsidP="0044431D">
            <w:pPr>
              <w:pStyle w:val="Compact"/>
            </w:pPr>
            <w:r>
              <w:t>Ecuador</w:t>
            </w:r>
          </w:p>
        </w:tc>
        <w:tc>
          <w:tcPr>
            <w:tcW w:w="0" w:type="auto"/>
          </w:tcPr>
          <w:p w:rsidR="00D7687E" w:rsidRDefault="00D7687E" w:rsidP="0044431D">
            <w:pPr>
              <w:pStyle w:val="Compact"/>
              <w:jc w:val="right"/>
            </w:pPr>
            <w:r>
              <w:t>6.3</w:t>
            </w:r>
          </w:p>
        </w:tc>
        <w:tc>
          <w:tcPr>
            <w:tcW w:w="0" w:type="auto"/>
          </w:tcPr>
          <w:p w:rsidR="00D7687E" w:rsidRDefault="00D7687E" w:rsidP="0044431D">
            <w:pPr>
              <w:pStyle w:val="Compact"/>
              <w:jc w:val="right"/>
            </w:pPr>
            <w:r>
              <w:t>2.7</w:t>
            </w:r>
          </w:p>
        </w:tc>
        <w:tc>
          <w:tcPr>
            <w:tcW w:w="0" w:type="auto"/>
          </w:tcPr>
          <w:p w:rsidR="00D7687E" w:rsidRDefault="00D7687E" w:rsidP="0044431D">
            <w:pPr>
              <w:pStyle w:val="Compact"/>
              <w:jc w:val="right"/>
            </w:pPr>
            <w:r>
              <w:t>-3.6</w:t>
            </w:r>
          </w:p>
        </w:tc>
      </w:tr>
      <w:tr w:rsidR="00D7687E" w:rsidTr="0044431D">
        <w:tc>
          <w:tcPr>
            <w:tcW w:w="0" w:type="auto"/>
          </w:tcPr>
          <w:p w:rsidR="00D7687E" w:rsidRDefault="00D7687E" w:rsidP="0044431D">
            <w:pPr>
              <w:pStyle w:val="Compact"/>
            </w:pPr>
            <w:r>
              <w:t>Argentina</w:t>
            </w:r>
          </w:p>
        </w:tc>
        <w:tc>
          <w:tcPr>
            <w:tcW w:w="0" w:type="auto"/>
          </w:tcPr>
          <w:p w:rsidR="00D7687E" w:rsidRDefault="00D7687E" w:rsidP="0044431D">
            <w:pPr>
              <w:pStyle w:val="Compact"/>
              <w:jc w:val="right"/>
            </w:pPr>
            <w:r>
              <w:t>4.2</w:t>
            </w:r>
          </w:p>
        </w:tc>
        <w:tc>
          <w:tcPr>
            <w:tcW w:w="0" w:type="auto"/>
          </w:tcPr>
          <w:p w:rsidR="00D7687E" w:rsidRDefault="00D7687E" w:rsidP="0044431D">
            <w:pPr>
              <w:pStyle w:val="Compact"/>
              <w:jc w:val="right"/>
            </w:pPr>
            <w:r>
              <w:t>0.3</w:t>
            </w:r>
          </w:p>
        </w:tc>
        <w:tc>
          <w:tcPr>
            <w:tcW w:w="0" w:type="auto"/>
          </w:tcPr>
          <w:p w:rsidR="00D7687E" w:rsidRDefault="00D7687E" w:rsidP="0044431D">
            <w:pPr>
              <w:pStyle w:val="Compact"/>
              <w:jc w:val="right"/>
            </w:pPr>
            <w:r>
              <w:t>-3.9</w:t>
            </w:r>
          </w:p>
        </w:tc>
      </w:tr>
      <w:tr w:rsidR="00D7687E" w:rsidTr="0044431D">
        <w:tc>
          <w:tcPr>
            <w:tcW w:w="0" w:type="auto"/>
          </w:tcPr>
          <w:p w:rsidR="00D7687E" w:rsidRDefault="00D7687E" w:rsidP="0044431D">
            <w:pPr>
              <w:pStyle w:val="Compact"/>
            </w:pPr>
            <w:r>
              <w:t>Peru</w:t>
            </w:r>
          </w:p>
        </w:tc>
        <w:tc>
          <w:tcPr>
            <w:tcW w:w="0" w:type="auto"/>
          </w:tcPr>
          <w:p w:rsidR="00D7687E" w:rsidRDefault="00D7687E" w:rsidP="0044431D">
            <w:pPr>
              <w:pStyle w:val="Compact"/>
              <w:jc w:val="right"/>
            </w:pPr>
            <w:r>
              <w:t>7.3</w:t>
            </w:r>
          </w:p>
        </w:tc>
        <w:tc>
          <w:tcPr>
            <w:tcW w:w="0" w:type="auto"/>
          </w:tcPr>
          <w:p w:rsidR="00D7687E" w:rsidRDefault="00D7687E" w:rsidP="0044431D">
            <w:pPr>
              <w:pStyle w:val="Compact"/>
              <w:jc w:val="right"/>
            </w:pPr>
            <w:r>
              <w:t>2.9</w:t>
            </w:r>
          </w:p>
        </w:tc>
        <w:tc>
          <w:tcPr>
            <w:tcW w:w="0" w:type="auto"/>
          </w:tcPr>
          <w:p w:rsidR="00D7687E" w:rsidRDefault="00D7687E" w:rsidP="0044431D">
            <w:pPr>
              <w:pStyle w:val="Compact"/>
              <w:jc w:val="right"/>
            </w:pPr>
            <w:r>
              <w:t>-4.4</w:t>
            </w:r>
          </w:p>
        </w:tc>
      </w:tr>
      <w:tr w:rsidR="00D7687E" w:rsidTr="0044431D">
        <w:tc>
          <w:tcPr>
            <w:tcW w:w="0" w:type="auto"/>
          </w:tcPr>
          <w:p w:rsidR="00D7687E" w:rsidRDefault="00D7687E" w:rsidP="0044431D">
            <w:pPr>
              <w:pStyle w:val="Compact"/>
            </w:pPr>
            <w:r>
              <w:t>Chile</w:t>
            </w:r>
          </w:p>
        </w:tc>
        <w:tc>
          <w:tcPr>
            <w:tcW w:w="0" w:type="auto"/>
          </w:tcPr>
          <w:p w:rsidR="00D7687E" w:rsidRDefault="00D7687E" w:rsidP="0044431D">
            <w:pPr>
              <w:pStyle w:val="Compact"/>
              <w:jc w:val="right"/>
            </w:pPr>
            <w:r>
              <w:t>5.8</w:t>
            </w:r>
          </w:p>
        </w:tc>
        <w:tc>
          <w:tcPr>
            <w:tcW w:w="0" w:type="auto"/>
          </w:tcPr>
          <w:p w:rsidR="00D7687E" w:rsidRDefault="00D7687E" w:rsidP="0044431D">
            <w:pPr>
              <w:pStyle w:val="Compact"/>
              <w:jc w:val="right"/>
            </w:pPr>
            <w:r>
              <w:t>1.4</w:t>
            </w:r>
          </w:p>
        </w:tc>
        <w:tc>
          <w:tcPr>
            <w:tcW w:w="0" w:type="auto"/>
          </w:tcPr>
          <w:p w:rsidR="00D7687E" w:rsidRDefault="00D7687E" w:rsidP="0044431D">
            <w:pPr>
              <w:pStyle w:val="Compact"/>
              <w:jc w:val="right"/>
            </w:pPr>
            <w:r>
              <w:t>-4.5</w:t>
            </w:r>
          </w:p>
        </w:tc>
      </w:tr>
      <w:tr w:rsidR="00D7687E" w:rsidTr="0044431D">
        <w:tc>
          <w:tcPr>
            <w:tcW w:w="0" w:type="auto"/>
          </w:tcPr>
          <w:p w:rsidR="00D7687E" w:rsidRDefault="00D7687E" w:rsidP="0044431D">
            <w:pPr>
              <w:pStyle w:val="Compact"/>
            </w:pPr>
            <w:r>
              <w:t>Colombia</w:t>
            </w:r>
          </w:p>
        </w:tc>
        <w:tc>
          <w:tcPr>
            <w:tcW w:w="0" w:type="auto"/>
          </w:tcPr>
          <w:p w:rsidR="00D7687E" w:rsidRDefault="00D7687E" w:rsidP="0044431D">
            <w:pPr>
              <w:pStyle w:val="Compact"/>
              <w:jc w:val="right"/>
            </w:pPr>
            <w:r>
              <w:t>7.1</w:t>
            </w:r>
          </w:p>
        </w:tc>
        <w:tc>
          <w:tcPr>
            <w:tcW w:w="0" w:type="auto"/>
          </w:tcPr>
          <w:p w:rsidR="00D7687E" w:rsidRDefault="00D7687E" w:rsidP="0044431D">
            <w:pPr>
              <w:pStyle w:val="Compact"/>
              <w:jc w:val="right"/>
            </w:pPr>
            <w:r>
              <w:t>1.9</w:t>
            </w:r>
          </w:p>
        </w:tc>
        <w:tc>
          <w:tcPr>
            <w:tcW w:w="0" w:type="auto"/>
          </w:tcPr>
          <w:p w:rsidR="00D7687E" w:rsidRDefault="00D7687E" w:rsidP="0044431D">
            <w:pPr>
              <w:pStyle w:val="Compact"/>
              <w:jc w:val="right"/>
            </w:pPr>
            <w:r>
              <w:t>-5.2</w:t>
            </w:r>
          </w:p>
        </w:tc>
      </w:tr>
      <w:tr w:rsidR="00D7687E" w:rsidTr="0044431D">
        <w:tc>
          <w:tcPr>
            <w:tcW w:w="0" w:type="auto"/>
          </w:tcPr>
          <w:p w:rsidR="00D7687E" w:rsidRDefault="00D7687E" w:rsidP="0044431D">
            <w:pPr>
              <w:pStyle w:val="Compact"/>
            </w:pPr>
            <w:r>
              <w:t>Brazil</w:t>
            </w:r>
          </w:p>
        </w:tc>
        <w:tc>
          <w:tcPr>
            <w:tcW w:w="0" w:type="auto"/>
          </w:tcPr>
          <w:p w:rsidR="00D7687E" w:rsidRDefault="00D7687E" w:rsidP="0044431D">
            <w:pPr>
              <w:pStyle w:val="Compact"/>
              <w:jc w:val="right"/>
            </w:pPr>
            <w:r>
              <w:t>8.2</w:t>
            </w:r>
          </w:p>
        </w:tc>
        <w:tc>
          <w:tcPr>
            <w:tcW w:w="0" w:type="auto"/>
          </w:tcPr>
          <w:p w:rsidR="00D7687E" w:rsidRDefault="00D7687E" w:rsidP="0044431D">
            <w:pPr>
              <w:pStyle w:val="Compact"/>
              <w:jc w:val="right"/>
            </w:pPr>
            <w:r>
              <w:t>2.8</w:t>
            </w:r>
          </w:p>
        </w:tc>
        <w:tc>
          <w:tcPr>
            <w:tcW w:w="0" w:type="auto"/>
          </w:tcPr>
          <w:p w:rsidR="00D7687E" w:rsidRDefault="00D7687E" w:rsidP="0044431D">
            <w:pPr>
              <w:pStyle w:val="Compact"/>
              <w:jc w:val="right"/>
            </w:pPr>
            <w:r>
              <w:t>-5.3</w:t>
            </w:r>
          </w:p>
        </w:tc>
      </w:tr>
      <w:tr w:rsidR="00D7687E" w:rsidTr="0044431D">
        <w:tc>
          <w:tcPr>
            <w:tcW w:w="0" w:type="auto"/>
          </w:tcPr>
          <w:p w:rsidR="00D7687E" w:rsidRDefault="00D7687E" w:rsidP="0044431D">
            <w:pPr>
              <w:pStyle w:val="Compact"/>
            </w:pPr>
            <w:r>
              <w:t>Nicaragua</w:t>
            </w:r>
          </w:p>
        </w:tc>
        <w:tc>
          <w:tcPr>
            <w:tcW w:w="0" w:type="auto"/>
          </w:tcPr>
          <w:p w:rsidR="00D7687E" w:rsidRDefault="00D7687E" w:rsidP="0044431D">
            <w:pPr>
              <w:pStyle w:val="Compact"/>
              <w:jc w:val="right"/>
            </w:pPr>
            <w:r>
              <w:t>13.8</w:t>
            </w:r>
          </w:p>
        </w:tc>
        <w:tc>
          <w:tcPr>
            <w:tcW w:w="0" w:type="auto"/>
          </w:tcPr>
          <w:p w:rsidR="00D7687E" w:rsidRDefault="00D7687E" w:rsidP="0044431D">
            <w:pPr>
              <w:pStyle w:val="Compact"/>
              <w:jc w:val="right"/>
            </w:pPr>
            <w:r>
              <w:t>5.4</w:t>
            </w:r>
          </w:p>
        </w:tc>
        <w:tc>
          <w:tcPr>
            <w:tcW w:w="0" w:type="auto"/>
          </w:tcPr>
          <w:p w:rsidR="00D7687E" w:rsidRDefault="00D7687E" w:rsidP="0044431D">
            <w:pPr>
              <w:pStyle w:val="Compact"/>
              <w:jc w:val="right"/>
            </w:pPr>
            <w:r>
              <w:t>-8.4</w:t>
            </w:r>
          </w:p>
        </w:tc>
      </w:tr>
      <w:tr w:rsidR="00D7687E" w:rsidTr="0044431D">
        <w:tc>
          <w:tcPr>
            <w:tcW w:w="0" w:type="auto"/>
          </w:tcPr>
          <w:p w:rsidR="00D7687E" w:rsidRDefault="00D7687E" w:rsidP="0044431D">
            <w:pPr>
              <w:pStyle w:val="Compact"/>
            </w:pPr>
            <w:r>
              <w:t>Paraguay</w:t>
            </w:r>
          </w:p>
        </w:tc>
        <w:tc>
          <w:tcPr>
            <w:tcW w:w="0" w:type="auto"/>
          </w:tcPr>
          <w:p w:rsidR="00D7687E" w:rsidRDefault="00D7687E" w:rsidP="0044431D">
            <w:pPr>
              <w:pStyle w:val="Compact"/>
              <w:jc w:val="right"/>
            </w:pPr>
            <w:r>
              <w:t>14.8</w:t>
            </w:r>
          </w:p>
        </w:tc>
        <w:tc>
          <w:tcPr>
            <w:tcW w:w="0" w:type="auto"/>
          </w:tcPr>
          <w:p w:rsidR="00D7687E" w:rsidRDefault="00D7687E" w:rsidP="0044431D">
            <w:pPr>
              <w:pStyle w:val="Compact"/>
              <w:jc w:val="right"/>
            </w:pPr>
            <w:r>
              <w:t>5.3</w:t>
            </w:r>
          </w:p>
        </w:tc>
        <w:tc>
          <w:tcPr>
            <w:tcW w:w="0" w:type="auto"/>
          </w:tcPr>
          <w:p w:rsidR="00D7687E" w:rsidRDefault="00D7687E" w:rsidP="0044431D">
            <w:pPr>
              <w:pStyle w:val="Compact"/>
              <w:jc w:val="right"/>
            </w:pPr>
            <w:r>
              <w:t>-9.5</w:t>
            </w:r>
          </w:p>
        </w:tc>
      </w:tr>
      <w:tr w:rsidR="00D7687E" w:rsidTr="0044431D">
        <w:tc>
          <w:tcPr>
            <w:tcW w:w="0" w:type="auto"/>
          </w:tcPr>
          <w:p w:rsidR="00D7687E" w:rsidRDefault="00D7687E" w:rsidP="0044431D">
            <w:pPr>
              <w:pStyle w:val="Compact"/>
            </w:pPr>
            <w:r>
              <w:t>Uruguay</w:t>
            </w:r>
          </w:p>
        </w:tc>
        <w:tc>
          <w:tcPr>
            <w:tcW w:w="0" w:type="auto"/>
          </w:tcPr>
          <w:p w:rsidR="00D7687E" w:rsidRDefault="00D7687E" w:rsidP="0044431D">
            <w:pPr>
              <w:pStyle w:val="Compact"/>
              <w:jc w:val="right"/>
            </w:pPr>
            <w:r>
              <w:t>11.5</w:t>
            </w:r>
          </w:p>
        </w:tc>
        <w:tc>
          <w:tcPr>
            <w:tcW w:w="0" w:type="auto"/>
          </w:tcPr>
          <w:p w:rsidR="00D7687E" w:rsidRDefault="00D7687E" w:rsidP="0044431D">
            <w:pPr>
              <w:pStyle w:val="Compact"/>
              <w:jc w:val="right"/>
            </w:pPr>
            <w:r>
              <w:t>0.7</w:t>
            </w:r>
          </w:p>
        </w:tc>
        <w:tc>
          <w:tcPr>
            <w:tcW w:w="0" w:type="auto"/>
          </w:tcPr>
          <w:p w:rsidR="00D7687E" w:rsidRDefault="00D7687E" w:rsidP="0044431D">
            <w:pPr>
              <w:pStyle w:val="Compact"/>
              <w:jc w:val="right"/>
            </w:pPr>
            <w:r>
              <w:t>-10.8</w:t>
            </w:r>
          </w:p>
        </w:tc>
      </w:tr>
    </w:tbl>
    <w:p w:rsidR="00D7687E" w:rsidRDefault="00D7687E" w:rsidP="00D7687E">
      <w:pPr>
        <w:pStyle w:val="BodyText"/>
      </w:pPr>
      <w:r>
        <w:rPr>
          <w:b/>
        </w:rPr>
        <w:t>Note:</w:t>
      </w:r>
      <w:r>
        <w:t xml:space="preserve"> </w:t>
      </w:r>
      <w:r>
        <w:rPr>
          <w:vertAlign w:val="superscript"/>
        </w:rPr>
        <w:t>a</w:t>
      </w:r>
      <w:r>
        <w:t xml:space="preserve"> Source: growth rates for each year from WEO April 2017</w:t>
      </w:r>
    </w:p>
    <w:p w:rsidR="00D7687E" w:rsidRPr="00D7687E" w:rsidRDefault="00D7687E">
      <w:pPr>
        <w:pStyle w:val="BodyText"/>
      </w:pPr>
    </w:p>
    <w:sectPr w:rsidR="00D7687E" w:rsidRPr="00D7687E"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1EB" w:rsidRDefault="007141EB" w:rsidP="00874F04">
      <w:pPr>
        <w:spacing w:after="0"/>
      </w:pPr>
      <w:r>
        <w:separator/>
      </w:r>
    </w:p>
  </w:endnote>
  <w:endnote w:type="continuationSeparator" w:id="0">
    <w:p w:rsidR="007141EB" w:rsidRDefault="007141EB"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1EB" w:rsidRDefault="007141EB">
      <w:r>
        <w:separator/>
      </w:r>
    </w:p>
  </w:footnote>
  <w:footnote w:type="continuationSeparator" w:id="0">
    <w:p w:rsidR="007141EB" w:rsidRDefault="007141EB">
      <w:r>
        <w:continuationSeparator/>
      </w:r>
    </w:p>
  </w:footnote>
  <w:footnote w:id="1">
    <w:p w:rsidR="007141EB" w:rsidRPr="00056385" w:rsidRDefault="007141EB"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7141EB" w:rsidRPr="000B1DF6" w:rsidRDefault="007141EB" w:rsidP="000B1DF6">
      <w:pPr>
        <w:pStyle w:val="FootnoteText"/>
        <w:rPr>
          <w:sz w:val="18"/>
          <w:lang w:val="es-CL"/>
        </w:rPr>
      </w:pPr>
      <w:r w:rsidRPr="0062776B">
        <w:rPr>
          <w:rStyle w:val="FootnoteReference"/>
          <w:sz w:val="18"/>
        </w:rPr>
        <w:footnoteRef/>
      </w:r>
      <w:r w:rsidRPr="00053ACC">
        <w:rPr>
          <w:sz w:val="18"/>
          <w:lang w:val="es-CL"/>
        </w:rPr>
        <w:t xml:space="preserve"> Las variables de tasas de interés se dejaron expresadas como porcentaje y las importaciones de bienes de capital se dejaron como índice (2009=100).</w:t>
      </w:r>
    </w:p>
    <w:p w:rsidR="007141EB" w:rsidRPr="000B1DF6" w:rsidRDefault="007141EB" w:rsidP="000B1DF6">
      <w:pPr>
        <w:pStyle w:val="FootnoteText"/>
        <w:rPr>
          <w:sz w:val="18"/>
          <w:lang w:val="es-CL"/>
        </w:rPr>
      </w:pPr>
    </w:p>
  </w:footnote>
  <w:footnote w:id="3">
    <w:p w:rsidR="007141EB" w:rsidRPr="000B1DF6" w:rsidRDefault="007141EB" w:rsidP="000B1DF6">
      <w:pPr>
        <w:pStyle w:val="FootnoteText"/>
        <w:jc w:val="both"/>
        <w:rPr>
          <w:sz w:val="18"/>
          <w:lang w:val="es-CL"/>
        </w:rPr>
      </w:pPr>
      <w:r>
        <w:rPr>
          <w:rStyle w:val="FootnoteReference"/>
        </w:rPr>
        <w:footnoteRef/>
      </w:r>
      <w:r w:rsidRPr="00053ACC">
        <w:rPr>
          <w:lang w:val="es-CL"/>
        </w:rPr>
        <w:t xml:space="preserve"> </w:t>
      </w:r>
      <w:r w:rsidRPr="00053ACC">
        <w:rPr>
          <w:sz w:val="18"/>
          <w:lang w:val="es-CL"/>
        </w:rPr>
        <w:t xml:space="preserve">Para Estados Unidos, las importaciones consideradas son bienes de capital (excepto del sector automotor) – de acuerdo al criterio del FRED; expresados en un índice – no en logaritmo – donde 2009 = 100. La serie es trimestral y desestacionalizada. </w:t>
      </w:r>
    </w:p>
    <w:p w:rsidR="007141EB" w:rsidRPr="000B1DF6" w:rsidRDefault="007141EB" w:rsidP="000B1DF6">
      <w:pPr>
        <w:pStyle w:val="FootnoteText"/>
        <w:jc w:val="both"/>
        <w:rPr>
          <w:sz w:val="22"/>
          <w:lang w:val="es-CL"/>
        </w:rPr>
      </w:pPr>
    </w:p>
  </w:footnote>
  <w:footnote w:id="4">
    <w:p w:rsidR="007141EB" w:rsidRPr="000B1DF6" w:rsidRDefault="007141EB" w:rsidP="000B1DF6">
      <w:pPr>
        <w:pStyle w:val="FootnoteText"/>
        <w:jc w:val="both"/>
        <w:rPr>
          <w:sz w:val="18"/>
          <w:lang w:val="es-CL"/>
        </w:rPr>
      </w:pPr>
      <w:r>
        <w:rPr>
          <w:rStyle w:val="FootnoteReference"/>
        </w:rPr>
        <w:footnoteRef/>
      </w:r>
      <w:r w:rsidRPr="00053ACC">
        <w:rPr>
          <w:sz w:val="18"/>
          <w:lang w:val="es-CL"/>
        </w:rPr>
        <w:t xml:space="preserve"> Para Canadá, las importaciones que se consideraron como bienes de capital fueron obtenidas del sistema de clasificación NAPCS (North American </w:t>
      </w:r>
      <w:proofErr w:type="spellStart"/>
      <w:r w:rsidRPr="00053ACC">
        <w:rPr>
          <w:sz w:val="18"/>
          <w:lang w:val="es-CL"/>
        </w:rPr>
        <w:t>Product</w:t>
      </w:r>
      <w:proofErr w:type="spellEnd"/>
      <w:r w:rsidRPr="00053ACC">
        <w:rPr>
          <w:sz w:val="18"/>
          <w:lang w:val="es-CL"/>
        </w:rPr>
        <w:t xml:space="preserve"> </w:t>
      </w:r>
      <w:proofErr w:type="spellStart"/>
      <w:r w:rsidRPr="00053ACC">
        <w:rPr>
          <w:sz w:val="18"/>
          <w:lang w:val="es-CL"/>
        </w:rPr>
        <w:t>Classification</w:t>
      </w:r>
      <w:proofErr w:type="spellEnd"/>
      <w:r w:rsidRPr="00053ACC">
        <w:rPr>
          <w:sz w:val="18"/>
          <w:lang w:val="es-CL"/>
        </w:rPr>
        <w:t xml:space="preserve"> </w:t>
      </w:r>
      <w:proofErr w:type="spellStart"/>
      <w:r w:rsidRPr="00053ACC">
        <w:rPr>
          <w:sz w:val="18"/>
          <w:lang w:val="es-CL"/>
        </w:rPr>
        <w:t>System</w:t>
      </w:r>
      <w:proofErr w:type="spellEnd"/>
      <w:r w:rsidRPr="00053ACC">
        <w:rPr>
          <w:sz w:val="18"/>
          <w:lang w:val="es-CL"/>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p w:rsidR="007141EB" w:rsidRPr="000B1DF6" w:rsidRDefault="007141EB" w:rsidP="000B1DF6">
      <w:pPr>
        <w:pStyle w:val="FootnoteText"/>
        <w:jc w:val="both"/>
        <w:rPr>
          <w:sz w:val="22"/>
          <w:lang w:val="es-CL"/>
        </w:rPr>
      </w:pPr>
    </w:p>
  </w:footnote>
  <w:footnote w:id="5">
    <w:p w:rsidR="007141EB" w:rsidRPr="000B1DF6" w:rsidRDefault="007141EB" w:rsidP="000B1DF6">
      <w:pPr>
        <w:spacing w:after="0"/>
        <w:jc w:val="both"/>
        <w:rPr>
          <w:sz w:val="18"/>
          <w:szCs w:val="18"/>
          <w:lang w:val="es-CL"/>
        </w:rPr>
      </w:pPr>
      <w:r w:rsidRPr="00186BEF">
        <w:rPr>
          <w:rStyle w:val="FootnoteReference"/>
          <w:sz w:val="18"/>
          <w:szCs w:val="18"/>
        </w:rPr>
        <w:footnoteRef/>
      </w:r>
      <w:r w:rsidRPr="00053ACC">
        <w:rPr>
          <w:sz w:val="18"/>
          <w:szCs w:val="18"/>
          <w:lang w:val="es-CL"/>
        </w:rPr>
        <w:t xml:space="preserve"> Para Francia, las importaciones consideradas son bienes de capital y bienes intermedios – de acuerdo al criterio de </w:t>
      </w:r>
      <w:proofErr w:type="spellStart"/>
      <w:r w:rsidRPr="00053ACC">
        <w:rPr>
          <w:sz w:val="18"/>
          <w:szCs w:val="18"/>
          <w:lang w:val="es-CL"/>
        </w:rPr>
        <w:t>Eurostat</w:t>
      </w:r>
      <w:proofErr w:type="spellEnd"/>
      <w:r w:rsidRPr="00053ACC">
        <w:rPr>
          <w:sz w:val="18"/>
          <w:szCs w:val="18"/>
          <w:lang w:val="es-CL"/>
        </w:rPr>
        <w:t xml:space="preserve"> (NACE </w:t>
      </w:r>
      <w:proofErr w:type="spellStart"/>
      <w:r w:rsidRPr="00053ACC">
        <w:rPr>
          <w:sz w:val="18"/>
          <w:szCs w:val="18"/>
          <w:lang w:val="es-CL"/>
        </w:rPr>
        <w:t>rev</w:t>
      </w:r>
      <w:proofErr w:type="spellEnd"/>
      <w:r w:rsidRPr="00053ACC">
        <w:rPr>
          <w:sz w:val="18"/>
          <w:szCs w:val="18"/>
          <w:lang w:val="es-CL"/>
        </w:rPr>
        <w:t xml:space="preserve">. 2); expresados en un índice – no en logaritmo – donde 2010 = 100. La serie original es mensual y no desestacionalizada, por lo que se tomó el promedio simple de cada tres meses para transformarla a una serie trimestral. </w:t>
      </w:r>
    </w:p>
    <w:p w:rsidR="007141EB" w:rsidRPr="000B1DF6" w:rsidRDefault="007141EB" w:rsidP="000B1DF6">
      <w:pPr>
        <w:pStyle w:val="FootnoteText"/>
        <w:rPr>
          <w:lang w:val="es-CL"/>
        </w:rPr>
      </w:pPr>
    </w:p>
  </w:footnote>
  <w:footnote w:id="6">
    <w:p w:rsidR="007141EB" w:rsidRPr="000B1DF6" w:rsidRDefault="007141EB" w:rsidP="000B1DF6">
      <w:pPr>
        <w:pStyle w:val="FootnoteText"/>
        <w:rPr>
          <w:lang w:val="es-CL"/>
        </w:rPr>
      </w:pPr>
      <w:r w:rsidRPr="00C12348">
        <w:rPr>
          <w:sz w:val="18"/>
          <w:szCs w:val="18"/>
        </w:rPr>
        <w:footnoteRef/>
      </w:r>
      <w:r w:rsidRPr="00053ACC">
        <w:rPr>
          <w:sz w:val="18"/>
          <w:szCs w:val="18"/>
          <w:lang w:val="es-CL"/>
        </w:rPr>
        <w:t xml:space="preserve"> Una posible explicación es que el modelo SVAR no logre distinguir la doble causalidad entre ambas variables</w:t>
      </w:r>
      <w:r w:rsidRPr="00053ACC">
        <w:rPr>
          <w:lang w:val="es-CL"/>
        </w:rPr>
        <w:t>.</w:t>
      </w:r>
    </w:p>
  </w:footnote>
  <w:footnote w:id="7">
    <w:p w:rsidR="007141EB" w:rsidRPr="00B40661" w:rsidRDefault="007141EB"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7141EB" w:rsidRPr="0064325A" w:rsidRDefault="007141EB"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7141EB" w:rsidRPr="0064325A" w:rsidRDefault="007141EB"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53ACC"/>
    <w:rsid w:val="0009790D"/>
    <w:rsid w:val="000B1DF6"/>
    <w:rsid w:val="000E029F"/>
    <w:rsid w:val="00116E2D"/>
    <w:rsid w:val="00122A53"/>
    <w:rsid w:val="00122DAD"/>
    <w:rsid w:val="00135590"/>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3F3C65"/>
    <w:rsid w:val="0040362B"/>
    <w:rsid w:val="0044431D"/>
    <w:rsid w:val="004748AC"/>
    <w:rsid w:val="004D449F"/>
    <w:rsid w:val="004E29B3"/>
    <w:rsid w:val="004E58A3"/>
    <w:rsid w:val="005177F7"/>
    <w:rsid w:val="0052529B"/>
    <w:rsid w:val="00526528"/>
    <w:rsid w:val="00530288"/>
    <w:rsid w:val="00553A2B"/>
    <w:rsid w:val="005806B5"/>
    <w:rsid w:val="00590D07"/>
    <w:rsid w:val="005C6B0D"/>
    <w:rsid w:val="00622367"/>
    <w:rsid w:val="00630E7E"/>
    <w:rsid w:val="00643E74"/>
    <w:rsid w:val="00654CDA"/>
    <w:rsid w:val="00680F8E"/>
    <w:rsid w:val="006A16C3"/>
    <w:rsid w:val="006D09C6"/>
    <w:rsid w:val="007141EB"/>
    <w:rsid w:val="00725BE7"/>
    <w:rsid w:val="007401DA"/>
    <w:rsid w:val="007411C5"/>
    <w:rsid w:val="0074517C"/>
    <w:rsid w:val="0077095D"/>
    <w:rsid w:val="00773297"/>
    <w:rsid w:val="00784819"/>
    <w:rsid w:val="00784D58"/>
    <w:rsid w:val="00796E81"/>
    <w:rsid w:val="00803EB3"/>
    <w:rsid w:val="008073B1"/>
    <w:rsid w:val="00822B2A"/>
    <w:rsid w:val="00852EB4"/>
    <w:rsid w:val="00874F04"/>
    <w:rsid w:val="00880721"/>
    <w:rsid w:val="008D008D"/>
    <w:rsid w:val="008D6863"/>
    <w:rsid w:val="009071F6"/>
    <w:rsid w:val="00912B61"/>
    <w:rsid w:val="00922AF6"/>
    <w:rsid w:val="0093395D"/>
    <w:rsid w:val="009956AC"/>
    <w:rsid w:val="009D1B3F"/>
    <w:rsid w:val="009F2501"/>
    <w:rsid w:val="00A76BEF"/>
    <w:rsid w:val="00A93491"/>
    <w:rsid w:val="00A95250"/>
    <w:rsid w:val="00AC5006"/>
    <w:rsid w:val="00B27936"/>
    <w:rsid w:val="00B32CFB"/>
    <w:rsid w:val="00B86B75"/>
    <w:rsid w:val="00BA17AD"/>
    <w:rsid w:val="00BC0AA4"/>
    <w:rsid w:val="00BC48D5"/>
    <w:rsid w:val="00C21883"/>
    <w:rsid w:val="00C36279"/>
    <w:rsid w:val="00CD799B"/>
    <w:rsid w:val="00CE05AE"/>
    <w:rsid w:val="00D118D9"/>
    <w:rsid w:val="00D17551"/>
    <w:rsid w:val="00D7687E"/>
    <w:rsid w:val="00D87FCD"/>
    <w:rsid w:val="00DA435D"/>
    <w:rsid w:val="00DD24CD"/>
    <w:rsid w:val="00DF71E2"/>
    <w:rsid w:val="00E315A3"/>
    <w:rsid w:val="00E94C1C"/>
    <w:rsid w:val="00F926EC"/>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xmlns:c16r2="http://schemas.microsoft.com/office/drawing/2015/06/chart">
            <c:ext xmlns:c16="http://schemas.microsoft.com/office/drawing/2014/chart" uri="{C3380CC4-5D6E-409C-BE32-E72D297353CC}">
              <c16:uniqueId val="{00000000-34BC-43C1-8706-4B67D2478513}"/>
            </c:ext>
          </c:extLst>
        </c:ser>
        <c:gapWidth val="75"/>
        <c:axId val="57403264"/>
        <c:axId val="57404800"/>
      </c:barChart>
      <c:catAx>
        <c:axId val="57403264"/>
        <c:scaling>
          <c:orientation val="minMax"/>
        </c:scaling>
        <c:axPos val="b"/>
        <c:numFmt formatCode="General" sourceLinked="0"/>
        <c:tickLblPos val="nextTo"/>
        <c:txPr>
          <a:bodyPr/>
          <a:lstStyle/>
          <a:p>
            <a:pPr>
              <a:defRPr sz="900" b="1">
                <a:latin typeface="Times New Roman" pitchFamily="18" charset="0"/>
                <a:cs typeface="Times New Roman" pitchFamily="18" charset="0"/>
              </a:defRPr>
            </a:pPr>
            <a:endParaRPr lang="en-US"/>
          </a:p>
        </c:txPr>
        <c:crossAx val="57404800"/>
        <c:crosses val="autoZero"/>
        <c:auto val="1"/>
        <c:lblAlgn val="ctr"/>
        <c:lblOffset val="100"/>
      </c:catAx>
      <c:valAx>
        <c:axId val="57404800"/>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5740326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4614199907592877E-2"/>
          <c:y val="4.6634458972401614E-2"/>
          <c:w val="0.902751677852349"/>
          <c:h val="0.7517691011036961"/>
        </c:manualLayout>
      </c:layout>
      <c:barChart>
        <c:barDir val="col"/>
        <c:grouping val="clustered"/>
        <c:ser>
          <c:idx val="0"/>
          <c:order val="0"/>
          <c:dPt>
            <c:idx val="0"/>
            <c:spPr>
              <a:solidFill>
                <a:srgbClr val="C00000"/>
              </a:solidFill>
            </c:spPr>
            <c:extLst xmlns:c16r2="http://schemas.microsoft.com/office/drawing/2015/06/chart">
              <c:ext xmlns:c16="http://schemas.microsoft.com/office/drawing/2014/chart" uri="{C3380CC4-5D6E-409C-BE32-E72D297353CC}">
                <c16:uniqueId val="{00000000-F732-4F98-9467-468AA5310B0F}"/>
              </c:ext>
            </c:extLst>
          </c:dPt>
          <c:dPt>
            <c:idx val="1"/>
            <c:spPr>
              <a:solidFill>
                <a:srgbClr val="C00000"/>
              </a:solidFill>
            </c:spPr>
            <c:extLst xmlns:c16r2="http://schemas.microsoft.com/office/drawing/2015/06/chart">
              <c:ext xmlns:c16="http://schemas.microsoft.com/office/drawing/2014/chart" uri="{C3380CC4-5D6E-409C-BE32-E72D297353CC}">
                <c16:uniqueId val="{00000001-F732-4F98-9467-468AA5310B0F}"/>
              </c:ext>
            </c:extLst>
          </c:dPt>
          <c:dPt>
            <c:idx val="2"/>
            <c:spPr>
              <a:solidFill>
                <a:srgbClr val="C00000"/>
              </a:solidFill>
            </c:spPr>
            <c:extLst xmlns:c16r2="http://schemas.microsoft.com/office/drawing/2015/06/char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1.9700000000000077</c:v>
                </c:pt>
                <c:pt idx="2">
                  <c:v>1.129999999999991</c:v>
                </c:pt>
                <c:pt idx="3">
                  <c:v>1.57</c:v>
                </c:pt>
                <c:pt idx="4">
                  <c:v>1.1200000000000001</c:v>
                </c:pt>
                <c:pt idx="5">
                  <c:v>0.67000000000000515</c:v>
                </c:pt>
              </c:numCache>
            </c:numRef>
          </c:val>
          <c:extLst xmlns:c16r2="http://schemas.microsoft.com/office/drawing/2015/06/chart">
            <c:ext xmlns:c16="http://schemas.microsoft.com/office/drawing/2014/chart" uri="{C3380CC4-5D6E-409C-BE32-E72D297353CC}">
              <c16:uniqueId val="{00000003-F732-4F98-9467-468AA5310B0F}"/>
            </c:ext>
          </c:extLst>
        </c:ser>
        <c:gapWidth val="75"/>
        <c:axId val="57460224"/>
        <c:axId val="57461760"/>
      </c:barChart>
      <c:catAx>
        <c:axId val="57460224"/>
        <c:scaling>
          <c:orientation val="minMax"/>
        </c:scaling>
        <c:axPos val="b"/>
        <c:numFmt formatCode="General" sourceLinked="0"/>
        <c:tickLblPos val="nextTo"/>
        <c:txPr>
          <a:bodyPr/>
          <a:lstStyle/>
          <a:p>
            <a:pPr>
              <a:defRPr sz="800" b="1">
                <a:latin typeface="Times New Roman" pitchFamily="18" charset="0"/>
                <a:cs typeface="Times New Roman" pitchFamily="18" charset="0"/>
              </a:defRPr>
            </a:pPr>
            <a:endParaRPr lang="en-US"/>
          </a:p>
        </c:txPr>
        <c:crossAx val="57461760"/>
        <c:crosses val="autoZero"/>
        <c:auto val="1"/>
        <c:lblAlgn val="ctr"/>
        <c:lblOffset val="100"/>
      </c:catAx>
      <c:valAx>
        <c:axId val="57461760"/>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5746022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7471460645732571E-2"/>
          <c:y val="0.14375746112675891"/>
          <c:w val="0.90044018594060748"/>
          <c:h val="0.64693653502189563"/>
        </c:manualLayout>
      </c:layout>
      <c:barChart>
        <c:barDir val="col"/>
        <c:grouping val="stacked"/>
        <c:ser>
          <c:idx val="0"/>
          <c:order val="0"/>
          <c:tx>
            <c:strRef>
              <c:f>grafico!$A$8</c:f>
              <c:strCache>
                <c:ptCount val="1"/>
                <c:pt idx="0">
                  <c:v>Bienes Intermedios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6.5096061020000295</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xmlns:c16r2="http://schemas.microsoft.com/office/drawing/2015/06/char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1.9308722979999937</c:v>
                </c:pt>
                <c:pt idx="4">
                  <c:v>2.1757363320000001</c:v>
                </c:pt>
                <c:pt idx="5">
                  <c:v>1.931171669</c:v>
                </c:pt>
                <c:pt idx="6">
                  <c:v>2.1802975680000238</c:v>
                </c:pt>
                <c:pt idx="7">
                  <c:v>2.5169779129999998</c:v>
                </c:pt>
                <c:pt idx="8">
                  <c:v>2.5262302650000001</c:v>
                </c:pt>
                <c:pt idx="9">
                  <c:v>2.7034665500000012</c:v>
                </c:pt>
                <c:pt idx="10">
                  <c:v>2.6289875230000002</c:v>
                </c:pt>
              </c:numCache>
            </c:numRef>
          </c:val>
          <c:extLst xmlns:c16r2="http://schemas.microsoft.com/office/drawing/2015/06/char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1.1914296759999912</c:v>
                </c:pt>
                <c:pt idx="1">
                  <c:v>1.3257241129999873</c:v>
                </c:pt>
                <c:pt idx="2">
                  <c:v>1.5444440469999998</c:v>
                </c:pt>
                <c:pt idx="3">
                  <c:v>1.9045168240000101</c:v>
                </c:pt>
                <c:pt idx="4">
                  <c:v>2.1030087440000012</c:v>
                </c:pt>
                <c:pt idx="5">
                  <c:v>1.625214784</c:v>
                </c:pt>
                <c:pt idx="6">
                  <c:v>1.9420561200000122</c:v>
                </c:pt>
                <c:pt idx="7">
                  <c:v>2.2540282120000001</c:v>
                </c:pt>
                <c:pt idx="8">
                  <c:v>2.2565474769999998</c:v>
                </c:pt>
                <c:pt idx="9">
                  <c:v>2.2655977660000262</c:v>
                </c:pt>
                <c:pt idx="10">
                  <c:v>2.0689035420000184</c:v>
                </c:pt>
              </c:numCache>
            </c:numRef>
          </c:val>
          <c:extLst xmlns:c16r2="http://schemas.microsoft.com/office/drawing/2015/06/char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2.5326780799999864</c:v>
                </c:pt>
                <c:pt idx="5">
                  <c:v>2.124456592</c:v>
                </c:pt>
                <c:pt idx="6">
                  <c:v>2.5692533489999998</c:v>
                </c:pt>
                <c:pt idx="7">
                  <c:v>3.0394260489999998</c:v>
                </c:pt>
                <c:pt idx="8">
                  <c:v>2.9086634099999977</c:v>
                </c:pt>
                <c:pt idx="9">
                  <c:v>3.0320635339999864</c:v>
                </c:pt>
                <c:pt idx="10">
                  <c:v>2.8028931259999967</c:v>
                </c:pt>
              </c:numCache>
            </c:numRef>
          </c:val>
          <c:extLst xmlns:c16r2="http://schemas.microsoft.com/office/drawing/2015/06/chart">
            <c:ext xmlns:c16="http://schemas.microsoft.com/office/drawing/2014/chart" uri="{C3380CC4-5D6E-409C-BE32-E72D297353CC}">
              <c16:uniqueId val="{00000003-85CA-439A-8EAF-A60EA47E0570}"/>
            </c:ext>
          </c:extLst>
        </c:ser>
        <c:gapWidth val="75"/>
        <c:overlap val="100"/>
        <c:axId val="57517952"/>
        <c:axId val="57519488"/>
      </c:barChart>
      <c:catAx>
        <c:axId val="57517952"/>
        <c:scaling>
          <c:orientation val="minMax"/>
        </c:scaling>
        <c:axPos val="b"/>
        <c:numFmt formatCode="General" sourceLinked="0"/>
        <c:majorTickMark val="none"/>
        <c:tickLblPos val="nextTo"/>
        <c:crossAx val="57519488"/>
        <c:crosses val="autoZero"/>
        <c:auto val="1"/>
        <c:lblAlgn val="ctr"/>
        <c:lblOffset val="100"/>
      </c:catAx>
      <c:valAx>
        <c:axId val="57519488"/>
        <c:scaling>
          <c:orientation val="minMax"/>
        </c:scaling>
        <c:axPos val="l"/>
        <c:majorGridlines/>
        <c:numFmt formatCode="0" sourceLinked="0"/>
        <c:majorTickMark val="none"/>
        <c:tickLblPos val="nextTo"/>
        <c:spPr>
          <a:ln w="9525">
            <a:noFill/>
          </a:ln>
        </c:spPr>
        <c:crossAx val="57517952"/>
        <c:crosses val="autoZero"/>
        <c:crossBetween val="between"/>
      </c:val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30</Pages>
  <Words>5588</Words>
  <Characters>31852</Characters>
  <Application>Microsoft Office Word</Application>
  <DocSecurity>0</DocSecurity>
  <Lines>265</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37366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14</cp:revision>
  <cp:lastPrinted>2017-05-12T15:42:00Z</cp:lastPrinted>
  <dcterms:created xsi:type="dcterms:W3CDTF">2017-05-12T14:30:00Z</dcterms:created>
  <dcterms:modified xsi:type="dcterms:W3CDTF">2017-05-12T17:07:00Z</dcterms:modified>
</cp:coreProperties>
</file>