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del w:id="1" w:author="user" w:date="2017-05-11T08:34:00Z">
        <w:r w:rsidRPr="00386EF9" w:rsidDel="005806B5">
          <w:rPr>
            <w:lang w:val="es-ES"/>
          </w:rPr>
          <w:delText>Ricardo Mayer</w:delText>
        </w:r>
      </w:del>
      <w:ins w:id="2" w:author="user" w:date="2017-05-11T08:34:00Z">
        <w:r w:rsidR="005806B5">
          <w:rPr>
            <w:lang w:val="es-ES"/>
          </w:rPr>
          <w:t>DDE, C</w:t>
        </w:r>
      </w:ins>
      <w:ins w:id="3" w:author="user" w:date="2017-05-11T08:35:00Z">
        <w:r w:rsidR="005806B5">
          <w:rPr>
            <w:lang w:val="es-ES"/>
          </w:rPr>
          <w:t>EPAL</w:t>
        </w:r>
      </w:ins>
    </w:p>
    <w:p w:rsidR="00874F04" w:rsidRPr="00386EF9" w:rsidRDefault="00803EB3">
      <w:pPr>
        <w:pStyle w:val="Fecha"/>
        <w:rPr>
          <w:lang w:val="es-ES"/>
        </w:rPr>
      </w:pPr>
      <w:del w:id="4" w:author="user" w:date="2017-05-11T08:35:00Z">
        <w:r w:rsidRPr="00386EF9" w:rsidDel="005806B5">
          <w:rPr>
            <w:lang w:val="es-ES"/>
          </w:rPr>
          <w:delText>2017-05-02</w:delText>
        </w:r>
      </w:del>
      <w:ins w:id="5" w:author="user" w:date="2017-05-11T08:35:00Z">
        <w:r w:rsidR="005806B5">
          <w:rPr>
            <w:lang w:val="es-ES"/>
          </w:rPr>
          <w:t>Mayo de 2017</w:t>
        </w:r>
      </w:ins>
    </w:p>
    <w:p w:rsidR="00874F04" w:rsidRPr="00386EF9" w:rsidRDefault="00803EB3">
      <w:pPr>
        <w:pStyle w:val="Ttulo2"/>
        <w:rPr>
          <w:lang w:val="es-ES"/>
        </w:rPr>
      </w:pPr>
      <w:bookmarkStart w:id="6" w:name="resumen"/>
      <w:bookmarkEnd w:id="6"/>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pero , a diferencia de los otros determinantes mencionados, no tuvo un crecimiento acelerado en el período previo a la crisis financiera global.</w:t>
      </w:r>
    </w:p>
    <w:p w:rsidR="00874F04" w:rsidRPr="00386EF9" w:rsidRDefault="00803EB3">
      <w:pPr>
        <w:pStyle w:val="Textoindependiente"/>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7"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Textoindependiente"/>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8" w:author="user" w:date="2017-05-10T11:00:00Z">
        <w:r w:rsidR="00C21883">
          <w:rPr>
            <w:lang w:val="es-ES"/>
          </w:rPr>
          <w:t>n</w:t>
        </w:r>
      </w:ins>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del inversión real y aumentar su productividad laboral.</w:t>
      </w:r>
    </w:p>
    <w:p w:rsidR="00874F04" w:rsidRPr="00386EF9" w:rsidRDefault="00803EB3">
      <w:pPr>
        <w:pStyle w:val="Textoindependiente"/>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9071F6">
      <w:pPr>
        <w:pStyle w:val="Ttulo5"/>
        <w:rPr>
          <w:lang w:val="es-ES"/>
          <w:rPrChange w:id="9" w:author="eperez" w:date="2017-05-08T11:35:00Z">
            <w:rPr/>
          </w:rPrChange>
        </w:rPr>
      </w:pPr>
      <w:bookmarkStart w:id="10" w:name="page-brake"/>
      <w:bookmarkEnd w:id="10"/>
      <w:r w:rsidRPr="009071F6">
        <w:rPr>
          <w:lang w:val="es-ES"/>
          <w:rPrChange w:id="11" w:author="eperez" w:date="2017-05-08T11:35:00Z">
            <w:rPr>
              <w:rFonts w:asciiTheme="minorHAnsi" w:eastAsiaTheme="minorHAnsi" w:hAnsiTheme="minorHAnsi" w:cstheme="minorBidi"/>
              <w:i w:val="0"/>
              <w:iCs w:val="0"/>
              <w:color w:val="auto"/>
              <w:sz w:val="24"/>
            </w:rPr>
          </w:rPrChange>
        </w:rPr>
        <w:lastRenderedPageBreak/>
        <w:t xml:space="preserve">Page </w:t>
      </w:r>
      <w:proofErr w:type="spellStart"/>
      <w:r w:rsidRPr="009071F6">
        <w:rPr>
          <w:lang w:val="es-ES"/>
          <w:rPrChange w:id="12" w:author="eperez" w:date="2017-05-08T11:35:00Z">
            <w:rPr>
              <w:rFonts w:asciiTheme="minorHAnsi" w:eastAsiaTheme="minorHAnsi" w:hAnsiTheme="minorHAnsi" w:cstheme="minorBidi"/>
              <w:i w:val="0"/>
              <w:iCs w:val="0"/>
              <w:color w:val="auto"/>
              <w:sz w:val="24"/>
            </w:rPr>
          </w:rPrChange>
        </w:rPr>
        <w:t>Brake</w:t>
      </w:r>
      <w:proofErr w:type="spellEnd"/>
    </w:p>
    <w:p w:rsidR="00DA435D" w:rsidRDefault="00DA435D">
      <w:pPr>
        <w:pStyle w:val="Ttulo2"/>
        <w:rPr>
          <w:rFonts w:ascii="Times New Roman" w:hAnsi="Times New Roman" w:cs="Times New Roman"/>
          <w:b w:val="0"/>
          <w:sz w:val="24"/>
          <w:szCs w:val="24"/>
          <w:lang w:val="es-ES"/>
        </w:rPr>
      </w:pPr>
      <w:bookmarkStart w:id="13" w:name="producto-potencial"/>
      <w:bookmarkEnd w:id="13"/>
    </w:p>
    <w:p w:rsidR="005806B5" w:rsidRDefault="0023660F">
      <w:pPr>
        <w:pStyle w:val="Ttulo2"/>
        <w:numPr>
          <w:ilvl w:val="0"/>
          <w:numId w:val="14"/>
        </w:numPr>
        <w:rPr>
          <w:rFonts w:ascii="Times New Roman" w:hAnsi="Times New Roman" w:cs="Times New Roman"/>
          <w:sz w:val="24"/>
          <w:szCs w:val="24"/>
          <w:lang w:val="es-ES"/>
          <w:rPrChange w:id="14" w:author="eperez" w:date="2017-05-08T16:09:00Z">
            <w:rPr>
              <w:rFonts w:ascii="Times New Roman" w:hAnsi="Times New Roman" w:cs="Times New Roman"/>
              <w:b w:val="0"/>
              <w:sz w:val="24"/>
              <w:szCs w:val="24"/>
              <w:lang w:val="es-ES"/>
            </w:rPr>
          </w:rPrChange>
        </w:rPr>
        <w:pPrChange w:id="15" w:author="eperez" w:date="2017-05-08T16:09:00Z">
          <w:pPr>
            <w:pStyle w:val="Ttulo2"/>
          </w:pPr>
        </w:pPrChange>
      </w:pPr>
      <w:r>
        <w:rPr>
          <w:rFonts w:ascii="Times New Roman" w:hAnsi="Times New Roman" w:cs="Times New Roman"/>
          <w:sz w:val="24"/>
          <w:szCs w:val="24"/>
          <w:lang w:val="es-ES"/>
        </w:rPr>
        <w:t>La región enfrenta un contexto externo más restrictivo y más incierto</w:t>
      </w:r>
    </w:p>
    <w:p w:rsidR="005806B5" w:rsidRDefault="0077095D">
      <w:pPr>
        <w:pStyle w:val="Ttulo2"/>
        <w:ind w:firstLine="360"/>
        <w:rPr>
          <w:rFonts w:ascii="Times New Roman" w:hAnsi="Times New Roman" w:cs="Times New Roman"/>
          <w:b w:val="0"/>
          <w:sz w:val="24"/>
          <w:szCs w:val="24"/>
          <w:lang w:val="es-ES"/>
        </w:rPr>
        <w:pPrChange w:id="16" w:author="eperez" w:date="2017-05-08T16:52:00Z">
          <w:pPr>
            <w:pStyle w:val="Ttulo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5806B5" w:rsidRDefault="005806B5">
      <w:pPr>
        <w:pStyle w:val="Textoindependiente"/>
        <w:rPr>
          <w:lang w:val="es-ES"/>
        </w:rPr>
        <w:pPrChange w:id="17" w:author="eperez" w:date="2017-05-08T17:00:00Z">
          <w:pPr>
            <w:pStyle w:val="Ttulo2"/>
          </w:pPr>
        </w:pPrChange>
      </w:pPr>
    </w:p>
    <w:p w:rsidR="005806B5" w:rsidRDefault="00332E08">
      <w:pPr>
        <w:pStyle w:val="Textoindependiente"/>
        <w:rPr>
          <w:b/>
          <w:lang w:val="es-ES"/>
          <w:rPrChange w:id="18" w:author="eperez" w:date="2017-05-08T17:00:00Z">
            <w:rPr>
              <w:rFonts w:ascii="Times New Roman" w:hAnsi="Times New Roman" w:cs="Times New Roman"/>
              <w:b w:val="0"/>
              <w:sz w:val="24"/>
              <w:szCs w:val="24"/>
              <w:lang w:val="es-ES"/>
            </w:rPr>
          </w:rPrChange>
        </w:rPr>
        <w:pPrChange w:id="19" w:author="eperez" w:date="2017-05-08T17:00:00Z">
          <w:pPr>
            <w:pStyle w:val="Ttulo2"/>
          </w:pPr>
        </w:pPrChange>
      </w:pPr>
      <w:r>
        <w:rPr>
          <w:lang w:val="es-ES"/>
        </w:rPr>
        <w:t>Tasas de crecimiento de las economías a nivel mundial.</w:t>
      </w:r>
    </w:p>
    <w:p w:rsidR="0023660F" w:rsidRDefault="0023660F">
      <w:pPr>
        <w:pStyle w:val="Ttulo2"/>
        <w:rPr>
          <w:ins w:id="20" w:author="user" w:date="2017-05-10T11:02:00Z"/>
          <w:rFonts w:ascii="Times New Roman" w:hAnsi="Times New Roman" w:cs="Times New Roman"/>
          <w:b w:val="0"/>
          <w:sz w:val="24"/>
          <w:szCs w:val="24"/>
          <w:lang w:val="es-ES"/>
        </w:rPr>
      </w:pPr>
    </w:p>
    <w:p w:rsidR="00C21883" w:rsidRPr="00C21883" w:rsidRDefault="00B27936" w:rsidP="00C21883">
      <w:pPr>
        <w:pStyle w:val="TableCaption"/>
        <w:rPr>
          <w:ins w:id="21" w:author="user" w:date="2017-05-10T11:02:00Z"/>
          <w:lang w:val="es-CL"/>
          <w:rPrChange w:id="22" w:author="user" w:date="2017-05-10T11:02:00Z">
            <w:rPr>
              <w:ins w:id="23" w:author="user" w:date="2017-05-10T11:02:00Z"/>
            </w:rPr>
          </w:rPrChange>
        </w:rPr>
      </w:pPr>
      <w:ins w:id="24" w:author="user" w:date="2017-05-11T09:00:00Z">
        <w:r>
          <w:rPr>
            <w:lang w:val="es-CL"/>
          </w:rPr>
          <w:t xml:space="preserve">(Cuadro 1) </w:t>
        </w:r>
      </w:ins>
      <w:ins w:id="25" w:author="user" w:date="2017-05-10T11:02:00Z">
        <w:r w:rsidR="009071F6" w:rsidRPr="009071F6">
          <w:rPr>
            <w:lang w:val="es-CL"/>
            <w:rPrChange w:id="26"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firstRow="1" w:lastRow="0" w:firstColumn="1" w:lastColumn="0" w:noHBand="0" w:noVBand="1"/>
        <w:tblPrChange w:id="27" w:author="user" w:date="2017-05-10T11:02:00Z">
          <w:tblPr>
            <w:tblW w:w="0" w:type="pct"/>
            <w:tblLook w:val="04A0" w:firstRow="1" w:lastRow="0" w:firstColumn="1" w:lastColumn="0" w:noHBand="0" w:noVBand="1"/>
          </w:tblPr>
        </w:tblPrChange>
      </w:tblPr>
      <w:tblGrid>
        <w:gridCol w:w="3551"/>
        <w:gridCol w:w="2029"/>
        <w:gridCol w:w="2029"/>
        <w:tblGridChange w:id="28">
          <w:tblGrid>
            <w:gridCol w:w="2378"/>
            <w:gridCol w:w="1359"/>
            <w:gridCol w:w="1359"/>
          </w:tblGrid>
        </w:tblGridChange>
      </w:tblGrid>
      <w:tr w:rsidR="00C21883" w:rsidTr="00C21883">
        <w:trPr>
          <w:trHeight w:val="526"/>
          <w:ins w:id="29" w:author="user" w:date="2017-05-10T11:02:00Z"/>
        </w:trPr>
        <w:tc>
          <w:tcPr>
            <w:tcW w:w="0" w:type="auto"/>
            <w:tcBorders>
              <w:top w:val="nil"/>
              <w:left w:val="nil"/>
              <w:bottom w:val="single" w:sz="2" w:space="0" w:color="auto"/>
              <w:right w:val="nil"/>
            </w:tcBorders>
            <w:vAlign w:val="bottom"/>
            <w:hideMark/>
            <w:tcPrChange w:id="30"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31" w:author="user" w:date="2017-05-10T11:02:00Z"/>
              </w:rPr>
            </w:pPr>
            <w:proofErr w:type="spellStart"/>
            <w:ins w:id="32" w:author="user" w:date="2017-05-10T11:02:00Z">
              <w:r>
                <w:t>Región</w:t>
              </w:r>
              <w:proofErr w:type="spellEnd"/>
            </w:ins>
          </w:p>
        </w:tc>
        <w:tc>
          <w:tcPr>
            <w:tcW w:w="0" w:type="auto"/>
            <w:tcBorders>
              <w:top w:val="nil"/>
              <w:left w:val="nil"/>
              <w:bottom w:val="single" w:sz="2" w:space="0" w:color="auto"/>
              <w:right w:val="nil"/>
            </w:tcBorders>
            <w:vAlign w:val="bottom"/>
            <w:hideMark/>
            <w:tcPrChange w:id="33"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4" w:author="user" w:date="2017-05-10T11:02:00Z"/>
              </w:rPr>
            </w:pPr>
            <w:ins w:id="35" w:author="user" w:date="2017-05-10T11:02:00Z">
              <w:r>
                <w:t>2003-2008</w:t>
              </w:r>
            </w:ins>
          </w:p>
        </w:tc>
        <w:tc>
          <w:tcPr>
            <w:tcW w:w="0" w:type="auto"/>
            <w:tcBorders>
              <w:top w:val="nil"/>
              <w:left w:val="nil"/>
              <w:bottom w:val="single" w:sz="2" w:space="0" w:color="auto"/>
              <w:right w:val="nil"/>
            </w:tcBorders>
            <w:vAlign w:val="bottom"/>
            <w:hideMark/>
            <w:tcPrChange w:id="36"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7" w:author="user" w:date="2017-05-10T11:02:00Z"/>
              </w:rPr>
            </w:pPr>
            <w:ins w:id="38" w:author="user" w:date="2017-05-10T11:02:00Z">
              <w:r>
                <w:t>2010-2016</w:t>
              </w:r>
            </w:ins>
          </w:p>
        </w:tc>
      </w:tr>
      <w:tr w:rsidR="00C21883" w:rsidTr="00C21883">
        <w:trPr>
          <w:trHeight w:val="526"/>
          <w:ins w:id="39" w:author="user" w:date="2017-05-10T11:02:00Z"/>
        </w:trPr>
        <w:tc>
          <w:tcPr>
            <w:tcW w:w="0" w:type="auto"/>
            <w:hideMark/>
            <w:tcPrChange w:id="40" w:author="user" w:date="2017-05-10T11:02:00Z">
              <w:tcPr>
                <w:tcW w:w="0" w:type="auto"/>
                <w:hideMark/>
              </w:tcPr>
            </w:tcPrChange>
          </w:tcPr>
          <w:p w:rsidR="00C21883" w:rsidRDefault="00C21883">
            <w:pPr>
              <w:pStyle w:val="Compact"/>
              <w:rPr>
                <w:ins w:id="41" w:author="user" w:date="2017-05-10T11:02:00Z"/>
              </w:rPr>
            </w:pPr>
            <w:ins w:id="42" w:author="user" w:date="2017-05-10T11:02:00Z">
              <w:r>
                <w:t>Euro zona</w:t>
              </w:r>
            </w:ins>
          </w:p>
        </w:tc>
        <w:tc>
          <w:tcPr>
            <w:tcW w:w="0" w:type="auto"/>
            <w:hideMark/>
            <w:tcPrChange w:id="43" w:author="user" w:date="2017-05-10T11:02:00Z">
              <w:tcPr>
                <w:tcW w:w="0" w:type="auto"/>
                <w:hideMark/>
              </w:tcPr>
            </w:tcPrChange>
          </w:tcPr>
          <w:p w:rsidR="00C21883" w:rsidRDefault="00C21883">
            <w:pPr>
              <w:pStyle w:val="Compact"/>
              <w:jc w:val="center"/>
              <w:rPr>
                <w:ins w:id="44" w:author="user" w:date="2017-05-10T11:02:00Z"/>
              </w:rPr>
            </w:pPr>
            <w:ins w:id="45" w:author="user" w:date="2017-05-10T11:02:00Z">
              <w:r>
                <w:t>1.5</w:t>
              </w:r>
            </w:ins>
          </w:p>
        </w:tc>
        <w:tc>
          <w:tcPr>
            <w:tcW w:w="0" w:type="auto"/>
            <w:hideMark/>
            <w:tcPrChange w:id="46" w:author="user" w:date="2017-05-10T11:02:00Z">
              <w:tcPr>
                <w:tcW w:w="0" w:type="auto"/>
                <w:hideMark/>
              </w:tcPr>
            </w:tcPrChange>
          </w:tcPr>
          <w:p w:rsidR="00C21883" w:rsidRDefault="00C21883">
            <w:pPr>
              <w:pStyle w:val="Compact"/>
              <w:jc w:val="center"/>
              <w:rPr>
                <w:ins w:id="47" w:author="user" w:date="2017-05-10T11:02:00Z"/>
              </w:rPr>
            </w:pPr>
            <w:ins w:id="48" w:author="user" w:date="2017-05-10T11:02:00Z">
              <w:r>
                <w:t>0.9</w:t>
              </w:r>
            </w:ins>
          </w:p>
        </w:tc>
      </w:tr>
      <w:tr w:rsidR="00C21883" w:rsidTr="00C21883">
        <w:trPr>
          <w:trHeight w:val="526"/>
          <w:ins w:id="49" w:author="user" w:date="2017-05-10T11:02:00Z"/>
        </w:trPr>
        <w:tc>
          <w:tcPr>
            <w:tcW w:w="0" w:type="auto"/>
            <w:hideMark/>
            <w:tcPrChange w:id="50" w:author="user" w:date="2017-05-10T11:02:00Z">
              <w:tcPr>
                <w:tcW w:w="0" w:type="auto"/>
                <w:hideMark/>
              </w:tcPr>
            </w:tcPrChange>
          </w:tcPr>
          <w:p w:rsidR="00C21883" w:rsidRDefault="00C21883">
            <w:pPr>
              <w:pStyle w:val="Compact"/>
              <w:rPr>
                <w:ins w:id="51" w:author="user" w:date="2017-05-10T11:02:00Z"/>
              </w:rPr>
            </w:pPr>
            <w:ins w:id="52" w:author="user" w:date="2017-05-10T11:02:00Z">
              <w:r>
                <w:t>Advanced economies</w:t>
              </w:r>
            </w:ins>
          </w:p>
        </w:tc>
        <w:tc>
          <w:tcPr>
            <w:tcW w:w="0" w:type="auto"/>
            <w:hideMark/>
            <w:tcPrChange w:id="53" w:author="user" w:date="2017-05-10T11:02:00Z">
              <w:tcPr>
                <w:tcW w:w="0" w:type="auto"/>
                <w:hideMark/>
              </w:tcPr>
            </w:tcPrChange>
          </w:tcPr>
          <w:p w:rsidR="00C21883" w:rsidRDefault="00C21883">
            <w:pPr>
              <w:pStyle w:val="Compact"/>
              <w:jc w:val="center"/>
              <w:rPr>
                <w:ins w:id="54" w:author="user" w:date="2017-05-10T11:02:00Z"/>
              </w:rPr>
            </w:pPr>
            <w:ins w:id="55" w:author="user" w:date="2017-05-10T11:02:00Z">
              <w:r>
                <w:t>2.1</w:t>
              </w:r>
            </w:ins>
          </w:p>
        </w:tc>
        <w:tc>
          <w:tcPr>
            <w:tcW w:w="0" w:type="auto"/>
            <w:hideMark/>
            <w:tcPrChange w:id="56" w:author="user" w:date="2017-05-10T11:02:00Z">
              <w:tcPr>
                <w:tcW w:w="0" w:type="auto"/>
                <w:hideMark/>
              </w:tcPr>
            </w:tcPrChange>
          </w:tcPr>
          <w:p w:rsidR="00C21883" w:rsidRDefault="00C21883">
            <w:pPr>
              <w:pStyle w:val="Compact"/>
              <w:jc w:val="center"/>
              <w:rPr>
                <w:ins w:id="57" w:author="user" w:date="2017-05-10T11:02:00Z"/>
              </w:rPr>
            </w:pPr>
            <w:ins w:id="58" w:author="user" w:date="2017-05-10T11:02:00Z">
              <w:r>
                <w:t>1.4</w:t>
              </w:r>
            </w:ins>
          </w:p>
        </w:tc>
      </w:tr>
      <w:tr w:rsidR="00C21883" w:rsidTr="00C21883">
        <w:trPr>
          <w:trHeight w:val="550"/>
          <w:ins w:id="59" w:author="user" w:date="2017-05-10T11:02:00Z"/>
        </w:trPr>
        <w:tc>
          <w:tcPr>
            <w:tcW w:w="0" w:type="auto"/>
            <w:hideMark/>
            <w:tcPrChange w:id="60" w:author="user" w:date="2017-05-10T11:02:00Z">
              <w:tcPr>
                <w:tcW w:w="0" w:type="auto"/>
                <w:hideMark/>
              </w:tcPr>
            </w:tcPrChange>
          </w:tcPr>
          <w:p w:rsidR="00C21883" w:rsidRDefault="00C21883">
            <w:pPr>
              <w:pStyle w:val="Compact"/>
              <w:rPr>
                <w:ins w:id="61" w:author="user" w:date="2017-05-10T11:02:00Z"/>
              </w:rPr>
            </w:pPr>
            <w:ins w:id="62" w:author="user" w:date="2017-05-10T11:02:00Z">
              <w:r>
                <w:t>United States</w:t>
              </w:r>
            </w:ins>
          </w:p>
        </w:tc>
        <w:tc>
          <w:tcPr>
            <w:tcW w:w="0" w:type="auto"/>
            <w:hideMark/>
            <w:tcPrChange w:id="63" w:author="user" w:date="2017-05-10T11:02:00Z">
              <w:tcPr>
                <w:tcW w:w="0" w:type="auto"/>
                <w:hideMark/>
              </w:tcPr>
            </w:tcPrChange>
          </w:tcPr>
          <w:p w:rsidR="00C21883" w:rsidRDefault="00C21883">
            <w:pPr>
              <w:pStyle w:val="Compact"/>
              <w:jc w:val="center"/>
              <w:rPr>
                <w:ins w:id="64" w:author="user" w:date="2017-05-10T11:02:00Z"/>
              </w:rPr>
            </w:pPr>
            <w:ins w:id="65" w:author="user" w:date="2017-05-10T11:02:00Z">
              <w:r>
                <w:t>2.4</w:t>
              </w:r>
            </w:ins>
          </w:p>
        </w:tc>
        <w:tc>
          <w:tcPr>
            <w:tcW w:w="0" w:type="auto"/>
            <w:hideMark/>
            <w:tcPrChange w:id="66" w:author="user" w:date="2017-05-10T11:02:00Z">
              <w:tcPr>
                <w:tcW w:w="0" w:type="auto"/>
                <w:hideMark/>
              </w:tcPr>
            </w:tcPrChange>
          </w:tcPr>
          <w:p w:rsidR="00C21883" w:rsidRDefault="00C21883">
            <w:pPr>
              <w:pStyle w:val="Compact"/>
              <w:jc w:val="center"/>
              <w:rPr>
                <w:ins w:id="67" w:author="user" w:date="2017-05-10T11:02:00Z"/>
              </w:rPr>
            </w:pPr>
            <w:ins w:id="68" w:author="user" w:date="2017-05-10T11:02:00Z">
              <w:r>
                <w:t>1.5</w:t>
              </w:r>
            </w:ins>
          </w:p>
        </w:tc>
      </w:tr>
      <w:tr w:rsidR="00C21883" w:rsidTr="00C21883">
        <w:trPr>
          <w:trHeight w:val="526"/>
          <w:ins w:id="69" w:author="user" w:date="2017-05-10T11:02:00Z"/>
        </w:trPr>
        <w:tc>
          <w:tcPr>
            <w:tcW w:w="0" w:type="auto"/>
            <w:hideMark/>
            <w:tcPrChange w:id="70" w:author="user" w:date="2017-05-10T11:02:00Z">
              <w:tcPr>
                <w:tcW w:w="0" w:type="auto"/>
                <w:hideMark/>
              </w:tcPr>
            </w:tcPrChange>
          </w:tcPr>
          <w:p w:rsidR="00C21883" w:rsidRDefault="00C21883">
            <w:pPr>
              <w:pStyle w:val="Compact"/>
              <w:rPr>
                <w:ins w:id="71" w:author="user" w:date="2017-05-10T11:02:00Z"/>
              </w:rPr>
            </w:pPr>
            <w:ins w:id="72" w:author="user" w:date="2017-05-10T11:02:00Z">
              <w:r>
                <w:t>China</w:t>
              </w:r>
            </w:ins>
          </w:p>
        </w:tc>
        <w:tc>
          <w:tcPr>
            <w:tcW w:w="0" w:type="auto"/>
            <w:hideMark/>
            <w:tcPrChange w:id="73" w:author="user" w:date="2017-05-10T11:02:00Z">
              <w:tcPr>
                <w:tcW w:w="0" w:type="auto"/>
                <w:hideMark/>
              </w:tcPr>
            </w:tcPrChange>
          </w:tcPr>
          <w:p w:rsidR="00C21883" w:rsidRDefault="00C21883">
            <w:pPr>
              <w:pStyle w:val="Compact"/>
              <w:jc w:val="center"/>
              <w:rPr>
                <w:ins w:id="74" w:author="user" w:date="2017-05-10T11:02:00Z"/>
              </w:rPr>
            </w:pPr>
            <w:ins w:id="75" w:author="user" w:date="2017-05-10T11:02:00Z">
              <w:r>
                <w:t>9.4</w:t>
              </w:r>
            </w:ins>
          </w:p>
        </w:tc>
        <w:tc>
          <w:tcPr>
            <w:tcW w:w="0" w:type="auto"/>
            <w:hideMark/>
            <w:tcPrChange w:id="76" w:author="user" w:date="2017-05-10T11:02:00Z">
              <w:tcPr>
                <w:tcW w:w="0" w:type="auto"/>
                <w:hideMark/>
              </w:tcPr>
            </w:tcPrChange>
          </w:tcPr>
          <w:p w:rsidR="00C21883" w:rsidRDefault="00C21883">
            <w:pPr>
              <w:pStyle w:val="Compact"/>
              <w:jc w:val="center"/>
              <w:rPr>
                <w:ins w:id="77" w:author="user" w:date="2017-05-10T11:02:00Z"/>
              </w:rPr>
            </w:pPr>
            <w:ins w:id="78" w:author="user" w:date="2017-05-10T11:02:00Z">
              <w:r>
                <w:t>6.6</w:t>
              </w:r>
            </w:ins>
          </w:p>
        </w:tc>
      </w:tr>
    </w:tbl>
    <w:p w:rsidR="00C21883" w:rsidRPr="00C21883" w:rsidRDefault="009071F6" w:rsidP="00C21883">
      <w:pPr>
        <w:pStyle w:val="Textoindependiente"/>
        <w:rPr>
          <w:ins w:id="79" w:author="user" w:date="2017-05-10T11:02:00Z"/>
          <w:rFonts w:ascii="Times New Roman" w:hAnsi="Times New Roman"/>
          <w:lang w:val="es-CL"/>
          <w:rPrChange w:id="80" w:author="user" w:date="2017-05-10T11:02:00Z">
            <w:rPr>
              <w:ins w:id="81" w:author="user" w:date="2017-05-10T11:02:00Z"/>
              <w:rFonts w:ascii="Times New Roman" w:hAnsi="Times New Roman"/>
            </w:rPr>
          </w:rPrChange>
        </w:rPr>
      </w:pPr>
      <w:ins w:id="82" w:author="user" w:date="2017-05-10T11:02:00Z">
        <w:r w:rsidRPr="009071F6">
          <w:rPr>
            <w:b/>
            <w:lang w:val="es-CL"/>
            <w:rPrChange w:id="83" w:author="user" w:date="2017-05-10T11:02:00Z">
              <w:rPr>
                <w:rFonts w:asciiTheme="majorHAnsi" w:eastAsiaTheme="majorEastAsia" w:hAnsiTheme="majorHAnsi" w:cstheme="majorBidi"/>
                <w:b/>
                <w:bCs/>
                <w:color w:val="4F81BD" w:themeColor="accent1"/>
                <w:sz w:val="32"/>
                <w:szCs w:val="32"/>
              </w:rPr>
            </w:rPrChange>
          </w:rPr>
          <w:t>Note:</w:t>
        </w:r>
        <w:r w:rsidRPr="009071F6">
          <w:rPr>
            <w:lang w:val="es-CL"/>
            <w:rPrChange w:id="84" w:author="user" w:date="2017-05-10T11:02:00Z">
              <w:rPr>
                <w:rFonts w:asciiTheme="majorHAnsi" w:eastAsiaTheme="majorEastAsia" w:hAnsiTheme="majorHAnsi" w:cstheme="majorBidi"/>
                <w:b/>
                <w:bCs/>
                <w:color w:val="4F81BD" w:themeColor="accent1"/>
                <w:sz w:val="32"/>
                <w:szCs w:val="32"/>
              </w:rPr>
            </w:rPrChange>
          </w:rPr>
          <w:t xml:space="preserve"> </w:t>
        </w:r>
        <w:r w:rsidRPr="009071F6">
          <w:rPr>
            <w:vertAlign w:val="superscript"/>
            <w:lang w:val="es-CL"/>
            <w:rPrChange w:id="85" w:author="user" w:date="2017-05-10T11:02:00Z">
              <w:rPr>
                <w:rFonts w:asciiTheme="majorHAnsi" w:eastAsiaTheme="majorEastAsia" w:hAnsiTheme="majorHAnsi" w:cstheme="majorBidi"/>
                <w:b/>
                <w:bCs/>
                <w:color w:val="4F81BD" w:themeColor="accent1"/>
                <w:sz w:val="32"/>
                <w:szCs w:val="32"/>
                <w:vertAlign w:val="superscript"/>
              </w:rPr>
            </w:rPrChange>
          </w:rPr>
          <w:t>a</w:t>
        </w:r>
        <w:r w:rsidRPr="009071F6">
          <w:rPr>
            <w:lang w:val="es-CL"/>
            <w:rPrChange w:id="86"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5806B5" w:rsidRDefault="005806B5">
      <w:pPr>
        <w:pStyle w:val="Textoindependiente"/>
        <w:rPr>
          <w:ins w:id="87" w:author="user" w:date="2017-05-10T11:02:00Z"/>
          <w:b/>
          <w:lang w:val="es-CL"/>
          <w:rPrChange w:id="88" w:author="user" w:date="2017-05-10T11:02:00Z">
            <w:rPr>
              <w:ins w:id="89" w:author="user" w:date="2017-05-10T11:02:00Z"/>
              <w:rFonts w:ascii="Times New Roman" w:hAnsi="Times New Roman" w:cs="Times New Roman"/>
              <w:b w:val="0"/>
              <w:sz w:val="24"/>
              <w:szCs w:val="24"/>
              <w:lang w:val="es-ES"/>
            </w:rPr>
          </w:rPrChange>
        </w:rPr>
        <w:pPrChange w:id="90" w:author="user" w:date="2017-05-10T11:02:00Z">
          <w:pPr>
            <w:pStyle w:val="Ttulo2"/>
          </w:pPr>
        </w:pPrChange>
      </w:pPr>
    </w:p>
    <w:p w:rsidR="002A0169" w:rsidRDefault="002A0169">
      <w:pPr>
        <w:pStyle w:val="Textoindependiente"/>
        <w:rPr>
          <w:ins w:id="91" w:author="user" w:date="2017-05-11T09:15:00Z"/>
          <w:lang w:val="es-ES"/>
        </w:rPr>
        <w:pPrChange w:id="92" w:author="user" w:date="2017-05-10T11:02:00Z">
          <w:pPr>
            <w:pStyle w:val="Ttulo2"/>
          </w:pPr>
        </w:pPrChange>
      </w:pPr>
      <w:ins w:id="93" w:author="user" w:date="2017-05-11T09:06:00Z">
        <w:r>
          <w:rPr>
            <w:lang w:val="es-ES"/>
          </w:rPr>
          <w:t xml:space="preserve">Si miramos las estimaciones para el PIB de </w:t>
        </w:r>
      </w:ins>
      <w:ins w:id="94" w:author="user" w:date="2017-05-11T09:07:00Z">
        <w:r>
          <w:rPr>
            <w:lang w:val="es-ES"/>
          </w:rPr>
          <w:t>las economías avanzadas y de nuestros principales socios comerciales, vemos que m</w:t>
        </w:r>
      </w:ins>
      <w:ins w:id="95" w:author="user" w:date="2017-05-11T09:08:00Z">
        <w:r>
          <w:rPr>
            <w:lang w:val="es-ES"/>
          </w:rPr>
          <w:t>ás allá de los ciclos –- con todas las imperfecciones que estas estimaciones pueden tener</w:t>
        </w:r>
        <w:r w:rsidRPr="002A0169">
          <w:rPr>
            <w:lang w:val="es-ES"/>
            <w:rPrChange w:id="96" w:author="user" w:date="2017-05-11T09:09:00Z">
              <w:rPr>
                <w:b w:val="0"/>
                <w:bCs w:val="0"/>
                <w:lang w:val="es-ES"/>
              </w:rPr>
            </w:rPrChange>
          </w:rPr>
          <w:t xml:space="preserve">— </w:t>
        </w:r>
      </w:ins>
      <w:ins w:id="97" w:author="user" w:date="2017-05-11T09:09:00Z">
        <w:r>
          <w:rPr>
            <w:lang w:val="es-ES"/>
          </w:rPr>
          <w:t>la velocidad a la que nuestros principales compradores pueden aumentar sus ingresos y producci</w:t>
        </w:r>
      </w:ins>
      <w:ins w:id="98" w:author="user" w:date="2017-05-11T09:10:00Z">
        <w:r>
          <w:rPr>
            <w:lang w:val="es-ES"/>
          </w:rPr>
          <w:t>ón es más limitada</w:t>
        </w:r>
      </w:ins>
      <w:ins w:id="99" w:author="user" w:date="2017-05-11T09:11:00Z">
        <w:r>
          <w:rPr>
            <w:lang w:val="es-ES"/>
          </w:rPr>
          <w:t xml:space="preserve">. </w:t>
        </w:r>
      </w:ins>
    </w:p>
    <w:p w:rsidR="0023660F" w:rsidDel="00B27936" w:rsidRDefault="0023660F">
      <w:pPr>
        <w:pStyle w:val="Ttulo2"/>
        <w:rPr>
          <w:del w:id="100" w:author="user" w:date="2017-05-11T09:01:00Z"/>
          <w:rFonts w:ascii="Times New Roman" w:hAnsi="Times New Roman" w:cs="Times New Roman"/>
          <w:b w:val="0"/>
          <w:sz w:val="24"/>
          <w:szCs w:val="24"/>
          <w:lang w:val="es-ES"/>
        </w:rPr>
      </w:pPr>
    </w:p>
    <w:p w:rsidR="00332E08" w:rsidDel="00C21883" w:rsidRDefault="00332E08">
      <w:pPr>
        <w:pStyle w:val="Ttulo2"/>
        <w:rPr>
          <w:del w:id="101" w:author="user" w:date="2017-05-10T11:03:00Z"/>
          <w:rFonts w:ascii="Times New Roman" w:hAnsi="Times New Roman" w:cs="Times New Roman"/>
          <w:b w:val="0"/>
          <w:sz w:val="24"/>
          <w:szCs w:val="24"/>
          <w:lang w:val="es-ES"/>
        </w:rPr>
      </w:pPr>
    </w:p>
    <w:p w:rsidR="005806B5" w:rsidRDefault="005806B5">
      <w:pPr>
        <w:pStyle w:val="Textoindependiente"/>
        <w:rPr>
          <w:del w:id="102" w:author="user" w:date="2017-05-10T11:03:00Z"/>
          <w:lang w:val="es-ES"/>
        </w:rPr>
        <w:pPrChange w:id="103" w:author="eperez" w:date="2017-05-09T10:21:00Z">
          <w:pPr>
            <w:pStyle w:val="Ttulo2"/>
          </w:pPr>
        </w:pPrChange>
      </w:pPr>
    </w:p>
    <w:p w:rsidR="005806B5" w:rsidRDefault="005806B5">
      <w:pPr>
        <w:pStyle w:val="Textoindependiente"/>
        <w:rPr>
          <w:del w:id="104" w:author="user" w:date="2017-05-10T11:03:00Z"/>
          <w:lang w:val="es-ES"/>
        </w:rPr>
        <w:pPrChange w:id="105" w:author="eperez" w:date="2017-05-09T10:21:00Z">
          <w:pPr>
            <w:pStyle w:val="Ttulo2"/>
          </w:pPr>
        </w:pPrChange>
      </w:pPr>
    </w:p>
    <w:p w:rsidR="005806B5" w:rsidRDefault="005806B5">
      <w:pPr>
        <w:pStyle w:val="Textoindependiente"/>
        <w:rPr>
          <w:del w:id="106" w:author="user" w:date="2017-05-10T11:03:00Z"/>
          <w:b/>
          <w:lang w:val="es-ES"/>
          <w:rPrChange w:id="107" w:author="eperez" w:date="2017-05-09T10:21:00Z">
            <w:rPr>
              <w:del w:id="108" w:author="user" w:date="2017-05-10T11:03:00Z"/>
              <w:rFonts w:ascii="Times New Roman" w:hAnsi="Times New Roman" w:cs="Times New Roman"/>
              <w:b w:val="0"/>
              <w:sz w:val="24"/>
              <w:szCs w:val="24"/>
              <w:lang w:val="es-ES"/>
            </w:rPr>
          </w:rPrChange>
        </w:rPr>
        <w:pPrChange w:id="109" w:author="eperez" w:date="2017-05-09T10:21:00Z">
          <w:pPr>
            <w:pStyle w:val="Ttulo2"/>
          </w:pPr>
        </w:pPrChange>
      </w:pPr>
    </w:p>
    <w:p w:rsidR="00332E08" w:rsidDel="00C21883" w:rsidRDefault="00332E08">
      <w:pPr>
        <w:pStyle w:val="Ttulo2"/>
        <w:rPr>
          <w:del w:id="110" w:author="user" w:date="2017-05-10T11:03:00Z"/>
          <w:rFonts w:ascii="Times New Roman" w:hAnsi="Times New Roman" w:cs="Times New Roman"/>
          <w:b w:val="0"/>
          <w:sz w:val="24"/>
          <w:szCs w:val="24"/>
          <w:lang w:val="es-ES"/>
        </w:rPr>
      </w:pPr>
    </w:p>
    <w:p w:rsidR="005806B5" w:rsidRDefault="005806B5">
      <w:pPr>
        <w:pStyle w:val="Textoindependiente"/>
        <w:rPr>
          <w:del w:id="111" w:author="user" w:date="2017-05-10T11:03:00Z"/>
          <w:lang w:val="es-ES"/>
        </w:rPr>
        <w:pPrChange w:id="112" w:author="eperez" w:date="2017-05-09T10:32:00Z">
          <w:pPr>
            <w:pStyle w:val="Ttulo2"/>
          </w:pPr>
        </w:pPrChange>
      </w:pPr>
    </w:p>
    <w:p w:rsidR="005806B5" w:rsidDel="00B27936" w:rsidRDefault="005806B5">
      <w:pPr>
        <w:jc w:val="both"/>
        <w:rPr>
          <w:del w:id="113" w:author="user" w:date="2017-05-11T09:01:00Z"/>
          <w:rFonts w:ascii="Times New Roman" w:hAnsi="Times New Roman" w:cs="Times New Roman"/>
          <w:lang w:val="es-ES"/>
        </w:rPr>
        <w:pPrChange w:id="114"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Prrafodelista"/>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 xml:space="preserve">La tasa de crecimiento de la productividad laboral para el caso de los Estados Unidos aumentó en la década de los noventa. Esta pasó de </w:t>
      </w:r>
      <w:del w:id="115" w:author="user" w:date="2017-05-11T09:23:00Z">
        <w:r w:rsidRPr="00030D15" w:rsidDel="00322B17">
          <w:rPr>
            <w:rFonts w:ascii="Times New Roman" w:hAnsi="Times New Roman" w:cs="Times New Roman"/>
            <w:lang w:val="es-ES"/>
          </w:rPr>
          <w:delText>1.4% y 2.6%</w:delText>
        </w:r>
      </w:del>
      <w:r w:rsidRPr="00030D15">
        <w:rPr>
          <w:rFonts w:ascii="Times New Roman" w:hAnsi="Times New Roman" w:cs="Times New Roman"/>
          <w:lang w:val="es-ES"/>
        </w:rPr>
        <w:t xml:space="preserve"> </w:t>
      </w:r>
      <w:ins w:id="116" w:author="user" w:date="2017-05-11T09:23:00Z">
        <w:r w:rsidR="00322B17">
          <w:rPr>
            <w:rFonts w:ascii="Times New Roman" w:hAnsi="Times New Roman" w:cs="Times New Roman"/>
            <w:lang w:val="es-ES"/>
          </w:rPr>
          <w:t xml:space="preserve">1.7% y 3.1% </w:t>
        </w:r>
      </w:ins>
      <w:r w:rsidRPr="00030D15">
        <w:rPr>
          <w:rFonts w:ascii="Times New Roman" w:hAnsi="Times New Roman" w:cs="Times New Roman"/>
          <w:lang w:val="es-ES"/>
        </w:rPr>
        <w:t>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 xml:space="preserve">a productividad en los noventa (Cuadro </w:t>
      </w:r>
      <w:del w:id="117" w:author="user" w:date="2017-05-11T09:24:00Z">
        <w:r w:rsidDel="00322B17">
          <w:rPr>
            <w:rFonts w:ascii="Times New Roman" w:hAnsi="Times New Roman" w:cs="Times New Roman"/>
            <w:lang w:val="es-ES"/>
          </w:rPr>
          <w:delText>4</w:delText>
        </w:r>
      </w:del>
      <w:ins w:id="118" w:author="user" w:date="2017-05-11T09:24:00Z">
        <w:r w:rsidR="00322B17">
          <w:rPr>
            <w:rFonts w:ascii="Times New Roman" w:hAnsi="Times New Roman" w:cs="Times New Roman"/>
            <w:lang w:val="es-ES"/>
          </w:rPr>
          <w:t xml:space="preserve"> 2</w:t>
        </w:r>
      </w:ins>
      <w:r>
        <w:rPr>
          <w:rFonts w:ascii="Times New Roman" w:hAnsi="Times New Roman" w:cs="Times New Roman"/>
          <w:lang w:val="es-ES"/>
        </w:rPr>
        <w:t>).</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Refdenotaalpie"/>
          <w:rFonts w:ascii="Times New Roman" w:hAnsi="Times New Roman" w:cs="Times New Roman"/>
          <w:lang w:val="es-ES"/>
        </w:rPr>
        <w:footnoteReference w:id="1"/>
      </w:r>
    </w:p>
    <w:p w:rsidR="00A76BEF" w:rsidRDefault="00A76BEF" w:rsidP="00A76BEF">
      <w:pPr>
        <w:spacing w:after="0"/>
        <w:rPr>
          <w:ins w:id="119" w:author="user" w:date="2017-05-10T11:03:00Z"/>
          <w:rFonts w:ascii="Times New Roman" w:hAnsi="Times New Roman" w:cs="Times New Roman"/>
          <w:lang w:val="es-ES"/>
        </w:rPr>
      </w:pPr>
    </w:p>
    <w:p w:rsidR="00C21883" w:rsidRDefault="00C21883" w:rsidP="00A76BEF">
      <w:pPr>
        <w:spacing w:after="0"/>
        <w:rPr>
          <w:ins w:id="120"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21"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22" w:author="user" w:date="2017-05-10T11:04:00Z"/>
          <w:rFonts w:ascii="Times New Roman" w:hAnsi="Times New Roman" w:cs="Times New Roman"/>
          <w:lang w:val="es-ES"/>
        </w:rPr>
      </w:pPr>
      <w:del w:id="123"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firstRow="1" w:lastRow="0" w:firstColumn="1" w:lastColumn="0" w:noHBand="0" w:noVBand="1"/>
      </w:tblPr>
      <w:tblGrid>
        <w:gridCol w:w="3810"/>
        <w:gridCol w:w="1245"/>
        <w:gridCol w:w="1080"/>
        <w:gridCol w:w="900"/>
        <w:gridCol w:w="1170"/>
        <w:gridCol w:w="1440"/>
      </w:tblGrid>
      <w:tr w:rsidR="00A76BEF" w:rsidRPr="00796E81" w:rsidDel="00C21883" w:rsidTr="002D5CE4">
        <w:trPr>
          <w:trHeight w:val="259"/>
          <w:del w:id="12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25"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26" w:author="user" w:date="2017-05-10T11:04:00Z"/>
                <w:rFonts w:ascii="Times New Roman" w:hAnsi="Times New Roman" w:cs="Times New Roman"/>
                <w:lang w:val="es-CL"/>
                <w:rPrChange w:id="127" w:author="user" w:date="2017-05-10T18:07:00Z">
                  <w:rPr>
                    <w:del w:id="128" w:author="user" w:date="2017-05-10T11:04:00Z"/>
                    <w:rFonts w:ascii="Times New Roman" w:hAnsi="Times New Roman" w:cs="Times New Roman"/>
                  </w:rPr>
                </w:rPrChange>
              </w:rPr>
            </w:pPr>
            <w:del w:id="129" w:author="user" w:date="2017-05-10T11:04:00Z">
              <w:r w:rsidRPr="009071F6">
                <w:rPr>
                  <w:rFonts w:ascii="Times New Roman" w:hAnsi="Times New Roman" w:cs="Times New Roman"/>
                  <w:lang w:val="es-CL"/>
                  <w:rPrChange w:id="130"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31" w:author="user" w:date="2017-05-10T11:04:00Z"/>
                <w:rFonts w:ascii="Times New Roman" w:hAnsi="Times New Roman" w:cs="Times New Roman"/>
                <w:lang w:val="es-CL"/>
                <w:rPrChange w:id="132" w:author="user" w:date="2017-05-10T18:07:00Z">
                  <w:rPr>
                    <w:del w:id="133" w:author="user" w:date="2017-05-10T11:04:00Z"/>
                    <w:rFonts w:ascii="Times New Roman" w:hAnsi="Times New Roman" w:cs="Times New Roman"/>
                  </w:rPr>
                </w:rPrChange>
              </w:rPr>
            </w:pPr>
            <w:del w:id="134" w:author="user" w:date="2017-05-10T11:04:00Z">
              <w:r w:rsidRPr="009071F6">
                <w:rPr>
                  <w:rFonts w:ascii="Times New Roman" w:hAnsi="Times New Roman" w:cs="Times New Roman"/>
                  <w:lang w:val="es-CL"/>
                  <w:rPrChange w:id="135"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36" w:author="user" w:date="2017-05-10T11:04:00Z"/>
                <w:rFonts w:ascii="Times New Roman" w:hAnsi="Times New Roman" w:cs="Times New Roman"/>
                <w:lang w:val="es-CL"/>
                <w:rPrChange w:id="137" w:author="user" w:date="2017-05-10T18:07:00Z">
                  <w:rPr>
                    <w:del w:id="138" w:author="user" w:date="2017-05-10T11:04:00Z"/>
                    <w:rFonts w:ascii="Times New Roman" w:hAnsi="Times New Roman" w:cs="Times New Roman"/>
                  </w:rPr>
                </w:rPrChange>
              </w:rPr>
            </w:pPr>
            <w:del w:id="139" w:author="user" w:date="2017-05-10T11:04:00Z">
              <w:r w:rsidRPr="009071F6">
                <w:rPr>
                  <w:rFonts w:ascii="Times New Roman" w:hAnsi="Times New Roman" w:cs="Times New Roman"/>
                  <w:lang w:val="es-CL"/>
                  <w:rPrChange w:id="140"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41" w:author="user" w:date="2017-05-10T11:04:00Z"/>
                <w:rFonts w:ascii="Times New Roman" w:hAnsi="Times New Roman" w:cs="Times New Roman"/>
                <w:lang w:val="es-CL"/>
                <w:rPrChange w:id="142" w:author="user" w:date="2017-05-10T18:07:00Z">
                  <w:rPr>
                    <w:del w:id="143" w:author="user" w:date="2017-05-10T11:04:00Z"/>
                    <w:rFonts w:ascii="Times New Roman" w:hAnsi="Times New Roman" w:cs="Times New Roman"/>
                  </w:rPr>
                </w:rPrChange>
              </w:rPr>
            </w:pPr>
            <w:del w:id="144" w:author="user" w:date="2017-05-10T11:04:00Z">
              <w:r w:rsidRPr="009071F6">
                <w:rPr>
                  <w:rFonts w:ascii="Times New Roman" w:hAnsi="Times New Roman" w:cs="Times New Roman"/>
                  <w:lang w:val="es-CL"/>
                  <w:rPrChange w:id="145"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46" w:author="user" w:date="2017-05-10T11:04:00Z"/>
                <w:rFonts w:ascii="Times New Roman" w:hAnsi="Times New Roman" w:cs="Times New Roman"/>
                <w:lang w:val="es-CL"/>
                <w:rPrChange w:id="147" w:author="user" w:date="2017-05-10T18:07:00Z">
                  <w:rPr>
                    <w:del w:id="148" w:author="user" w:date="2017-05-10T11:04:00Z"/>
                    <w:rFonts w:ascii="Times New Roman" w:hAnsi="Times New Roman" w:cs="Times New Roman"/>
                  </w:rPr>
                </w:rPrChange>
              </w:rPr>
            </w:pPr>
            <w:del w:id="149" w:author="user" w:date="2017-05-10T11:04:00Z">
              <w:r w:rsidRPr="009071F6">
                <w:rPr>
                  <w:rFonts w:ascii="Times New Roman" w:hAnsi="Times New Roman" w:cs="Times New Roman"/>
                  <w:lang w:val="es-CL"/>
                  <w:rPrChange w:id="150" w:author="user" w:date="2017-05-10T18:07:00Z">
                    <w:rPr>
                      <w:rFonts w:ascii="Times New Roman" w:hAnsi="Times New Roman" w:cs="Times New Roman"/>
                    </w:rPr>
                  </w:rPrChange>
                </w:rPr>
                <w:delText>2010-2015</w:delText>
              </w:r>
            </w:del>
          </w:p>
        </w:tc>
      </w:tr>
      <w:tr w:rsidR="00A76BEF" w:rsidRPr="00796E81" w:rsidDel="00C21883" w:rsidTr="002D5CE4">
        <w:trPr>
          <w:trHeight w:val="259"/>
          <w:del w:id="15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2" w:author="user" w:date="2017-05-10T11:04:00Z"/>
                <w:rFonts w:ascii="Times New Roman" w:hAnsi="Times New Roman" w:cs="Times New Roman"/>
                <w:lang w:val="es-CL"/>
                <w:rPrChange w:id="153" w:author="user" w:date="2017-05-10T18:07:00Z">
                  <w:rPr>
                    <w:del w:id="154"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5" w:author="user" w:date="2017-05-10T11:04:00Z"/>
                <w:rFonts w:ascii="Times New Roman" w:hAnsi="Times New Roman" w:cs="Times New Roman"/>
                <w:lang w:val="es-CL"/>
                <w:rPrChange w:id="156" w:author="user" w:date="2017-05-10T18:07:00Z">
                  <w:rPr>
                    <w:del w:id="157" w:author="user" w:date="2017-05-10T11:04:00Z"/>
                    <w:rFonts w:ascii="Times New Roman" w:hAnsi="Times New Roman" w:cs="Times New Roman"/>
                  </w:rPr>
                </w:rPrChange>
              </w:rPr>
            </w:pPr>
            <w:del w:id="158" w:author="user" w:date="2017-05-10T11:04:00Z">
              <w:r w:rsidRPr="00411C9E" w:rsidDel="00C21883">
                <w:rPr>
                  <w:rFonts w:ascii="Times New Roman" w:hAnsi="Times New Roman" w:cs="Times New Roman"/>
                  <w:lang w:val="es-ES"/>
                </w:rPr>
                <w:delText>Economías Desarrolladas</w:delText>
              </w:r>
            </w:del>
          </w:p>
        </w:tc>
      </w:tr>
      <w:tr w:rsidR="00A76BEF" w:rsidRPr="00796E81" w:rsidDel="00C21883" w:rsidTr="002D5CE4">
        <w:trPr>
          <w:trHeight w:val="259"/>
          <w:del w:id="159"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60" w:author="user" w:date="2017-05-10T11:04:00Z"/>
                <w:rFonts w:ascii="Times New Roman" w:hAnsi="Times New Roman" w:cs="Times New Roman"/>
                <w:lang w:val="es-CL"/>
                <w:rPrChange w:id="161" w:author="user" w:date="2017-05-10T18:07:00Z">
                  <w:rPr>
                    <w:del w:id="162" w:author="user" w:date="2017-05-10T11:04:00Z"/>
                    <w:rFonts w:ascii="Times New Roman" w:hAnsi="Times New Roman" w:cs="Times New Roman"/>
                  </w:rPr>
                </w:rPrChange>
              </w:rPr>
            </w:pPr>
            <w:del w:id="163" w:author="user" w:date="2017-05-10T11:04:00Z">
              <w:r w:rsidRPr="009071F6">
                <w:rPr>
                  <w:rFonts w:ascii="Times New Roman" w:hAnsi="Times New Roman" w:cs="Times New Roman"/>
                  <w:lang w:val="es-CL"/>
                  <w:rPrChange w:id="164"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65" w:author="user" w:date="2017-05-10T11:04:00Z"/>
                <w:rFonts w:ascii="Times New Roman" w:hAnsi="Times New Roman" w:cs="Times New Roman"/>
                <w:lang w:val="es-CL"/>
                <w:rPrChange w:id="166" w:author="user" w:date="2017-05-10T18:07:00Z">
                  <w:rPr>
                    <w:del w:id="167" w:author="user" w:date="2017-05-10T11:04:00Z"/>
                    <w:rFonts w:ascii="Times New Roman" w:hAnsi="Times New Roman" w:cs="Times New Roman"/>
                  </w:rPr>
                </w:rPrChange>
              </w:rPr>
            </w:pPr>
            <w:del w:id="168" w:author="user" w:date="2017-05-10T11:04:00Z">
              <w:r w:rsidRPr="009071F6">
                <w:rPr>
                  <w:rFonts w:ascii="Times New Roman" w:hAnsi="Times New Roman" w:cs="Times New Roman"/>
                  <w:lang w:val="es-CL"/>
                  <w:rPrChange w:id="169"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70" w:author="user" w:date="2017-05-10T11:04:00Z"/>
                <w:rFonts w:ascii="Times New Roman" w:hAnsi="Times New Roman" w:cs="Times New Roman"/>
                <w:lang w:val="es-CL"/>
                <w:rPrChange w:id="171" w:author="user" w:date="2017-05-10T18:07:00Z">
                  <w:rPr>
                    <w:del w:id="172" w:author="user" w:date="2017-05-10T11:04:00Z"/>
                    <w:rFonts w:ascii="Times New Roman" w:hAnsi="Times New Roman" w:cs="Times New Roman"/>
                  </w:rPr>
                </w:rPrChange>
              </w:rPr>
            </w:pPr>
            <w:del w:id="173" w:author="user" w:date="2017-05-10T11:04:00Z">
              <w:r w:rsidRPr="009071F6">
                <w:rPr>
                  <w:rFonts w:ascii="Times New Roman" w:hAnsi="Times New Roman" w:cs="Times New Roman"/>
                  <w:lang w:val="es-CL"/>
                  <w:rPrChange w:id="174"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75" w:author="user" w:date="2017-05-10T11:04:00Z"/>
                <w:rFonts w:ascii="Times New Roman" w:hAnsi="Times New Roman" w:cs="Times New Roman"/>
                <w:lang w:val="es-CL"/>
                <w:rPrChange w:id="176" w:author="user" w:date="2017-05-10T18:07:00Z">
                  <w:rPr>
                    <w:del w:id="177" w:author="user" w:date="2017-05-10T11:04:00Z"/>
                    <w:rFonts w:ascii="Times New Roman" w:hAnsi="Times New Roman" w:cs="Times New Roman"/>
                  </w:rPr>
                </w:rPrChange>
              </w:rPr>
            </w:pPr>
            <w:del w:id="178" w:author="user" w:date="2017-05-10T11:04:00Z">
              <w:r w:rsidRPr="009071F6">
                <w:rPr>
                  <w:rFonts w:ascii="Times New Roman" w:hAnsi="Times New Roman" w:cs="Times New Roman"/>
                  <w:lang w:val="es-CL"/>
                  <w:rPrChange w:id="179"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80" w:author="user" w:date="2017-05-10T11:04:00Z"/>
                <w:rFonts w:ascii="Times New Roman" w:hAnsi="Times New Roman" w:cs="Times New Roman"/>
                <w:lang w:val="es-CL"/>
                <w:rPrChange w:id="181" w:author="user" w:date="2017-05-10T18:07:00Z">
                  <w:rPr>
                    <w:del w:id="182" w:author="user" w:date="2017-05-10T11:04:00Z"/>
                    <w:rFonts w:ascii="Times New Roman" w:hAnsi="Times New Roman" w:cs="Times New Roman"/>
                  </w:rPr>
                </w:rPrChange>
              </w:rPr>
            </w:pPr>
            <w:del w:id="183" w:author="user" w:date="2017-05-10T11:04:00Z">
              <w:r w:rsidRPr="009071F6">
                <w:rPr>
                  <w:rFonts w:ascii="Times New Roman" w:hAnsi="Times New Roman" w:cs="Times New Roman"/>
                  <w:lang w:val="es-CL"/>
                  <w:rPrChange w:id="184"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85" w:author="user" w:date="2017-05-10T11:04:00Z"/>
                <w:rFonts w:ascii="Times New Roman" w:hAnsi="Times New Roman" w:cs="Times New Roman"/>
                <w:lang w:val="es-CL"/>
                <w:rPrChange w:id="186" w:author="user" w:date="2017-05-10T18:07:00Z">
                  <w:rPr>
                    <w:del w:id="187" w:author="user" w:date="2017-05-10T11:04:00Z"/>
                    <w:rFonts w:ascii="Times New Roman" w:hAnsi="Times New Roman" w:cs="Times New Roman"/>
                  </w:rPr>
                </w:rPrChange>
              </w:rPr>
            </w:pPr>
            <w:del w:id="188" w:author="user" w:date="2017-05-10T11:04:00Z">
              <w:r w:rsidRPr="009071F6">
                <w:rPr>
                  <w:rFonts w:ascii="Times New Roman" w:hAnsi="Times New Roman" w:cs="Times New Roman"/>
                  <w:lang w:val="es-CL"/>
                  <w:rPrChange w:id="189" w:author="user" w:date="2017-05-10T18:07:00Z">
                    <w:rPr>
                      <w:rFonts w:ascii="Times New Roman" w:hAnsi="Times New Roman" w:cs="Times New Roman"/>
                    </w:rPr>
                  </w:rPrChange>
                </w:rPr>
                <w:delText>1.2</w:delText>
              </w:r>
            </w:del>
          </w:p>
        </w:tc>
      </w:tr>
      <w:tr w:rsidR="00A76BEF" w:rsidRPr="00796E81" w:rsidDel="00C21883" w:rsidTr="002D5CE4">
        <w:trPr>
          <w:trHeight w:val="259"/>
          <w:del w:id="19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91" w:author="user" w:date="2017-05-10T11:04:00Z"/>
                <w:rFonts w:ascii="Times New Roman" w:hAnsi="Times New Roman" w:cs="Times New Roman"/>
                <w:lang w:val="es-CL"/>
                <w:rPrChange w:id="192" w:author="user" w:date="2017-05-10T18:07:00Z">
                  <w:rPr>
                    <w:del w:id="193" w:author="user" w:date="2017-05-10T11:04:00Z"/>
                    <w:rFonts w:ascii="Times New Roman" w:hAnsi="Times New Roman" w:cs="Times New Roman"/>
                  </w:rPr>
                </w:rPrChange>
              </w:rPr>
            </w:pPr>
            <w:del w:id="194" w:author="user" w:date="2017-05-10T11:04:00Z">
              <w:r w:rsidRPr="009071F6">
                <w:rPr>
                  <w:rFonts w:ascii="Times New Roman" w:hAnsi="Times New Roman" w:cs="Times New Roman"/>
                  <w:lang w:val="es-CL"/>
                  <w:rPrChange w:id="195"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196" w:author="user" w:date="2017-05-10T11:04:00Z"/>
                <w:rFonts w:ascii="Times New Roman" w:hAnsi="Times New Roman" w:cs="Times New Roman"/>
                <w:lang w:val="es-CL"/>
                <w:rPrChange w:id="197" w:author="user" w:date="2017-05-10T18:07:00Z">
                  <w:rPr>
                    <w:del w:id="198" w:author="user" w:date="2017-05-10T11:04:00Z"/>
                    <w:rFonts w:ascii="Times New Roman" w:hAnsi="Times New Roman" w:cs="Times New Roman"/>
                  </w:rPr>
                </w:rPrChange>
              </w:rPr>
            </w:pPr>
            <w:del w:id="199" w:author="user" w:date="2017-05-10T11:04:00Z">
              <w:r w:rsidRPr="009071F6">
                <w:rPr>
                  <w:rFonts w:ascii="Times New Roman" w:hAnsi="Times New Roman" w:cs="Times New Roman"/>
                  <w:lang w:val="es-CL"/>
                  <w:rPrChange w:id="200"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01" w:author="user" w:date="2017-05-10T11:04:00Z"/>
                <w:rFonts w:ascii="Times New Roman" w:hAnsi="Times New Roman" w:cs="Times New Roman"/>
                <w:lang w:val="es-CL"/>
                <w:rPrChange w:id="202" w:author="user" w:date="2017-05-10T18:07:00Z">
                  <w:rPr>
                    <w:del w:id="203" w:author="user" w:date="2017-05-10T11:04:00Z"/>
                    <w:rFonts w:ascii="Times New Roman" w:hAnsi="Times New Roman" w:cs="Times New Roman"/>
                  </w:rPr>
                </w:rPrChange>
              </w:rPr>
            </w:pPr>
            <w:del w:id="204" w:author="user" w:date="2017-05-10T11:04:00Z">
              <w:r w:rsidRPr="009071F6">
                <w:rPr>
                  <w:rFonts w:ascii="Times New Roman" w:hAnsi="Times New Roman" w:cs="Times New Roman"/>
                  <w:lang w:val="es-CL"/>
                  <w:rPrChange w:id="205"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06" w:author="user" w:date="2017-05-10T11:04:00Z"/>
                <w:rFonts w:ascii="Times New Roman" w:hAnsi="Times New Roman" w:cs="Times New Roman"/>
                <w:lang w:val="es-CL"/>
                <w:rPrChange w:id="207" w:author="user" w:date="2017-05-10T18:07:00Z">
                  <w:rPr>
                    <w:del w:id="208" w:author="user" w:date="2017-05-10T11:04:00Z"/>
                    <w:rFonts w:ascii="Times New Roman" w:hAnsi="Times New Roman" w:cs="Times New Roman"/>
                  </w:rPr>
                </w:rPrChange>
              </w:rPr>
            </w:pPr>
            <w:del w:id="209" w:author="user" w:date="2017-05-10T11:04:00Z">
              <w:r w:rsidRPr="009071F6">
                <w:rPr>
                  <w:rFonts w:ascii="Times New Roman" w:hAnsi="Times New Roman" w:cs="Times New Roman"/>
                  <w:lang w:val="es-CL"/>
                  <w:rPrChange w:id="210"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11" w:author="user" w:date="2017-05-10T11:04:00Z"/>
                <w:rFonts w:ascii="Times New Roman" w:hAnsi="Times New Roman" w:cs="Times New Roman"/>
                <w:lang w:val="es-CL"/>
                <w:rPrChange w:id="212" w:author="user" w:date="2017-05-10T18:07:00Z">
                  <w:rPr>
                    <w:del w:id="213" w:author="user" w:date="2017-05-10T11:04:00Z"/>
                    <w:rFonts w:ascii="Times New Roman" w:hAnsi="Times New Roman" w:cs="Times New Roman"/>
                  </w:rPr>
                </w:rPrChange>
              </w:rPr>
            </w:pPr>
            <w:del w:id="214" w:author="user" w:date="2017-05-10T11:04:00Z">
              <w:r w:rsidRPr="009071F6">
                <w:rPr>
                  <w:rFonts w:ascii="Times New Roman" w:hAnsi="Times New Roman" w:cs="Times New Roman"/>
                  <w:lang w:val="es-CL"/>
                  <w:rPrChange w:id="215"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16" w:author="user" w:date="2017-05-10T11:04:00Z"/>
                <w:rFonts w:ascii="Times New Roman" w:hAnsi="Times New Roman" w:cs="Times New Roman"/>
                <w:lang w:val="es-CL"/>
                <w:rPrChange w:id="217" w:author="user" w:date="2017-05-10T18:07:00Z">
                  <w:rPr>
                    <w:del w:id="218" w:author="user" w:date="2017-05-10T11:04:00Z"/>
                    <w:rFonts w:ascii="Times New Roman" w:hAnsi="Times New Roman" w:cs="Times New Roman"/>
                  </w:rPr>
                </w:rPrChange>
              </w:rPr>
            </w:pPr>
            <w:del w:id="219" w:author="user" w:date="2017-05-10T11:04:00Z">
              <w:r w:rsidRPr="009071F6">
                <w:rPr>
                  <w:rFonts w:ascii="Times New Roman" w:hAnsi="Times New Roman" w:cs="Times New Roman"/>
                  <w:lang w:val="es-CL"/>
                  <w:rPrChange w:id="220" w:author="user" w:date="2017-05-10T18:07:00Z">
                    <w:rPr>
                      <w:rFonts w:ascii="Times New Roman" w:hAnsi="Times New Roman" w:cs="Times New Roman"/>
                    </w:rPr>
                  </w:rPrChange>
                </w:rPr>
                <w:delText>0.8</w:delText>
              </w:r>
            </w:del>
          </w:p>
        </w:tc>
      </w:tr>
      <w:tr w:rsidR="00A76BEF" w:rsidRPr="00796E81" w:rsidDel="00C21883" w:rsidTr="002D5CE4">
        <w:trPr>
          <w:trHeight w:val="259"/>
          <w:del w:id="22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22" w:author="user" w:date="2017-05-10T11:04:00Z"/>
                <w:rFonts w:ascii="Times New Roman" w:hAnsi="Times New Roman" w:cs="Times New Roman"/>
                <w:lang w:val="es-CL"/>
                <w:rPrChange w:id="223" w:author="user" w:date="2017-05-10T18:07:00Z">
                  <w:rPr>
                    <w:del w:id="224" w:author="user" w:date="2017-05-10T11:04:00Z"/>
                    <w:rFonts w:ascii="Times New Roman" w:hAnsi="Times New Roman" w:cs="Times New Roman"/>
                  </w:rPr>
                </w:rPrChange>
              </w:rPr>
            </w:pPr>
            <w:del w:id="225" w:author="user" w:date="2017-05-10T11:04:00Z">
              <w:r w:rsidRPr="009071F6">
                <w:rPr>
                  <w:rFonts w:ascii="Times New Roman" w:hAnsi="Times New Roman" w:cs="Times New Roman"/>
                  <w:lang w:val="es-CL"/>
                  <w:rPrChange w:id="226"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27" w:author="user" w:date="2017-05-10T11:04:00Z"/>
                <w:rFonts w:ascii="Times New Roman" w:hAnsi="Times New Roman" w:cs="Times New Roman"/>
                <w:lang w:val="es-CL"/>
                <w:rPrChange w:id="228" w:author="user" w:date="2017-05-10T18:07:00Z">
                  <w:rPr>
                    <w:del w:id="229" w:author="user" w:date="2017-05-10T11:04:00Z"/>
                    <w:rFonts w:ascii="Times New Roman" w:hAnsi="Times New Roman" w:cs="Times New Roman"/>
                  </w:rPr>
                </w:rPrChange>
              </w:rPr>
            </w:pPr>
            <w:del w:id="230" w:author="user" w:date="2017-05-10T11:04:00Z">
              <w:r w:rsidRPr="009071F6">
                <w:rPr>
                  <w:rFonts w:ascii="Times New Roman" w:hAnsi="Times New Roman" w:cs="Times New Roman"/>
                  <w:lang w:val="es-CL"/>
                  <w:rPrChange w:id="231"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32" w:author="user" w:date="2017-05-10T11:04:00Z"/>
                <w:rFonts w:ascii="Times New Roman" w:hAnsi="Times New Roman" w:cs="Times New Roman"/>
                <w:lang w:val="es-CL"/>
                <w:rPrChange w:id="233" w:author="user" w:date="2017-05-10T18:07:00Z">
                  <w:rPr>
                    <w:del w:id="234" w:author="user" w:date="2017-05-10T11:04:00Z"/>
                    <w:rFonts w:ascii="Times New Roman" w:hAnsi="Times New Roman" w:cs="Times New Roman"/>
                  </w:rPr>
                </w:rPrChange>
              </w:rPr>
            </w:pPr>
            <w:del w:id="235" w:author="user" w:date="2017-05-10T11:04:00Z">
              <w:r w:rsidRPr="009071F6">
                <w:rPr>
                  <w:rFonts w:ascii="Times New Roman" w:hAnsi="Times New Roman" w:cs="Times New Roman"/>
                  <w:lang w:val="es-CL"/>
                  <w:rPrChange w:id="236"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37" w:author="user" w:date="2017-05-10T11:04:00Z"/>
                <w:rFonts w:ascii="Times New Roman" w:hAnsi="Times New Roman" w:cs="Times New Roman"/>
                <w:lang w:val="es-CL"/>
                <w:rPrChange w:id="238" w:author="user" w:date="2017-05-10T18:07:00Z">
                  <w:rPr>
                    <w:del w:id="239" w:author="user" w:date="2017-05-10T11:04:00Z"/>
                    <w:rFonts w:ascii="Times New Roman" w:hAnsi="Times New Roman" w:cs="Times New Roman"/>
                  </w:rPr>
                </w:rPrChange>
              </w:rPr>
            </w:pPr>
            <w:del w:id="240" w:author="user" w:date="2017-05-10T11:04:00Z">
              <w:r w:rsidRPr="009071F6">
                <w:rPr>
                  <w:rFonts w:ascii="Times New Roman" w:hAnsi="Times New Roman" w:cs="Times New Roman"/>
                  <w:lang w:val="es-CL"/>
                  <w:rPrChange w:id="241"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42" w:author="user" w:date="2017-05-10T11:04:00Z"/>
                <w:rFonts w:ascii="Times New Roman" w:hAnsi="Times New Roman" w:cs="Times New Roman"/>
                <w:lang w:val="es-CL"/>
                <w:rPrChange w:id="243" w:author="user" w:date="2017-05-10T18:07:00Z">
                  <w:rPr>
                    <w:del w:id="244" w:author="user" w:date="2017-05-10T11:04:00Z"/>
                    <w:rFonts w:ascii="Times New Roman" w:hAnsi="Times New Roman" w:cs="Times New Roman"/>
                  </w:rPr>
                </w:rPrChange>
              </w:rPr>
            </w:pPr>
            <w:del w:id="245" w:author="user" w:date="2017-05-10T11:04:00Z">
              <w:r w:rsidRPr="009071F6">
                <w:rPr>
                  <w:rFonts w:ascii="Times New Roman" w:hAnsi="Times New Roman" w:cs="Times New Roman"/>
                  <w:lang w:val="es-CL"/>
                  <w:rPrChange w:id="246"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47" w:author="user" w:date="2017-05-10T11:04:00Z"/>
                <w:rFonts w:ascii="Times New Roman" w:hAnsi="Times New Roman" w:cs="Times New Roman"/>
                <w:lang w:val="es-CL"/>
                <w:rPrChange w:id="248" w:author="user" w:date="2017-05-10T18:07:00Z">
                  <w:rPr>
                    <w:del w:id="249" w:author="user" w:date="2017-05-10T11:04:00Z"/>
                    <w:rFonts w:ascii="Times New Roman" w:hAnsi="Times New Roman" w:cs="Times New Roman"/>
                  </w:rPr>
                </w:rPrChange>
              </w:rPr>
            </w:pPr>
            <w:del w:id="250" w:author="user" w:date="2017-05-10T11:04:00Z">
              <w:r w:rsidRPr="009071F6">
                <w:rPr>
                  <w:rFonts w:ascii="Times New Roman" w:hAnsi="Times New Roman" w:cs="Times New Roman"/>
                  <w:lang w:val="es-CL"/>
                  <w:rPrChange w:id="251" w:author="user" w:date="2017-05-10T18:07:00Z">
                    <w:rPr>
                      <w:rFonts w:ascii="Times New Roman" w:hAnsi="Times New Roman" w:cs="Times New Roman"/>
                    </w:rPr>
                  </w:rPrChange>
                </w:rPr>
                <w:delText>1.7</w:delText>
              </w:r>
            </w:del>
          </w:p>
        </w:tc>
      </w:tr>
      <w:tr w:rsidR="00A76BEF" w:rsidRPr="00796E81" w:rsidDel="00C21883" w:rsidTr="002D5CE4">
        <w:trPr>
          <w:trHeight w:val="259"/>
          <w:del w:id="25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3" w:author="user" w:date="2017-05-10T11:04:00Z"/>
                <w:rFonts w:ascii="Times New Roman" w:hAnsi="Times New Roman" w:cs="Times New Roman"/>
                <w:lang w:val="es-CL"/>
                <w:rPrChange w:id="254" w:author="user" w:date="2017-05-10T18:07:00Z">
                  <w:rPr>
                    <w:del w:id="25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56" w:author="user" w:date="2017-05-10T11:04:00Z"/>
                <w:rFonts w:ascii="Times New Roman" w:hAnsi="Times New Roman" w:cs="Times New Roman"/>
                <w:lang w:val="es-CL"/>
                <w:rPrChange w:id="257" w:author="user" w:date="2017-05-10T18:07:00Z">
                  <w:rPr>
                    <w:del w:id="258" w:author="user" w:date="2017-05-10T11:04:00Z"/>
                    <w:rFonts w:ascii="Times New Roman" w:hAnsi="Times New Roman" w:cs="Times New Roman"/>
                  </w:rPr>
                </w:rPrChange>
              </w:rPr>
            </w:pPr>
            <w:del w:id="259" w:author="user" w:date="2017-05-10T11:04:00Z">
              <w:r w:rsidRPr="009071F6">
                <w:rPr>
                  <w:rFonts w:ascii="Times New Roman" w:hAnsi="Times New Roman" w:cs="Times New Roman"/>
                  <w:lang w:val="es-CL"/>
                  <w:rPrChange w:id="260" w:author="user" w:date="2017-05-10T18:07:00Z">
                    <w:rPr>
                      <w:rFonts w:ascii="Times New Roman" w:hAnsi="Times New Roman" w:cs="Times New Roman"/>
                    </w:rPr>
                  </w:rPrChange>
                </w:rPr>
                <w:delText>Economías en Desarrollo</w:delText>
              </w:r>
            </w:del>
          </w:p>
        </w:tc>
      </w:tr>
      <w:tr w:rsidR="00A76BEF" w:rsidRPr="00796E81" w:rsidDel="00C21883" w:rsidTr="002D5CE4">
        <w:trPr>
          <w:trHeight w:val="259"/>
          <w:del w:id="26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62" w:author="user" w:date="2017-05-10T11:04:00Z"/>
                <w:rFonts w:ascii="Times New Roman" w:hAnsi="Times New Roman" w:cs="Times New Roman"/>
                <w:lang w:val="es-CL"/>
                <w:rPrChange w:id="263" w:author="user" w:date="2017-05-10T18:07:00Z">
                  <w:rPr>
                    <w:del w:id="264" w:author="user" w:date="2017-05-10T11:04:00Z"/>
                    <w:rFonts w:ascii="Times New Roman" w:hAnsi="Times New Roman" w:cs="Times New Roman"/>
                  </w:rPr>
                </w:rPrChange>
              </w:rPr>
            </w:pPr>
            <w:del w:id="265" w:author="user" w:date="2017-05-10T11:04:00Z">
              <w:r w:rsidRPr="009071F6">
                <w:rPr>
                  <w:rFonts w:ascii="Times New Roman" w:hAnsi="Times New Roman" w:cs="Times New Roman"/>
                  <w:lang w:val="es-CL"/>
                  <w:rPrChange w:id="266"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67" w:author="user" w:date="2017-05-10T11:04:00Z"/>
                <w:rFonts w:ascii="Times New Roman" w:hAnsi="Times New Roman" w:cs="Times New Roman"/>
                <w:lang w:val="es-CL"/>
                <w:rPrChange w:id="268" w:author="user" w:date="2017-05-10T18:07:00Z">
                  <w:rPr>
                    <w:del w:id="269" w:author="user" w:date="2017-05-10T11:04:00Z"/>
                    <w:rFonts w:ascii="Times New Roman" w:hAnsi="Times New Roman" w:cs="Times New Roman"/>
                  </w:rPr>
                </w:rPrChange>
              </w:rPr>
            </w:pPr>
            <w:del w:id="270" w:author="user" w:date="2017-05-10T11:04:00Z">
              <w:r w:rsidRPr="009071F6">
                <w:rPr>
                  <w:rFonts w:ascii="Times New Roman" w:hAnsi="Times New Roman" w:cs="Times New Roman"/>
                  <w:lang w:val="es-CL"/>
                  <w:rPrChange w:id="271"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72" w:author="user" w:date="2017-05-10T11:04:00Z"/>
                <w:rFonts w:ascii="Times New Roman" w:hAnsi="Times New Roman" w:cs="Times New Roman"/>
                <w:lang w:val="es-CL"/>
                <w:rPrChange w:id="273" w:author="user" w:date="2017-05-10T18:07:00Z">
                  <w:rPr>
                    <w:del w:id="274" w:author="user" w:date="2017-05-10T11:04:00Z"/>
                    <w:rFonts w:ascii="Times New Roman" w:hAnsi="Times New Roman" w:cs="Times New Roman"/>
                  </w:rPr>
                </w:rPrChange>
              </w:rPr>
            </w:pPr>
            <w:del w:id="275" w:author="user" w:date="2017-05-10T11:04:00Z">
              <w:r w:rsidRPr="009071F6">
                <w:rPr>
                  <w:rFonts w:ascii="Times New Roman" w:hAnsi="Times New Roman" w:cs="Times New Roman"/>
                  <w:lang w:val="es-CL"/>
                  <w:rPrChange w:id="276"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77" w:author="user" w:date="2017-05-10T11:04:00Z"/>
                <w:rFonts w:ascii="Times New Roman" w:hAnsi="Times New Roman" w:cs="Times New Roman"/>
                <w:lang w:val="es-CL"/>
                <w:rPrChange w:id="278" w:author="user" w:date="2017-05-10T18:07:00Z">
                  <w:rPr>
                    <w:del w:id="279" w:author="user" w:date="2017-05-10T11:04:00Z"/>
                    <w:rFonts w:ascii="Times New Roman" w:hAnsi="Times New Roman" w:cs="Times New Roman"/>
                  </w:rPr>
                </w:rPrChange>
              </w:rPr>
            </w:pPr>
            <w:del w:id="280" w:author="user" w:date="2017-05-10T11:04:00Z">
              <w:r w:rsidRPr="009071F6">
                <w:rPr>
                  <w:rFonts w:ascii="Times New Roman" w:hAnsi="Times New Roman" w:cs="Times New Roman"/>
                  <w:lang w:val="es-CL"/>
                  <w:rPrChange w:id="281"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82" w:author="user" w:date="2017-05-10T11:04:00Z"/>
                <w:rFonts w:ascii="Times New Roman" w:hAnsi="Times New Roman" w:cs="Times New Roman"/>
                <w:lang w:val="es-CL"/>
                <w:rPrChange w:id="283" w:author="user" w:date="2017-05-10T18:07:00Z">
                  <w:rPr>
                    <w:del w:id="284" w:author="user" w:date="2017-05-10T11:04:00Z"/>
                    <w:rFonts w:ascii="Times New Roman" w:hAnsi="Times New Roman" w:cs="Times New Roman"/>
                  </w:rPr>
                </w:rPrChange>
              </w:rPr>
            </w:pPr>
            <w:del w:id="285" w:author="user" w:date="2017-05-10T11:04:00Z">
              <w:r w:rsidRPr="009071F6">
                <w:rPr>
                  <w:rFonts w:ascii="Times New Roman" w:hAnsi="Times New Roman" w:cs="Times New Roman"/>
                  <w:lang w:val="es-CL"/>
                  <w:rPrChange w:id="286"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87" w:author="user" w:date="2017-05-10T11:04:00Z"/>
                <w:rFonts w:ascii="Times New Roman" w:hAnsi="Times New Roman" w:cs="Times New Roman"/>
                <w:lang w:val="es-CL"/>
                <w:rPrChange w:id="288" w:author="user" w:date="2017-05-10T18:07:00Z">
                  <w:rPr>
                    <w:del w:id="289" w:author="user" w:date="2017-05-10T11:04:00Z"/>
                    <w:rFonts w:ascii="Times New Roman" w:hAnsi="Times New Roman" w:cs="Times New Roman"/>
                  </w:rPr>
                </w:rPrChange>
              </w:rPr>
            </w:pPr>
            <w:del w:id="290" w:author="user" w:date="2017-05-10T11:04:00Z">
              <w:r w:rsidRPr="009071F6">
                <w:rPr>
                  <w:rFonts w:ascii="Times New Roman" w:hAnsi="Times New Roman" w:cs="Times New Roman"/>
                  <w:lang w:val="es-CL"/>
                  <w:rPrChange w:id="291" w:author="user" w:date="2017-05-10T18:07:00Z">
                    <w:rPr>
                      <w:rFonts w:ascii="Times New Roman" w:hAnsi="Times New Roman" w:cs="Times New Roman"/>
                    </w:rPr>
                  </w:rPrChange>
                </w:rPr>
                <w:delText>3.7</w:delText>
              </w:r>
            </w:del>
          </w:p>
        </w:tc>
      </w:tr>
      <w:tr w:rsidR="00A76BEF" w:rsidRPr="00796E81" w:rsidDel="00C21883" w:rsidTr="002D5CE4">
        <w:trPr>
          <w:trHeight w:val="259"/>
          <w:del w:id="29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93" w:author="user" w:date="2017-05-10T11:04:00Z"/>
                <w:rFonts w:ascii="Times New Roman" w:hAnsi="Times New Roman" w:cs="Times New Roman"/>
                <w:lang w:val="es-CL"/>
                <w:rPrChange w:id="294" w:author="user" w:date="2017-05-10T18:07:00Z">
                  <w:rPr>
                    <w:del w:id="295" w:author="user" w:date="2017-05-10T11:04:00Z"/>
                    <w:rFonts w:ascii="Times New Roman" w:hAnsi="Times New Roman" w:cs="Times New Roman"/>
                  </w:rPr>
                </w:rPrChange>
              </w:rPr>
            </w:pPr>
            <w:del w:id="296" w:author="user" w:date="2017-05-10T11:04:00Z">
              <w:r w:rsidRPr="009071F6">
                <w:rPr>
                  <w:rFonts w:ascii="Times New Roman" w:hAnsi="Times New Roman" w:cs="Times New Roman"/>
                  <w:lang w:val="es-CL"/>
                  <w:rPrChange w:id="297"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298" w:author="user" w:date="2017-05-10T11:04:00Z"/>
                <w:rFonts w:ascii="Times New Roman" w:hAnsi="Times New Roman" w:cs="Times New Roman"/>
                <w:lang w:val="es-CL"/>
                <w:rPrChange w:id="299" w:author="user" w:date="2017-05-10T18:07:00Z">
                  <w:rPr>
                    <w:del w:id="300" w:author="user" w:date="2017-05-10T11:04:00Z"/>
                    <w:rFonts w:ascii="Times New Roman" w:hAnsi="Times New Roman" w:cs="Times New Roman"/>
                  </w:rPr>
                </w:rPrChange>
              </w:rPr>
            </w:pPr>
            <w:del w:id="301" w:author="user" w:date="2017-05-10T11:04:00Z">
              <w:r w:rsidRPr="009071F6">
                <w:rPr>
                  <w:rFonts w:ascii="Times New Roman" w:hAnsi="Times New Roman" w:cs="Times New Roman"/>
                  <w:lang w:val="es-CL"/>
                  <w:rPrChange w:id="302"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03" w:author="user" w:date="2017-05-10T11:04:00Z"/>
                <w:rFonts w:ascii="Times New Roman" w:hAnsi="Times New Roman" w:cs="Times New Roman"/>
                <w:lang w:val="es-CL"/>
                <w:rPrChange w:id="304" w:author="user" w:date="2017-05-10T18:07:00Z">
                  <w:rPr>
                    <w:del w:id="305" w:author="user" w:date="2017-05-10T11:04:00Z"/>
                    <w:rFonts w:ascii="Times New Roman" w:hAnsi="Times New Roman" w:cs="Times New Roman"/>
                  </w:rPr>
                </w:rPrChange>
              </w:rPr>
            </w:pPr>
            <w:del w:id="306" w:author="user" w:date="2017-05-10T11:04:00Z">
              <w:r w:rsidRPr="009071F6">
                <w:rPr>
                  <w:rFonts w:ascii="Times New Roman" w:hAnsi="Times New Roman" w:cs="Times New Roman"/>
                  <w:lang w:val="es-CL"/>
                  <w:rPrChange w:id="307"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08" w:author="user" w:date="2017-05-10T11:04:00Z"/>
                <w:rFonts w:ascii="Times New Roman" w:hAnsi="Times New Roman" w:cs="Times New Roman"/>
                <w:lang w:val="es-CL"/>
                <w:rPrChange w:id="309" w:author="user" w:date="2017-05-10T18:07:00Z">
                  <w:rPr>
                    <w:del w:id="310" w:author="user" w:date="2017-05-10T11:04:00Z"/>
                    <w:rFonts w:ascii="Times New Roman" w:hAnsi="Times New Roman" w:cs="Times New Roman"/>
                  </w:rPr>
                </w:rPrChange>
              </w:rPr>
            </w:pPr>
            <w:del w:id="311" w:author="user" w:date="2017-05-10T11:04:00Z">
              <w:r w:rsidRPr="009071F6">
                <w:rPr>
                  <w:rFonts w:ascii="Times New Roman" w:hAnsi="Times New Roman" w:cs="Times New Roman"/>
                  <w:lang w:val="es-CL"/>
                  <w:rPrChange w:id="312"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13" w:author="user" w:date="2017-05-10T11:04:00Z"/>
                <w:rFonts w:ascii="Times New Roman" w:hAnsi="Times New Roman" w:cs="Times New Roman"/>
                <w:lang w:val="es-CL"/>
                <w:rPrChange w:id="314" w:author="user" w:date="2017-05-10T18:07:00Z">
                  <w:rPr>
                    <w:del w:id="315" w:author="user" w:date="2017-05-10T11:04:00Z"/>
                    <w:rFonts w:ascii="Times New Roman" w:hAnsi="Times New Roman" w:cs="Times New Roman"/>
                  </w:rPr>
                </w:rPrChange>
              </w:rPr>
            </w:pPr>
            <w:del w:id="316" w:author="user" w:date="2017-05-10T11:04:00Z">
              <w:r w:rsidRPr="009071F6">
                <w:rPr>
                  <w:rFonts w:ascii="Times New Roman" w:hAnsi="Times New Roman" w:cs="Times New Roman"/>
                  <w:lang w:val="es-CL"/>
                  <w:rPrChange w:id="317"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18" w:author="user" w:date="2017-05-10T11:04:00Z"/>
                <w:rFonts w:ascii="Times New Roman" w:hAnsi="Times New Roman" w:cs="Times New Roman"/>
                <w:lang w:val="es-CL"/>
                <w:rPrChange w:id="319" w:author="user" w:date="2017-05-10T18:07:00Z">
                  <w:rPr>
                    <w:del w:id="320" w:author="user" w:date="2017-05-10T11:04:00Z"/>
                    <w:rFonts w:ascii="Times New Roman" w:hAnsi="Times New Roman" w:cs="Times New Roman"/>
                  </w:rPr>
                </w:rPrChange>
              </w:rPr>
            </w:pPr>
            <w:del w:id="321" w:author="user" w:date="2017-05-10T11:04:00Z">
              <w:r w:rsidRPr="009071F6">
                <w:rPr>
                  <w:rFonts w:ascii="Times New Roman" w:hAnsi="Times New Roman" w:cs="Times New Roman"/>
                  <w:lang w:val="es-CL"/>
                  <w:rPrChange w:id="322" w:author="user" w:date="2017-05-10T18:07:00Z">
                    <w:rPr>
                      <w:rFonts w:ascii="Times New Roman" w:hAnsi="Times New Roman" w:cs="Times New Roman"/>
                    </w:rPr>
                  </w:rPrChange>
                </w:rPr>
                <w:delText>7.9</w:delText>
              </w:r>
            </w:del>
          </w:p>
        </w:tc>
      </w:tr>
      <w:tr w:rsidR="00A76BEF" w:rsidRPr="00796E81" w:rsidDel="00C21883" w:rsidTr="002D5CE4">
        <w:trPr>
          <w:trHeight w:val="259"/>
          <w:del w:id="32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24" w:author="user" w:date="2017-05-10T11:04:00Z"/>
                <w:rFonts w:ascii="Times New Roman" w:hAnsi="Times New Roman" w:cs="Times New Roman"/>
                <w:lang w:val="es-CL"/>
                <w:rPrChange w:id="325" w:author="user" w:date="2017-05-10T18:07:00Z">
                  <w:rPr>
                    <w:del w:id="326" w:author="user" w:date="2017-05-10T11:04:00Z"/>
                    <w:rFonts w:ascii="Times New Roman" w:hAnsi="Times New Roman" w:cs="Times New Roman"/>
                  </w:rPr>
                </w:rPrChange>
              </w:rPr>
            </w:pPr>
            <w:del w:id="327" w:author="user" w:date="2017-05-10T11:04:00Z">
              <w:r w:rsidRPr="009071F6">
                <w:rPr>
                  <w:rFonts w:ascii="Times New Roman" w:hAnsi="Times New Roman" w:cs="Times New Roman"/>
                  <w:lang w:val="es-CL"/>
                  <w:rPrChange w:id="328"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29" w:author="user" w:date="2017-05-10T11:04:00Z"/>
                <w:rFonts w:ascii="Times New Roman" w:hAnsi="Times New Roman" w:cs="Times New Roman"/>
                <w:lang w:val="es-CL"/>
                <w:rPrChange w:id="330" w:author="user" w:date="2017-05-10T18:07:00Z">
                  <w:rPr>
                    <w:del w:id="331" w:author="user" w:date="2017-05-10T11:04:00Z"/>
                    <w:rFonts w:ascii="Times New Roman" w:hAnsi="Times New Roman" w:cs="Times New Roman"/>
                  </w:rPr>
                </w:rPrChange>
              </w:rPr>
            </w:pPr>
            <w:del w:id="332" w:author="user" w:date="2017-05-10T11:04:00Z">
              <w:r w:rsidRPr="009071F6">
                <w:rPr>
                  <w:rFonts w:ascii="Times New Roman" w:hAnsi="Times New Roman" w:cs="Times New Roman"/>
                  <w:lang w:val="es-CL"/>
                  <w:rPrChange w:id="333"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34" w:author="user" w:date="2017-05-10T11:04:00Z"/>
                <w:rFonts w:ascii="Times New Roman" w:hAnsi="Times New Roman" w:cs="Times New Roman"/>
                <w:lang w:val="es-CL"/>
                <w:rPrChange w:id="335" w:author="user" w:date="2017-05-10T18:07:00Z">
                  <w:rPr>
                    <w:del w:id="336" w:author="user" w:date="2017-05-10T11:04:00Z"/>
                    <w:rFonts w:ascii="Times New Roman" w:hAnsi="Times New Roman" w:cs="Times New Roman"/>
                  </w:rPr>
                </w:rPrChange>
              </w:rPr>
            </w:pPr>
            <w:del w:id="337" w:author="user" w:date="2017-05-10T11:04:00Z">
              <w:r w:rsidRPr="009071F6">
                <w:rPr>
                  <w:rFonts w:ascii="Times New Roman" w:hAnsi="Times New Roman" w:cs="Times New Roman"/>
                  <w:lang w:val="es-CL"/>
                  <w:rPrChange w:id="338"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39" w:author="user" w:date="2017-05-10T11:04:00Z"/>
                <w:rFonts w:ascii="Times New Roman" w:hAnsi="Times New Roman" w:cs="Times New Roman"/>
                <w:lang w:val="es-CL"/>
                <w:rPrChange w:id="340" w:author="user" w:date="2017-05-10T18:07:00Z">
                  <w:rPr>
                    <w:del w:id="341" w:author="user" w:date="2017-05-10T11:04:00Z"/>
                    <w:rFonts w:ascii="Times New Roman" w:hAnsi="Times New Roman" w:cs="Times New Roman"/>
                  </w:rPr>
                </w:rPrChange>
              </w:rPr>
            </w:pPr>
            <w:del w:id="342" w:author="user" w:date="2017-05-10T11:04:00Z">
              <w:r w:rsidRPr="009071F6">
                <w:rPr>
                  <w:rFonts w:ascii="Times New Roman" w:hAnsi="Times New Roman" w:cs="Times New Roman"/>
                  <w:lang w:val="es-CL"/>
                  <w:rPrChange w:id="343"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44" w:author="user" w:date="2017-05-10T11:04:00Z"/>
                <w:rFonts w:ascii="Times New Roman" w:hAnsi="Times New Roman" w:cs="Times New Roman"/>
                <w:lang w:val="es-CL"/>
                <w:rPrChange w:id="345" w:author="user" w:date="2017-05-10T18:07:00Z">
                  <w:rPr>
                    <w:del w:id="346" w:author="user" w:date="2017-05-10T11:04:00Z"/>
                    <w:rFonts w:ascii="Times New Roman" w:hAnsi="Times New Roman" w:cs="Times New Roman"/>
                  </w:rPr>
                </w:rPrChange>
              </w:rPr>
            </w:pPr>
            <w:del w:id="347" w:author="user" w:date="2017-05-10T11:04:00Z">
              <w:r w:rsidRPr="009071F6">
                <w:rPr>
                  <w:rFonts w:ascii="Times New Roman" w:hAnsi="Times New Roman" w:cs="Times New Roman"/>
                  <w:lang w:val="es-CL"/>
                  <w:rPrChange w:id="348"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49" w:author="user" w:date="2017-05-10T11:04:00Z"/>
                <w:rFonts w:ascii="Times New Roman" w:hAnsi="Times New Roman" w:cs="Times New Roman"/>
                <w:lang w:val="es-CL"/>
                <w:rPrChange w:id="350" w:author="user" w:date="2017-05-10T18:07:00Z">
                  <w:rPr>
                    <w:del w:id="351" w:author="user" w:date="2017-05-10T11:04:00Z"/>
                    <w:rFonts w:ascii="Times New Roman" w:hAnsi="Times New Roman" w:cs="Times New Roman"/>
                  </w:rPr>
                </w:rPrChange>
              </w:rPr>
            </w:pPr>
            <w:del w:id="352" w:author="user" w:date="2017-05-10T11:04:00Z">
              <w:r w:rsidRPr="009071F6">
                <w:rPr>
                  <w:rFonts w:ascii="Times New Roman" w:hAnsi="Times New Roman" w:cs="Times New Roman"/>
                  <w:lang w:val="es-CL"/>
                  <w:rPrChange w:id="353" w:author="user" w:date="2017-05-10T18:07:00Z">
                    <w:rPr>
                      <w:rFonts w:ascii="Times New Roman" w:hAnsi="Times New Roman" w:cs="Times New Roman"/>
                    </w:rPr>
                  </w:rPrChange>
                </w:rPr>
                <w:delText>4.6</w:delText>
              </w:r>
            </w:del>
          </w:p>
        </w:tc>
      </w:tr>
      <w:tr w:rsidR="00A76BEF" w:rsidRPr="00796E81" w:rsidDel="00C21883" w:rsidTr="002D5CE4">
        <w:trPr>
          <w:trHeight w:val="259"/>
          <w:del w:id="35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55" w:author="user" w:date="2017-05-10T11:04:00Z"/>
                <w:rFonts w:ascii="Times New Roman" w:hAnsi="Times New Roman" w:cs="Times New Roman"/>
                <w:lang w:val="es-ES"/>
              </w:rPr>
            </w:pPr>
            <w:del w:id="356"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57" w:author="user" w:date="2017-05-10T11:04:00Z"/>
                <w:rFonts w:ascii="Times New Roman" w:hAnsi="Times New Roman" w:cs="Times New Roman"/>
                <w:lang w:val="es-CL"/>
                <w:rPrChange w:id="358" w:author="user" w:date="2017-05-10T18:07:00Z">
                  <w:rPr>
                    <w:del w:id="359" w:author="user" w:date="2017-05-10T11:04:00Z"/>
                    <w:rFonts w:ascii="Times New Roman" w:hAnsi="Times New Roman" w:cs="Times New Roman"/>
                  </w:rPr>
                </w:rPrChange>
              </w:rPr>
            </w:pPr>
            <w:del w:id="360" w:author="user" w:date="2017-05-10T11:04:00Z">
              <w:r w:rsidRPr="009071F6">
                <w:rPr>
                  <w:rFonts w:ascii="Times New Roman" w:hAnsi="Times New Roman" w:cs="Times New Roman"/>
                  <w:lang w:val="es-CL"/>
                  <w:rPrChange w:id="361"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62" w:author="user" w:date="2017-05-10T11:04:00Z"/>
                <w:rFonts w:ascii="Times New Roman" w:hAnsi="Times New Roman" w:cs="Times New Roman"/>
                <w:lang w:val="es-CL"/>
                <w:rPrChange w:id="363" w:author="user" w:date="2017-05-10T18:07:00Z">
                  <w:rPr>
                    <w:del w:id="364" w:author="user" w:date="2017-05-10T11:04:00Z"/>
                    <w:rFonts w:ascii="Times New Roman" w:hAnsi="Times New Roman" w:cs="Times New Roman"/>
                  </w:rPr>
                </w:rPrChange>
              </w:rPr>
            </w:pPr>
            <w:del w:id="365" w:author="user" w:date="2017-05-10T11:04:00Z">
              <w:r w:rsidRPr="009071F6">
                <w:rPr>
                  <w:rFonts w:ascii="Times New Roman" w:hAnsi="Times New Roman" w:cs="Times New Roman"/>
                  <w:lang w:val="es-CL"/>
                  <w:rPrChange w:id="366"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67" w:author="user" w:date="2017-05-10T11:04:00Z"/>
                <w:rFonts w:ascii="Times New Roman" w:hAnsi="Times New Roman" w:cs="Times New Roman"/>
                <w:lang w:val="es-CL"/>
                <w:rPrChange w:id="368" w:author="user" w:date="2017-05-10T18:07:00Z">
                  <w:rPr>
                    <w:del w:id="369" w:author="user" w:date="2017-05-10T11:04:00Z"/>
                    <w:rFonts w:ascii="Times New Roman" w:hAnsi="Times New Roman" w:cs="Times New Roman"/>
                  </w:rPr>
                </w:rPrChange>
              </w:rPr>
            </w:pPr>
            <w:del w:id="370" w:author="user" w:date="2017-05-10T11:04:00Z">
              <w:r w:rsidRPr="009071F6">
                <w:rPr>
                  <w:rFonts w:ascii="Times New Roman" w:hAnsi="Times New Roman" w:cs="Times New Roman"/>
                  <w:lang w:val="es-CL"/>
                  <w:rPrChange w:id="371"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72" w:author="user" w:date="2017-05-10T11:04:00Z"/>
                <w:rFonts w:ascii="Times New Roman" w:hAnsi="Times New Roman" w:cs="Times New Roman"/>
                <w:lang w:val="es-CL"/>
                <w:rPrChange w:id="373" w:author="user" w:date="2017-05-10T18:07:00Z">
                  <w:rPr>
                    <w:del w:id="374" w:author="user" w:date="2017-05-10T11:04:00Z"/>
                    <w:rFonts w:ascii="Times New Roman" w:hAnsi="Times New Roman" w:cs="Times New Roman"/>
                  </w:rPr>
                </w:rPrChange>
              </w:rPr>
            </w:pPr>
            <w:del w:id="375" w:author="user" w:date="2017-05-10T11:04:00Z">
              <w:r w:rsidRPr="009071F6">
                <w:rPr>
                  <w:rFonts w:ascii="Times New Roman" w:hAnsi="Times New Roman" w:cs="Times New Roman"/>
                  <w:lang w:val="es-CL"/>
                  <w:rPrChange w:id="376"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77" w:author="user" w:date="2017-05-10T11:04:00Z"/>
                <w:rFonts w:ascii="Times New Roman" w:hAnsi="Times New Roman" w:cs="Times New Roman"/>
                <w:lang w:val="es-CL"/>
                <w:rPrChange w:id="378" w:author="user" w:date="2017-05-10T18:07:00Z">
                  <w:rPr>
                    <w:del w:id="379" w:author="user" w:date="2017-05-10T11:04:00Z"/>
                    <w:rFonts w:ascii="Times New Roman" w:hAnsi="Times New Roman" w:cs="Times New Roman"/>
                  </w:rPr>
                </w:rPrChange>
              </w:rPr>
            </w:pPr>
            <w:del w:id="380" w:author="user" w:date="2017-05-10T11:04:00Z">
              <w:r w:rsidRPr="009071F6">
                <w:rPr>
                  <w:rFonts w:ascii="Times New Roman" w:hAnsi="Times New Roman" w:cs="Times New Roman"/>
                  <w:lang w:val="es-CL"/>
                  <w:rPrChange w:id="381" w:author="user" w:date="2017-05-10T18:07:00Z">
                    <w:rPr>
                      <w:rFonts w:ascii="Times New Roman" w:hAnsi="Times New Roman" w:cs="Times New Roman"/>
                    </w:rPr>
                  </w:rPrChange>
                </w:rPr>
                <w:delText>3.5</w:delText>
              </w:r>
            </w:del>
          </w:p>
        </w:tc>
      </w:tr>
      <w:tr w:rsidR="00A76BEF" w:rsidRPr="00796E81" w:rsidDel="00C21883" w:rsidTr="002D5CE4">
        <w:trPr>
          <w:trHeight w:val="259"/>
          <w:del w:id="38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83" w:author="user" w:date="2017-05-10T11:04:00Z"/>
                <w:rFonts w:ascii="Times New Roman" w:hAnsi="Times New Roman" w:cs="Times New Roman"/>
                <w:lang w:val="es-CL"/>
                <w:rPrChange w:id="384" w:author="user" w:date="2017-05-10T18:07:00Z">
                  <w:rPr>
                    <w:del w:id="385" w:author="user" w:date="2017-05-10T11:04:00Z"/>
                    <w:rFonts w:ascii="Times New Roman" w:hAnsi="Times New Roman" w:cs="Times New Roman"/>
                  </w:rPr>
                </w:rPrChange>
              </w:rPr>
            </w:pPr>
            <w:del w:id="386" w:author="user" w:date="2017-05-10T11:04:00Z">
              <w:r w:rsidRPr="009071F6">
                <w:rPr>
                  <w:rFonts w:ascii="Times New Roman" w:hAnsi="Times New Roman" w:cs="Times New Roman"/>
                  <w:lang w:val="es-CL"/>
                  <w:rPrChange w:id="387"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88" w:author="user" w:date="2017-05-10T11:04:00Z"/>
                <w:rFonts w:ascii="Times New Roman" w:hAnsi="Times New Roman" w:cs="Times New Roman"/>
                <w:lang w:val="es-CL"/>
                <w:rPrChange w:id="389" w:author="user" w:date="2017-05-10T18:07:00Z">
                  <w:rPr>
                    <w:del w:id="390" w:author="user" w:date="2017-05-10T11:04:00Z"/>
                    <w:rFonts w:ascii="Times New Roman" w:hAnsi="Times New Roman" w:cs="Times New Roman"/>
                  </w:rPr>
                </w:rPrChange>
              </w:rPr>
            </w:pPr>
            <w:del w:id="391" w:author="user" w:date="2017-05-10T11:04:00Z">
              <w:r w:rsidRPr="009071F6">
                <w:rPr>
                  <w:rFonts w:ascii="Times New Roman" w:hAnsi="Times New Roman" w:cs="Times New Roman"/>
                  <w:lang w:val="es-CL"/>
                  <w:rPrChange w:id="392"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93" w:author="user" w:date="2017-05-10T11:04:00Z"/>
                <w:rFonts w:ascii="Times New Roman" w:hAnsi="Times New Roman" w:cs="Times New Roman"/>
                <w:lang w:val="es-CL"/>
                <w:rPrChange w:id="394" w:author="user" w:date="2017-05-10T18:07:00Z">
                  <w:rPr>
                    <w:del w:id="395" w:author="user" w:date="2017-05-10T11:04:00Z"/>
                    <w:rFonts w:ascii="Times New Roman" w:hAnsi="Times New Roman" w:cs="Times New Roman"/>
                  </w:rPr>
                </w:rPrChange>
              </w:rPr>
            </w:pPr>
            <w:del w:id="396" w:author="user" w:date="2017-05-10T11:04:00Z">
              <w:r w:rsidRPr="009071F6">
                <w:rPr>
                  <w:rFonts w:ascii="Times New Roman" w:hAnsi="Times New Roman" w:cs="Times New Roman"/>
                  <w:lang w:val="es-CL"/>
                  <w:rPrChange w:id="397"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398" w:author="user" w:date="2017-05-10T11:04:00Z"/>
                <w:rFonts w:ascii="Times New Roman" w:hAnsi="Times New Roman" w:cs="Times New Roman"/>
                <w:lang w:val="es-CL"/>
                <w:rPrChange w:id="399" w:author="user" w:date="2017-05-10T18:07:00Z">
                  <w:rPr>
                    <w:del w:id="400" w:author="user" w:date="2017-05-10T11:04:00Z"/>
                    <w:rFonts w:ascii="Times New Roman" w:hAnsi="Times New Roman" w:cs="Times New Roman"/>
                  </w:rPr>
                </w:rPrChange>
              </w:rPr>
            </w:pPr>
            <w:del w:id="401" w:author="user" w:date="2017-05-10T11:04:00Z">
              <w:r w:rsidRPr="009071F6">
                <w:rPr>
                  <w:rFonts w:ascii="Times New Roman" w:hAnsi="Times New Roman" w:cs="Times New Roman"/>
                  <w:lang w:val="es-CL"/>
                  <w:rPrChange w:id="402"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03" w:author="user" w:date="2017-05-10T11:04:00Z"/>
                <w:rFonts w:ascii="Times New Roman" w:hAnsi="Times New Roman" w:cs="Times New Roman"/>
                <w:lang w:val="es-CL"/>
                <w:rPrChange w:id="404" w:author="user" w:date="2017-05-10T18:07:00Z">
                  <w:rPr>
                    <w:del w:id="405" w:author="user" w:date="2017-05-10T11:04:00Z"/>
                    <w:rFonts w:ascii="Times New Roman" w:hAnsi="Times New Roman" w:cs="Times New Roman"/>
                  </w:rPr>
                </w:rPrChange>
              </w:rPr>
            </w:pPr>
            <w:del w:id="406" w:author="user" w:date="2017-05-10T11:04:00Z">
              <w:r w:rsidRPr="009071F6">
                <w:rPr>
                  <w:rFonts w:ascii="Times New Roman" w:hAnsi="Times New Roman" w:cs="Times New Roman"/>
                  <w:lang w:val="es-CL"/>
                  <w:rPrChange w:id="407"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08" w:author="user" w:date="2017-05-10T11:04:00Z"/>
                <w:rFonts w:ascii="Times New Roman" w:hAnsi="Times New Roman" w:cs="Times New Roman"/>
                <w:lang w:val="es-CL"/>
                <w:rPrChange w:id="409" w:author="user" w:date="2017-05-10T18:07:00Z">
                  <w:rPr>
                    <w:del w:id="410" w:author="user" w:date="2017-05-10T11:04:00Z"/>
                    <w:rFonts w:ascii="Times New Roman" w:hAnsi="Times New Roman" w:cs="Times New Roman"/>
                  </w:rPr>
                </w:rPrChange>
              </w:rPr>
            </w:pPr>
            <w:del w:id="411" w:author="user" w:date="2017-05-10T11:04:00Z">
              <w:r w:rsidRPr="009071F6">
                <w:rPr>
                  <w:rFonts w:ascii="Times New Roman" w:hAnsi="Times New Roman" w:cs="Times New Roman"/>
                  <w:lang w:val="es-CL"/>
                  <w:rPrChange w:id="412" w:author="user" w:date="2017-05-10T18:07:00Z">
                    <w:rPr>
                      <w:rFonts w:ascii="Times New Roman" w:hAnsi="Times New Roman" w:cs="Times New Roman"/>
                    </w:rPr>
                  </w:rPrChange>
                </w:rPr>
                <w:delText>0.7</w:delText>
              </w:r>
            </w:del>
          </w:p>
        </w:tc>
      </w:tr>
      <w:tr w:rsidR="00A76BEF" w:rsidRPr="00796E81" w:rsidDel="00C21883" w:rsidTr="002D5CE4">
        <w:trPr>
          <w:trHeight w:val="259"/>
          <w:del w:id="41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14" w:author="user" w:date="2017-05-10T11:04:00Z"/>
                <w:rFonts w:ascii="Times New Roman" w:hAnsi="Times New Roman" w:cs="Times New Roman"/>
                <w:lang w:val="es-ES"/>
              </w:rPr>
            </w:pPr>
            <w:del w:id="415"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16" w:author="user" w:date="2017-05-10T11:04:00Z"/>
                <w:rFonts w:ascii="Times New Roman" w:hAnsi="Times New Roman" w:cs="Times New Roman"/>
                <w:lang w:val="es-CL"/>
                <w:rPrChange w:id="417" w:author="user" w:date="2017-05-10T18:07:00Z">
                  <w:rPr>
                    <w:del w:id="418" w:author="user" w:date="2017-05-10T11:04:00Z"/>
                    <w:rFonts w:ascii="Times New Roman" w:hAnsi="Times New Roman" w:cs="Times New Roman"/>
                  </w:rPr>
                </w:rPrChange>
              </w:rPr>
            </w:pPr>
            <w:del w:id="419" w:author="user" w:date="2017-05-10T11:04:00Z">
              <w:r w:rsidRPr="009071F6">
                <w:rPr>
                  <w:rFonts w:ascii="Times New Roman" w:hAnsi="Times New Roman" w:cs="Times New Roman"/>
                  <w:lang w:val="es-CL"/>
                  <w:rPrChange w:id="420"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21" w:author="user" w:date="2017-05-10T11:04:00Z"/>
                <w:rFonts w:ascii="Times New Roman" w:hAnsi="Times New Roman" w:cs="Times New Roman"/>
                <w:lang w:val="es-CL"/>
                <w:rPrChange w:id="422" w:author="user" w:date="2017-05-10T18:07:00Z">
                  <w:rPr>
                    <w:del w:id="423" w:author="user" w:date="2017-05-10T11:04:00Z"/>
                    <w:rFonts w:ascii="Times New Roman" w:hAnsi="Times New Roman" w:cs="Times New Roman"/>
                  </w:rPr>
                </w:rPrChange>
              </w:rPr>
            </w:pPr>
            <w:del w:id="424" w:author="user" w:date="2017-05-10T11:04:00Z">
              <w:r w:rsidRPr="009071F6">
                <w:rPr>
                  <w:rFonts w:ascii="Times New Roman" w:hAnsi="Times New Roman" w:cs="Times New Roman"/>
                  <w:lang w:val="es-CL"/>
                  <w:rPrChange w:id="425"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26" w:author="user" w:date="2017-05-10T11:04:00Z"/>
                <w:rFonts w:ascii="Times New Roman" w:hAnsi="Times New Roman" w:cs="Times New Roman"/>
                <w:lang w:val="es-CL"/>
                <w:rPrChange w:id="427" w:author="user" w:date="2017-05-10T18:07:00Z">
                  <w:rPr>
                    <w:del w:id="428" w:author="user" w:date="2017-05-10T11:04:00Z"/>
                    <w:rFonts w:ascii="Times New Roman" w:hAnsi="Times New Roman" w:cs="Times New Roman"/>
                  </w:rPr>
                </w:rPrChange>
              </w:rPr>
            </w:pPr>
            <w:del w:id="429" w:author="user" w:date="2017-05-10T11:04:00Z">
              <w:r w:rsidRPr="009071F6">
                <w:rPr>
                  <w:rFonts w:ascii="Times New Roman" w:hAnsi="Times New Roman" w:cs="Times New Roman"/>
                  <w:lang w:val="es-CL"/>
                  <w:rPrChange w:id="430"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31" w:author="user" w:date="2017-05-10T11:04:00Z"/>
                <w:rFonts w:ascii="Times New Roman" w:hAnsi="Times New Roman" w:cs="Times New Roman"/>
                <w:lang w:val="es-CL"/>
                <w:rPrChange w:id="432" w:author="user" w:date="2017-05-10T18:07:00Z">
                  <w:rPr>
                    <w:del w:id="433" w:author="user" w:date="2017-05-10T11:04:00Z"/>
                    <w:rFonts w:ascii="Times New Roman" w:hAnsi="Times New Roman" w:cs="Times New Roman"/>
                  </w:rPr>
                </w:rPrChange>
              </w:rPr>
            </w:pPr>
            <w:del w:id="434" w:author="user" w:date="2017-05-10T11:04:00Z">
              <w:r w:rsidRPr="009071F6">
                <w:rPr>
                  <w:rFonts w:ascii="Times New Roman" w:hAnsi="Times New Roman" w:cs="Times New Roman"/>
                  <w:lang w:val="es-CL"/>
                  <w:rPrChange w:id="435"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36" w:author="user" w:date="2017-05-10T11:04:00Z"/>
                <w:rFonts w:ascii="Times New Roman" w:hAnsi="Times New Roman" w:cs="Times New Roman"/>
                <w:lang w:val="es-CL"/>
                <w:rPrChange w:id="437" w:author="user" w:date="2017-05-10T18:07:00Z">
                  <w:rPr>
                    <w:del w:id="438" w:author="user" w:date="2017-05-10T11:04:00Z"/>
                    <w:rFonts w:ascii="Times New Roman" w:hAnsi="Times New Roman" w:cs="Times New Roman"/>
                  </w:rPr>
                </w:rPrChange>
              </w:rPr>
            </w:pPr>
            <w:del w:id="439" w:author="user" w:date="2017-05-10T11:04:00Z">
              <w:r w:rsidRPr="009071F6">
                <w:rPr>
                  <w:rFonts w:ascii="Times New Roman" w:hAnsi="Times New Roman" w:cs="Times New Roman"/>
                  <w:lang w:val="es-CL"/>
                  <w:rPrChange w:id="440" w:author="user" w:date="2017-05-10T18:07:00Z">
                    <w:rPr>
                      <w:rFonts w:ascii="Times New Roman" w:hAnsi="Times New Roman" w:cs="Times New Roman"/>
                    </w:rPr>
                  </w:rPrChange>
                </w:rPr>
                <w:delText>0.3</w:delText>
              </w:r>
            </w:del>
          </w:p>
        </w:tc>
      </w:tr>
      <w:tr w:rsidR="00A76BEF" w:rsidRPr="00796E81" w:rsidDel="00C21883" w:rsidTr="002D5CE4">
        <w:trPr>
          <w:trHeight w:val="259"/>
          <w:del w:id="44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42" w:author="user" w:date="2017-05-10T11:04:00Z"/>
                <w:rFonts w:ascii="Times New Roman" w:hAnsi="Times New Roman" w:cs="Times New Roman"/>
                <w:lang w:val="es-CL"/>
                <w:rPrChange w:id="443" w:author="user" w:date="2017-05-10T18:07:00Z">
                  <w:rPr>
                    <w:del w:id="444" w:author="user" w:date="2017-05-10T11:04:00Z"/>
                    <w:rFonts w:ascii="Times New Roman" w:hAnsi="Times New Roman" w:cs="Times New Roman"/>
                  </w:rPr>
                </w:rPrChange>
              </w:rPr>
            </w:pPr>
            <w:del w:id="445" w:author="user" w:date="2017-05-10T11:04:00Z">
              <w:r w:rsidRPr="009071F6">
                <w:rPr>
                  <w:rFonts w:ascii="Times New Roman" w:hAnsi="Times New Roman" w:cs="Times New Roman"/>
                  <w:lang w:val="es-CL"/>
                  <w:rPrChange w:id="446"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47" w:author="user" w:date="2017-05-10T11:04:00Z"/>
                <w:rFonts w:ascii="Times New Roman" w:hAnsi="Times New Roman" w:cs="Times New Roman"/>
                <w:lang w:val="es-CL"/>
                <w:rPrChange w:id="448" w:author="user" w:date="2017-05-10T18:07:00Z">
                  <w:rPr>
                    <w:del w:id="449" w:author="user" w:date="2017-05-10T11:04:00Z"/>
                    <w:rFonts w:ascii="Times New Roman" w:hAnsi="Times New Roman" w:cs="Times New Roman"/>
                  </w:rPr>
                </w:rPrChange>
              </w:rPr>
            </w:pPr>
            <w:del w:id="450" w:author="user" w:date="2017-05-10T11:04:00Z">
              <w:r w:rsidRPr="009071F6">
                <w:rPr>
                  <w:rFonts w:ascii="Times New Roman" w:hAnsi="Times New Roman" w:cs="Times New Roman"/>
                  <w:lang w:val="es-CL"/>
                  <w:rPrChange w:id="451"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52" w:author="user" w:date="2017-05-10T11:04:00Z"/>
                <w:rFonts w:ascii="Times New Roman" w:hAnsi="Times New Roman" w:cs="Times New Roman"/>
                <w:lang w:val="es-CL"/>
                <w:rPrChange w:id="453" w:author="user" w:date="2017-05-10T18:07:00Z">
                  <w:rPr>
                    <w:del w:id="454" w:author="user" w:date="2017-05-10T11:04:00Z"/>
                    <w:rFonts w:ascii="Times New Roman" w:hAnsi="Times New Roman" w:cs="Times New Roman"/>
                  </w:rPr>
                </w:rPrChange>
              </w:rPr>
            </w:pPr>
            <w:del w:id="455" w:author="user" w:date="2017-05-10T11:04:00Z">
              <w:r w:rsidRPr="009071F6">
                <w:rPr>
                  <w:rFonts w:ascii="Times New Roman" w:hAnsi="Times New Roman" w:cs="Times New Roman"/>
                  <w:lang w:val="es-CL"/>
                  <w:rPrChange w:id="456"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57" w:author="user" w:date="2017-05-10T11:04:00Z"/>
                <w:rFonts w:ascii="Times New Roman" w:hAnsi="Times New Roman" w:cs="Times New Roman"/>
                <w:lang w:val="es-CL"/>
                <w:rPrChange w:id="458" w:author="user" w:date="2017-05-10T18:07:00Z">
                  <w:rPr>
                    <w:del w:id="459" w:author="user" w:date="2017-05-10T11:04:00Z"/>
                    <w:rFonts w:ascii="Times New Roman" w:hAnsi="Times New Roman" w:cs="Times New Roman"/>
                  </w:rPr>
                </w:rPrChange>
              </w:rPr>
            </w:pPr>
            <w:del w:id="460" w:author="user" w:date="2017-05-10T11:04:00Z">
              <w:r w:rsidRPr="009071F6">
                <w:rPr>
                  <w:rFonts w:ascii="Times New Roman" w:hAnsi="Times New Roman" w:cs="Times New Roman"/>
                  <w:lang w:val="es-CL"/>
                  <w:rPrChange w:id="461"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62" w:author="user" w:date="2017-05-10T11:04:00Z"/>
                <w:rFonts w:ascii="Times New Roman" w:hAnsi="Times New Roman" w:cs="Times New Roman"/>
                <w:lang w:val="es-CL"/>
                <w:rPrChange w:id="463" w:author="user" w:date="2017-05-10T18:07:00Z">
                  <w:rPr>
                    <w:del w:id="464" w:author="user" w:date="2017-05-10T11:04:00Z"/>
                    <w:rFonts w:ascii="Times New Roman" w:hAnsi="Times New Roman" w:cs="Times New Roman"/>
                  </w:rPr>
                </w:rPrChange>
              </w:rPr>
            </w:pPr>
            <w:del w:id="465" w:author="user" w:date="2017-05-10T11:04:00Z">
              <w:r w:rsidRPr="009071F6">
                <w:rPr>
                  <w:rFonts w:ascii="Times New Roman" w:hAnsi="Times New Roman" w:cs="Times New Roman"/>
                  <w:lang w:val="es-CL"/>
                  <w:rPrChange w:id="466"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67" w:author="user" w:date="2017-05-10T11:04:00Z"/>
                <w:rFonts w:ascii="Times New Roman" w:hAnsi="Times New Roman" w:cs="Times New Roman"/>
                <w:lang w:val="es-CL"/>
                <w:rPrChange w:id="468" w:author="user" w:date="2017-05-10T18:07:00Z">
                  <w:rPr>
                    <w:del w:id="469" w:author="user" w:date="2017-05-10T11:04:00Z"/>
                    <w:rFonts w:ascii="Times New Roman" w:hAnsi="Times New Roman" w:cs="Times New Roman"/>
                  </w:rPr>
                </w:rPrChange>
              </w:rPr>
            </w:pPr>
            <w:del w:id="470" w:author="user" w:date="2017-05-10T11:04:00Z">
              <w:r w:rsidRPr="009071F6">
                <w:rPr>
                  <w:rFonts w:ascii="Times New Roman" w:hAnsi="Times New Roman" w:cs="Times New Roman"/>
                  <w:lang w:val="es-CL"/>
                  <w:rPrChange w:id="471" w:author="user" w:date="2017-05-10T18:07:00Z">
                    <w:rPr>
                      <w:rFonts w:ascii="Times New Roman" w:hAnsi="Times New Roman" w:cs="Times New Roman"/>
                    </w:rPr>
                  </w:rPrChange>
                </w:rPr>
                <w:delText>2.4</w:delText>
              </w:r>
            </w:del>
          </w:p>
        </w:tc>
      </w:tr>
      <w:tr w:rsidR="00A76BEF" w:rsidRPr="00796E81" w:rsidDel="00C21883" w:rsidTr="002D5CE4">
        <w:trPr>
          <w:trHeight w:val="259"/>
          <w:del w:id="47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73" w:author="user" w:date="2017-05-10T11:04:00Z"/>
                <w:rFonts w:ascii="Times New Roman" w:hAnsi="Times New Roman" w:cs="Times New Roman"/>
                <w:lang w:val="es-ES"/>
              </w:rPr>
            </w:pPr>
            <w:del w:id="474"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75" w:author="user" w:date="2017-05-10T11:04:00Z"/>
                <w:rFonts w:ascii="Times New Roman" w:hAnsi="Times New Roman" w:cs="Times New Roman"/>
                <w:lang w:val="es-CL"/>
                <w:rPrChange w:id="476" w:author="user" w:date="2017-05-10T18:07:00Z">
                  <w:rPr>
                    <w:del w:id="477" w:author="user" w:date="2017-05-10T11:04:00Z"/>
                    <w:rFonts w:ascii="Times New Roman" w:hAnsi="Times New Roman" w:cs="Times New Roman"/>
                  </w:rPr>
                </w:rPrChange>
              </w:rPr>
            </w:pPr>
            <w:del w:id="478" w:author="user" w:date="2017-05-10T11:04:00Z">
              <w:r w:rsidRPr="009071F6">
                <w:rPr>
                  <w:rFonts w:ascii="Times New Roman" w:hAnsi="Times New Roman" w:cs="Times New Roman"/>
                  <w:lang w:val="es-CL"/>
                  <w:rPrChange w:id="479"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80" w:author="user" w:date="2017-05-10T11:04:00Z"/>
                <w:rFonts w:ascii="Times New Roman" w:hAnsi="Times New Roman" w:cs="Times New Roman"/>
                <w:lang w:val="es-CL"/>
                <w:rPrChange w:id="481" w:author="user" w:date="2017-05-10T18:07:00Z">
                  <w:rPr>
                    <w:del w:id="482" w:author="user" w:date="2017-05-10T11:04:00Z"/>
                    <w:rFonts w:ascii="Times New Roman" w:hAnsi="Times New Roman" w:cs="Times New Roman"/>
                  </w:rPr>
                </w:rPrChange>
              </w:rPr>
            </w:pPr>
            <w:del w:id="483" w:author="user" w:date="2017-05-10T11:04:00Z">
              <w:r w:rsidRPr="009071F6">
                <w:rPr>
                  <w:rFonts w:ascii="Times New Roman" w:hAnsi="Times New Roman" w:cs="Times New Roman"/>
                  <w:lang w:val="es-CL"/>
                  <w:rPrChange w:id="484"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85" w:author="user" w:date="2017-05-10T11:04:00Z"/>
                <w:rFonts w:ascii="Times New Roman" w:hAnsi="Times New Roman" w:cs="Times New Roman"/>
                <w:lang w:val="es-CL"/>
                <w:rPrChange w:id="486" w:author="user" w:date="2017-05-10T18:07:00Z">
                  <w:rPr>
                    <w:del w:id="487" w:author="user" w:date="2017-05-10T11:04:00Z"/>
                    <w:rFonts w:ascii="Times New Roman" w:hAnsi="Times New Roman" w:cs="Times New Roman"/>
                  </w:rPr>
                </w:rPrChange>
              </w:rPr>
            </w:pPr>
            <w:del w:id="488" w:author="user" w:date="2017-05-10T11:04:00Z">
              <w:r w:rsidRPr="009071F6">
                <w:rPr>
                  <w:rFonts w:ascii="Times New Roman" w:hAnsi="Times New Roman" w:cs="Times New Roman"/>
                  <w:lang w:val="es-CL"/>
                  <w:rPrChange w:id="489"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90" w:author="user" w:date="2017-05-10T11:04:00Z"/>
                <w:rFonts w:ascii="Times New Roman" w:hAnsi="Times New Roman" w:cs="Times New Roman"/>
                <w:lang w:val="es-CL"/>
                <w:rPrChange w:id="491" w:author="user" w:date="2017-05-10T18:07:00Z">
                  <w:rPr>
                    <w:del w:id="492" w:author="user" w:date="2017-05-10T11:04:00Z"/>
                    <w:rFonts w:ascii="Times New Roman" w:hAnsi="Times New Roman" w:cs="Times New Roman"/>
                  </w:rPr>
                </w:rPrChange>
              </w:rPr>
            </w:pPr>
            <w:del w:id="493" w:author="user" w:date="2017-05-10T11:04:00Z">
              <w:r w:rsidRPr="009071F6">
                <w:rPr>
                  <w:rFonts w:ascii="Times New Roman" w:hAnsi="Times New Roman" w:cs="Times New Roman"/>
                  <w:lang w:val="es-CL"/>
                  <w:rPrChange w:id="494"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9071F6" w:rsidP="002D5CE4">
            <w:pPr>
              <w:spacing w:after="0"/>
              <w:jc w:val="center"/>
              <w:rPr>
                <w:del w:id="495" w:author="user" w:date="2017-05-10T11:04:00Z"/>
                <w:rFonts w:ascii="Times New Roman" w:hAnsi="Times New Roman" w:cs="Times New Roman"/>
                <w:lang w:val="es-CL"/>
                <w:rPrChange w:id="496" w:author="user" w:date="2017-05-10T18:07:00Z">
                  <w:rPr>
                    <w:del w:id="497" w:author="user" w:date="2017-05-10T11:04:00Z"/>
                    <w:rFonts w:ascii="Times New Roman" w:hAnsi="Times New Roman" w:cs="Times New Roman"/>
                  </w:rPr>
                </w:rPrChange>
              </w:rPr>
            </w:pPr>
            <w:del w:id="498" w:author="user" w:date="2017-05-10T11:04:00Z">
              <w:r w:rsidRPr="009071F6">
                <w:rPr>
                  <w:rFonts w:ascii="Times New Roman" w:hAnsi="Times New Roman" w:cs="Times New Roman"/>
                  <w:lang w:val="es-CL"/>
                  <w:rPrChange w:id="499" w:author="user" w:date="2017-05-10T18:07:00Z">
                    <w:rPr>
                      <w:rFonts w:ascii="Times New Roman" w:hAnsi="Times New Roman" w:cs="Times New Roman"/>
                    </w:rPr>
                  </w:rPrChange>
                </w:rPr>
                <w:delText>1.7</w:delText>
              </w:r>
            </w:del>
          </w:p>
        </w:tc>
      </w:tr>
    </w:tbl>
    <w:p w:rsidR="00A76BEF" w:rsidDel="00C21883" w:rsidRDefault="00A76BEF" w:rsidP="00A76BEF">
      <w:pPr>
        <w:rPr>
          <w:del w:id="500" w:author="user" w:date="2017-05-10T11:04:00Z"/>
          <w:rFonts w:ascii="Times New Roman" w:hAnsi="Times New Roman" w:cs="Times New Roman"/>
          <w:sz w:val="20"/>
          <w:szCs w:val="20"/>
          <w:lang w:val="es-ES"/>
        </w:rPr>
      </w:pPr>
      <w:del w:id="501"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502" w:author="user" w:date="2017-05-10T11:04:00Z"/>
          <w:rFonts w:ascii="Times New Roman" w:hAnsi="Times New Roman" w:cs="Times New Roman"/>
          <w:sz w:val="20"/>
          <w:szCs w:val="20"/>
          <w:lang w:val="es-ES"/>
        </w:rPr>
      </w:pPr>
    </w:p>
    <w:p w:rsidR="00C21883" w:rsidRPr="00C21883" w:rsidRDefault="00322B17" w:rsidP="00C21883">
      <w:pPr>
        <w:pStyle w:val="TableCaption"/>
        <w:rPr>
          <w:ins w:id="503" w:author="user" w:date="2017-05-10T11:04:00Z"/>
          <w:lang w:val="es-CL"/>
          <w:rPrChange w:id="504" w:author="user" w:date="2017-05-10T11:04:00Z">
            <w:rPr>
              <w:ins w:id="505" w:author="user" w:date="2017-05-10T11:04:00Z"/>
            </w:rPr>
          </w:rPrChange>
        </w:rPr>
      </w:pPr>
      <w:ins w:id="506" w:author="user" w:date="2017-05-11T09:24:00Z">
        <w:r>
          <w:rPr>
            <w:lang w:val="es-CL"/>
          </w:rPr>
          <w:t xml:space="preserve">Cuadro 2: </w:t>
        </w:r>
      </w:ins>
      <w:ins w:id="507" w:author="user" w:date="2017-05-10T11:04:00Z">
        <w:r w:rsidR="009071F6" w:rsidRPr="009071F6">
          <w:rPr>
            <w:lang w:val="es-CL"/>
            <w:rPrChange w:id="508" w:author="user" w:date="2017-05-10T11:04:00Z">
              <w:rPr>
                <w:i w:val="0"/>
              </w:rPr>
            </w:rPrChange>
          </w:rPr>
          <w:t>Crecimiento de la productividad, economías desarrolladas</w:t>
        </w:r>
      </w:ins>
    </w:p>
    <w:tbl>
      <w:tblPr>
        <w:tblW w:w="0" w:type="pct"/>
        <w:tblLook w:val="04A0" w:firstRow="1" w:lastRow="0" w:firstColumn="1" w:lastColumn="0" w:noHBand="0" w:noVBand="1"/>
      </w:tblPr>
      <w:tblGrid>
        <w:gridCol w:w="2771"/>
        <w:gridCol w:w="1359"/>
        <w:gridCol w:w="1359"/>
        <w:gridCol w:w="1359"/>
        <w:gridCol w:w="1359"/>
        <w:gridCol w:w="1359"/>
      </w:tblGrid>
      <w:tr w:rsidR="00C21883" w:rsidTr="00C21883">
        <w:trPr>
          <w:ins w:id="509"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10" w:author="user" w:date="2017-05-10T11:04:00Z"/>
              </w:rPr>
            </w:pPr>
            <w:proofErr w:type="spellStart"/>
            <w:ins w:id="511"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12" w:author="user" w:date="2017-05-10T11:04:00Z"/>
              </w:rPr>
            </w:pPr>
            <w:ins w:id="513"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4" w:author="user" w:date="2017-05-10T11:04:00Z"/>
              </w:rPr>
            </w:pPr>
            <w:ins w:id="515"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6" w:author="user" w:date="2017-05-10T11:04:00Z"/>
              </w:rPr>
            </w:pPr>
            <w:ins w:id="517"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18" w:author="user" w:date="2017-05-10T11:04:00Z"/>
              </w:rPr>
            </w:pPr>
            <w:ins w:id="519"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20" w:author="user" w:date="2017-05-10T11:04:00Z"/>
              </w:rPr>
            </w:pPr>
            <w:ins w:id="521" w:author="user" w:date="2017-05-10T11:04:00Z">
              <w:r>
                <w:t>2010-2016</w:t>
              </w:r>
            </w:ins>
          </w:p>
        </w:tc>
      </w:tr>
      <w:tr w:rsidR="00C21883" w:rsidTr="00C21883">
        <w:trPr>
          <w:ins w:id="522" w:author="user" w:date="2017-05-10T11:04:00Z"/>
        </w:trPr>
        <w:tc>
          <w:tcPr>
            <w:tcW w:w="0" w:type="auto"/>
            <w:hideMark/>
          </w:tcPr>
          <w:p w:rsidR="00C21883" w:rsidRDefault="00C21883">
            <w:pPr>
              <w:pStyle w:val="Compact"/>
              <w:rPr>
                <w:ins w:id="523" w:author="user" w:date="2017-05-10T11:04:00Z"/>
              </w:rPr>
            </w:pPr>
            <w:ins w:id="524" w:author="user" w:date="2017-05-10T11:04:00Z">
              <w:r>
                <w:t>United States</w:t>
              </w:r>
            </w:ins>
          </w:p>
        </w:tc>
        <w:tc>
          <w:tcPr>
            <w:tcW w:w="0" w:type="auto"/>
            <w:hideMark/>
          </w:tcPr>
          <w:p w:rsidR="00C21883" w:rsidRDefault="00C21883">
            <w:pPr>
              <w:pStyle w:val="Compact"/>
              <w:jc w:val="center"/>
              <w:rPr>
                <w:ins w:id="525" w:author="user" w:date="2017-05-10T11:04:00Z"/>
              </w:rPr>
            </w:pPr>
            <w:ins w:id="526" w:author="user" w:date="2017-05-10T11:04:00Z">
              <w:r>
                <w:t>1.7</w:t>
              </w:r>
            </w:ins>
          </w:p>
        </w:tc>
        <w:tc>
          <w:tcPr>
            <w:tcW w:w="0" w:type="auto"/>
            <w:hideMark/>
          </w:tcPr>
          <w:p w:rsidR="00C21883" w:rsidRDefault="00C21883">
            <w:pPr>
              <w:pStyle w:val="Compact"/>
              <w:jc w:val="right"/>
              <w:rPr>
                <w:ins w:id="527" w:author="user" w:date="2017-05-10T11:04:00Z"/>
              </w:rPr>
            </w:pPr>
            <w:ins w:id="528" w:author="user" w:date="2017-05-10T11:04:00Z">
              <w:r>
                <w:t>3.1</w:t>
              </w:r>
            </w:ins>
          </w:p>
        </w:tc>
        <w:tc>
          <w:tcPr>
            <w:tcW w:w="0" w:type="auto"/>
            <w:hideMark/>
          </w:tcPr>
          <w:p w:rsidR="00C21883" w:rsidRDefault="00C21883">
            <w:pPr>
              <w:pStyle w:val="Compact"/>
              <w:jc w:val="right"/>
              <w:rPr>
                <w:ins w:id="529" w:author="user" w:date="2017-05-10T11:04:00Z"/>
              </w:rPr>
            </w:pPr>
            <w:ins w:id="530" w:author="user" w:date="2017-05-10T11:04:00Z">
              <w:r>
                <w:t>2.0</w:t>
              </w:r>
            </w:ins>
          </w:p>
        </w:tc>
        <w:tc>
          <w:tcPr>
            <w:tcW w:w="0" w:type="auto"/>
            <w:hideMark/>
          </w:tcPr>
          <w:p w:rsidR="00C21883" w:rsidRDefault="00C21883">
            <w:pPr>
              <w:pStyle w:val="Compact"/>
              <w:jc w:val="right"/>
              <w:rPr>
                <w:ins w:id="531" w:author="user" w:date="2017-05-10T11:04:00Z"/>
              </w:rPr>
            </w:pPr>
            <w:ins w:id="532" w:author="user" w:date="2017-05-10T11:04:00Z">
              <w:r>
                <w:t>0.8</w:t>
              </w:r>
            </w:ins>
          </w:p>
        </w:tc>
        <w:tc>
          <w:tcPr>
            <w:tcW w:w="0" w:type="auto"/>
            <w:hideMark/>
          </w:tcPr>
          <w:p w:rsidR="00C21883" w:rsidRDefault="00C21883">
            <w:pPr>
              <w:pStyle w:val="Compact"/>
              <w:jc w:val="right"/>
              <w:rPr>
                <w:ins w:id="533" w:author="user" w:date="2017-05-10T11:04:00Z"/>
              </w:rPr>
            </w:pPr>
            <w:ins w:id="534" w:author="user" w:date="2017-05-10T11:04:00Z">
              <w:r>
                <w:t>1.1</w:t>
              </w:r>
            </w:ins>
          </w:p>
        </w:tc>
      </w:tr>
      <w:tr w:rsidR="00C21883" w:rsidTr="00C21883">
        <w:trPr>
          <w:ins w:id="535" w:author="user" w:date="2017-05-10T11:04:00Z"/>
        </w:trPr>
        <w:tc>
          <w:tcPr>
            <w:tcW w:w="0" w:type="auto"/>
            <w:hideMark/>
          </w:tcPr>
          <w:p w:rsidR="00C21883" w:rsidRDefault="00C21883">
            <w:pPr>
              <w:pStyle w:val="Compact"/>
              <w:rPr>
                <w:ins w:id="536" w:author="user" w:date="2017-05-10T11:04:00Z"/>
              </w:rPr>
            </w:pPr>
            <w:ins w:id="537" w:author="user" w:date="2017-05-10T11:04:00Z">
              <w:r>
                <w:t>Other Mature Economies</w:t>
              </w:r>
            </w:ins>
          </w:p>
        </w:tc>
        <w:tc>
          <w:tcPr>
            <w:tcW w:w="0" w:type="auto"/>
            <w:hideMark/>
          </w:tcPr>
          <w:p w:rsidR="00C21883" w:rsidRDefault="00C21883">
            <w:pPr>
              <w:pStyle w:val="Compact"/>
              <w:jc w:val="center"/>
              <w:rPr>
                <w:ins w:id="538" w:author="user" w:date="2017-05-10T11:04:00Z"/>
              </w:rPr>
            </w:pPr>
            <w:ins w:id="539" w:author="user" w:date="2017-05-10T11:04:00Z">
              <w:r>
                <w:t>3.4</w:t>
              </w:r>
            </w:ins>
          </w:p>
        </w:tc>
        <w:tc>
          <w:tcPr>
            <w:tcW w:w="0" w:type="auto"/>
            <w:hideMark/>
          </w:tcPr>
          <w:p w:rsidR="00C21883" w:rsidRDefault="00C21883">
            <w:pPr>
              <w:pStyle w:val="Compact"/>
              <w:jc w:val="right"/>
              <w:rPr>
                <w:ins w:id="540" w:author="user" w:date="2017-05-10T11:04:00Z"/>
              </w:rPr>
            </w:pPr>
            <w:ins w:id="541" w:author="user" w:date="2017-05-10T11:04:00Z">
              <w:r>
                <w:t>3.8</w:t>
              </w:r>
            </w:ins>
          </w:p>
        </w:tc>
        <w:tc>
          <w:tcPr>
            <w:tcW w:w="0" w:type="auto"/>
            <w:hideMark/>
          </w:tcPr>
          <w:p w:rsidR="00C21883" w:rsidRDefault="00C21883">
            <w:pPr>
              <w:pStyle w:val="Compact"/>
              <w:jc w:val="right"/>
              <w:rPr>
                <w:ins w:id="542" w:author="user" w:date="2017-05-10T11:04:00Z"/>
              </w:rPr>
            </w:pPr>
            <w:ins w:id="543" w:author="user" w:date="2017-05-10T11:04:00Z">
              <w:r>
                <w:t>2.8</w:t>
              </w:r>
            </w:ins>
          </w:p>
        </w:tc>
        <w:tc>
          <w:tcPr>
            <w:tcW w:w="0" w:type="auto"/>
            <w:hideMark/>
          </w:tcPr>
          <w:p w:rsidR="00C21883" w:rsidRDefault="00C21883">
            <w:pPr>
              <w:pStyle w:val="Compact"/>
              <w:jc w:val="right"/>
              <w:rPr>
                <w:ins w:id="544" w:author="user" w:date="2017-05-10T11:04:00Z"/>
              </w:rPr>
            </w:pPr>
            <w:ins w:id="545" w:author="user" w:date="2017-05-10T11:04:00Z">
              <w:r>
                <w:t>1.5</w:t>
              </w:r>
            </w:ins>
          </w:p>
        </w:tc>
        <w:tc>
          <w:tcPr>
            <w:tcW w:w="0" w:type="auto"/>
            <w:hideMark/>
          </w:tcPr>
          <w:p w:rsidR="00C21883" w:rsidRDefault="00C21883">
            <w:pPr>
              <w:pStyle w:val="Compact"/>
              <w:jc w:val="right"/>
              <w:rPr>
                <w:ins w:id="546" w:author="user" w:date="2017-05-10T11:04:00Z"/>
              </w:rPr>
            </w:pPr>
            <w:ins w:id="547" w:author="user" w:date="2017-05-10T11:04:00Z">
              <w:r>
                <w:t>2.2</w:t>
              </w:r>
            </w:ins>
          </w:p>
        </w:tc>
      </w:tr>
      <w:tr w:rsidR="00C21883" w:rsidTr="00C21883">
        <w:trPr>
          <w:ins w:id="548" w:author="user" w:date="2017-05-10T11:04:00Z"/>
        </w:trPr>
        <w:tc>
          <w:tcPr>
            <w:tcW w:w="0" w:type="auto"/>
            <w:hideMark/>
          </w:tcPr>
          <w:p w:rsidR="00C21883" w:rsidRDefault="00C21883">
            <w:pPr>
              <w:pStyle w:val="Compact"/>
              <w:rPr>
                <w:ins w:id="549" w:author="user" w:date="2017-05-10T11:04:00Z"/>
              </w:rPr>
            </w:pPr>
            <w:ins w:id="550" w:author="user" w:date="2017-05-10T11:04:00Z">
              <w:r>
                <w:t>Euro Area</w:t>
              </w:r>
            </w:ins>
          </w:p>
        </w:tc>
        <w:tc>
          <w:tcPr>
            <w:tcW w:w="0" w:type="auto"/>
            <w:hideMark/>
          </w:tcPr>
          <w:p w:rsidR="00C21883" w:rsidRDefault="00C21883">
            <w:pPr>
              <w:pStyle w:val="Compact"/>
              <w:jc w:val="center"/>
              <w:rPr>
                <w:ins w:id="551" w:author="user" w:date="2017-05-10T11:04:00Z"/>
              </w:rPr>
            </w:pPr>
            <w:ins w:id="552" w:author="user" w:date="2017-05-10T11:04:00Z">
              <w:r>
                <w:t>1.7</w:t>
              </w:r>
            </w:ins>
          </w:p>
        </w:tc>
        <w:tc>
          <w:tcPr>
            <w:tcW w:w="0" w:type="auto"/>
            <w:hideMark/>
          </w:tcPr>
          <w:p w:rsidR="00C21883" w:rsidRDefault="00C21883">
            <w:pPr>
              <w:pStyle w:val="Compact"/>
              <w:jc w:val="right"/>
              <w:rPr>
                <w:ins w:id="553" w:author="user" w:date="2017-05-10T11:04:00Z"/>
              </w:rPr>
            </w:pPr>
            <w:ins w:id="554" w:author="user" w:date="2017-05-10T11:04:00Z">
              <w:r>
                <w:t>1.3</w:t>
              </w:r>
            </w:ins>
          </w:p>
        </w:tc>
        <w:tc>
          <w:tcPr>
            <w:tcW w:w="0" w:type="auto"/>
            <w:hideMark/>
          </w:tcPr>
          <w:p w:rsidR="00C21883" w:rsidRDefault="00C21883">
            <w:pPr>
              <w:pStyle w:val="Compact"/>
              <w:jc w:val="right"/>
              <w:rPr>
                <w:ins w:id="555" w:author="user" w:date="2017-05-10T11:04:00Z"/>
              </w:rPr>
            </w:pPr>
            <w:ins w:id="556" w:author="user" w:date="2017-05-10T11:04:00Z">
              <w:r>
                <w:t>0.9</w:t>
              </w:r>
            </w:ins>
          </w:p>
        </w:tc>
        <w:tc>
          <w:tcPr>
            <w:tcW w:w="0" w:type="auto"/>
            <w:hideMark/>
          </w:tcPr>
          <w:p w:rsidR="00C21883" w:rsidRDefault="00C21883">
            <w:pPr>
              <w:pStyle w:val="Compact"/>
              <w:jc w:val="right"/>
              <w:rPr>
                <w:ins w:id="557" w:author="user" w:date="2017-05-10T11:04:00Z"/>
              </w:rPr>
            </w:pPr>
            <w:ins w:id="558" w:author="user" w:date="2017-05-10T11:04:00Z">
              <w:r>
                <w:t>-0.7</w:t>
              </w:r>
            </w:ins>
          </w:p>
        </w:tc>
        <w:tc>
          <w:tcPr>
            <w:tcW w:w="0" w:type="auto"/>
            <w:hideMark/>
          </w:tcPr>
          <w:p w:rsidR="00C21883" w:rsidRDefault="00C21883">
            <w:pPr>
              <w:pStyle w:val="Compact"/>
              <w:jc w:val="right"/>
              <w:rPr>
                <w:ins w:id="559" w:author="user" w:date="2017-05-10T11:04:00Z"/>
              </w:rPr>
            </w:pPr>
            <w:ins w:id="560" w:author="user" w:date="2017-05-10T11:04:00Z">
              <w:r>
                <w:t>0.7</w:t>
              </w:r>
            </w:ins>
          </w:p>
        </w:tc>
      </w:tr>
    </w:tbl>
    <w:p w:rsidR="00C21883" w:rsidRPr="00C21883" w:rsidRDefault="009071F6" w:rsidP="00C21883">
      <w:pPr>
        <w:pStyle w:val="Textoindependiente"/>
        <w:rPr>
          <w:ins w:id="561" w:author="user" w:date="2017-05-10T11:04:00Z"/>
          <w:rFonts w:ascii="Times New Roman" w:hAnsi="Times New Roman"/>
          <w:lang w:val="es-CL"/>
          <w:rPrChange w:id="562" w:author="user" w:date="2017-05-10T11:04:00Z">
            <w:rPr>
              <w:ins w:id="563" w:author="user" w:date="2017-05-10T11:04:00Z"/>
              <w:rFonts w:ascii="Times New Roman" w:hAnsi="Times New Roman"/>
            </w:rPr>
          </w:rPrChange>
        </w:rPr>
      </w:pPr>
      <w:ins w:id="564" w:author="user" w:date="2017-05-10T11:04:00Z">
        <w:r w:rsidRPr="009071F6">
          <w:rPr>
            <w:b/>
            <w:lang w:val="es-CL"/>
            <w:rPrChange w:id="565" w:author="user" w:date="2017-05-10T11:04:00Z">
              <w:rPr>
                <w:b/>
              </w:rPr>
            </w:rPrChange>
          </w:rPr>
          <w:t>Note:</w:t>
        </w:r>
        <w:r w:rsidRPr="009071F6">
          <w:rPr>
            <w:lang w:val="es-CL"/>
            <w:rPrChange w:id="566" w:author="user" w:date="2017-05-10T11:04:00Z">
              <w:rPr/>
            </w:rPrChange>
          </w:rPr>
          <w:t xml:space="preserve"> </w:t>
        </w:r>
        <w:r w:rsidRPr="009071F6">
          <w:rPr>
            <w:vertAlign w:val="superscript"/>
            <w:lang w:val="es-CL"/>
            <w:rPrChange w:id="567" w:author="user" w:date="2017-05-10T11:04:00Z">
              <w:rPr>
                <w:vertAlign w:val="superscript"/>
              </w:rPr>
            </w:rPrChange>
          </w:rPr>
          <w:t>a</w:t>
        </w:r>
        <w:r w:rsidRPr="009071F6">
          <w:rPr>
            <w:lang w:val="es-CL"/>
            <w:rPrChange w:id="568" w:author="user" w:date="2017-05-10T11:04:00Z">
              <w:rPr/>
            </w:rPrChange>
          </w:rPr>
          <w:t xml:space="preserve"> Fuente: CEPAL sobre datos </w:t>
        </w:r>
        <w:proofErr w:type="spellStart"/>
        <w:r w:rsidRPr="009071F6">
          <w:rPr>
            <w:lang w:val="es-CL"/>
            <w:rPrChange w:id="569" w:author="user" w:date="2017-05-10T11:04:00Z">
              <w:rPr/>
            </w:rPrChange>
          </w:rPr>
          <w:t>Conference</w:t>
        </w:r>
        <w:proofErr w:type="spellEnd"/>
        <w:r w:rsidRPr="009071F6">
          <w:rPr>
            <w:lang w:val="es-CL"/>
            <w:rPrChange w:id="570" w:author="user" w:date="2017-05-10T11:04:00Z">
              <w:rPr/>
            </w:rPrChange>
          </w:rPr>
          <w:t xml:space="preserve"> </w:t>
        </w:r>
        <w:proofErr w:type="spellStart"/>
        <w:r w:rsidRPr="009071F6">
          <w:rPr>
            <w:lang w:val="es-CL"/>
            <w:rPrChange w:id="571" w:author="user" w:date="2017-05-10T11:04:00Z">
              <w:rPr/>
            </w:rPrChange>
          </w:rPr>
          <w:t>Board</w:t>
        </w:r>
        <w:proofErr w:type="spellEnd"/>
        <w:r w:rsidRPr="009071F6">
          <w:rPr>
            <w:lang w:val="es-CL"/>
            <w:rPrChange w:id="572" w:author="user" w:date="2017-05-10T11:04:00Z">
              <w:rPr/>
            </w:rPrChange>
          </w:rPr>
          <w:t>, 2016</w:t>
        </w:r>
      </w:ins>
    </w:p>
    <w:p w:rsidR="00C21883" w:rsidRDefault="00C21883" w:rsidP="00A76BEF">
      <w:pPr>
        <w:ind w:firstLine="720"/>
        <w:jc w:val="both"/>
        <w:rPr>
          <w:ins w:id="573" w:author="user" w:date="2017-05-10T11:04:00Z"/>
          <w:rFonts w:ascii="Times New Roman" w:hAnsi="Times New Roman" w:cs="Times New Roman"/>
          <w:lang w:val="es-CL"/>
        </w:rPr>
      </w:pPr>
    </w:p>
    <w:p w:rsidR="00A76BEF" w:rsidRDefault="00A76BEF" w:rsidP="00A76BEF">
      <w:pPr>
        <w:ind w:firstLine="720"/>
        <w:jc w:val="both"/>
        <w:rPr>
          <w:ins w:id="574"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ins w:id="575" w:author="user" w:date="2017-05-10T11:04:00Z"/>
          <w:rFonts w:ascii="Times New Roman" w:hAnsi="Times New Roman" w:cs="Times New Roman"/>
          <w:lang w:val="es-ES"/>
        </w:rPr>
      </w:pPr>
    </w:p>
    <w:p w:rsidR="00C21883" w:rsidRPr="00C21883" w:rsidRDefault="00D87FCD" w:rsidP="00C21883">
      <w:pPr>
        <w:pStyle w:val="TableCaption"/>
        <w:rPr>
          <w:ins w:id="576" w:author="user" w:date="2017-05-10T11:04:00Z"/>
          <w:lang w:val="es-CL"/>
          <w:rPrChange w:id="577" w:author="user" w:date="2017-05-10T11:04:00Z">
            <w:rPr>
              <w:ins w:id="578" w:author="user" w:date="2017-05-10T11:04:00Z"/>
            </w:rPr>
          </w:rPrChange>
        </w:rPr>
      </w:pPr>
      <w:ins w:id="579" w:author="user" w:date="2017-05-11T09:38:00Z">
        <w:r>
          <w:rPr>
            <w:lang w:val="es-CL"/>
          </w:rPr>
          <w:t xml:space="preserve">Cuadro 3: </w:t>
        </w:r>
      </w:ins>
      <w:ins w:id="580" w:author="user" w:date="2017-05-10T11:04:00Z">
        <w:r w:rsidR="009071F6" w:rsidRPr="009071F6">
          <w:rPr>
            <w:lang w:val="es-CL"/>
            <w:rPrChange w:id="581" w:author="user" w:date="2017-05-10T11:04:00Z">
              <w:rPr>
                <w:i w:val="0"/>
              </w:rPr>
            </w:rPrChange>
          </w:rPr>
          <w:t>Crecimiento de la productividad, economías emergentes</w:t>
        </w:r>
      </w:ins>
    </w:p>
    <w:tbl>
      <w:tblPr>
        <w:tblW w:w="0" w:type="pct"/>
        <w:tblLook w:val="04A0" w:firstRow="1" w:lastRow="0" w:firstColumn="1" w:lastColumn="0" w:noHBand="0" w:noVBand="1"/>
      </w:tblPr>
      <w:tblGrid>
        <w:gridCol w:w="3697"/>
        <w:gridCol w:w="1175"/>
        <w:gridCol w:w="1176"/>
        <w:gridCol w:w="1176"/>
        <w:gridCol w:w="1176"/>
        <w:gridCol w:w="1176"/>
      </w:tblGrid>
      <w:tr w:rsidR="00C21883" w:rsidTr="00C21883">
        <w:trPr>
          <w:ins w:id="582"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83" w:author="user" w:date="2017-05-10T11:04:00Z"/>
              </w:rPr>
            </w:pPr>
            <w:proofErr w:type="spellStart"/>
            <w:ins w:id="584"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85" w:author="user" w:date="2017-05-10T11:04:00Z"/>
              </w:rPr>
            </w:pPr>
            <w:ins w:id="586"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7" w:author="user" w:date="2017-05-10T11:04:00Z"/>
              </w:rPr>
            </w:pPr>
            <w:ins w:id="588"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89" w:author="user" w:date="2017-05-10T11:04:00Z"/>
              </w:rPr>
            </w:pPr>
            <w:ins w:id="590"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1" w:author="user" w:date="2017-05-10T11:04:00Z"/>
              </w:rPr>
            </w:pPr>
            <w:ins w:id="592"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93" w:author="user" w:date="2017-05-10T11:04:00Z"/>
              </w:rPr>
            </w:pPr>
            <w:ins w:id="594" w:author="user" w:date="2017-05-10T11:04:00Z">
              <w:r>
                <w:t>2010-2016</w:t>
              </w:r>
            </w:ins>
          </w:p>
        </w:tc>
      </w:tr>
      <w:tr w:rsidR="00C21883" w:rsidTr="00C21883">
        <w:trPr>
          <w:ins w:id="595" w:author="user" w:date="2017-05-10T11:04:00Z"/>
        </w:trPr>
        <w:tc>
          <w:tcPr>
            <w:tcW w:w="0" w:type="auto"/>
            <w:hideMark/>
          </w:tcPr>
          <w:p w:rsidR="00C21883" w:rsidRDefault="00C21883">
            <w:pPr>
              <w:pStyle w:val="Compact"/>
              <w:rPr>
                <w:ins w:id="596" w:author="user" w:date="2017-05-10T11:04:00Z"/>
              </w:rPr>
            </w:pPr>
            <w:ins w:id="597" w:author="user" w:date="2017-05-10T11:04:00Z">
              <w:r>
                <w:t>Russia, Central Asia and Southeast Europe</w:t>
              </w:r>
            </w:ins>
          </w:p>
        </w:tc>
        <w:tc>
          <w:tcPr>
            <w:tcW w:w="0" w:type="auto"/>
            <w:hideMark/>
          </w:tcPr>
          <w:p w:rsidR="00C21883" w:rsidRDefault="00C21883">
            <w:pPr>
              <w:pStyle w:val="Compact"/>
              <w:jc w:val="center"/>
              <w:rPr>
                <w:ins w:id="598" w:author="user" w:date="2017-05-10T11:04:00Z"/>
              </w:rPr>
            </w:pPr>
            <w:ins w:id="599" w:author="user" w:date="2017-05-10T11:04:00Z">
              <w:r>
                <w:t>-5.6</w:t>
              </w:r>
            </w:ins>
          </w:p>
        </w:tc>
        <w:tc>
          <w:tcPr>
            <w:tcW w:w="0" w:type="auto"/>
            <w:hideMark/>
          </w:tcPr>
          <w:p w:rsidR="00C21883" w:rsidRDefault="00C21883">
            <w:pPr>
              <w:pStyle w:val="Compact"/>
              <w:jc w:val="right"/>
              <w:rPr>
                <w:ins w:id="600" w:author="user" w:date="2017-05-10T11:04:00Z"/>
              </w:rPr>
            </w:pPr>
            <w:ins w:id="601" w:author="user" w:date="2017-05-10T11:04:00Z">
              <w:r>
                <w:t>1.6</w:t>
              </w:r>
            </w:ins>
          </w:p>
        </w:tc>
        <w:tc>
          <w:tcPr>
            <w:tcW w:w="0" w:type="auto"/>
            <w:hideMark/>
          </w:tcPr>
          <w:p w:rsidR="00C21883" w:rsidRDefault="00C21883">
            <w:pPr>
              <w:pStyle w:val="Compact"/>
              <w:jc w:val="right"/>
              <w:rPr>
                <w:ins w:id="602" w:author="user" w:date="2017-05-10T11:04:00Z"/>
              </w:rPr>
            </w:pPr>
            <w:ins w:id="603" w:author="user" w:date="2017-05-10T11:04:00Z">
              <w:r>
                <w:t>5.6</w:t>
              </w:r>
            </w:ins>
          </w:p>
        </w:tc>
        <w:tc>
          <w:tcPr>
            <w:tcW w:w="0" w:type="auto"/>
            <w:hideMark/>
          </w:tcPr>
          <w:p w:rsidR="00C21883" w:rsidRDefault="00C21883">
            <w:pPr>
              <w:pStyle w:val="Compact"/>
              <w:jc w:val="right"/>
              <w:rPr>
                <w:ins w:id="604" w:author="user" w:date="2017-05-10T11:04:00Z"/>
              </w:rPr>
            </w:pPr>
            <w:ins w:id="605" w:author="user" w:date="2017-05-10T11:04:00Z">
              <w:r>
                <w:t>1.3</w:t>
              </w:r>
            </w:ins>
          </w:p>
        </w:tc>
        <w:tc>
          <w:tcPr>
            <w:tcW w:w="0" w:type="auto"/>
            <w:hideMark/>
          </w:tcPr>
          <w:p w:rsidR="00C21883" w:rsidRDefault="00C21883">
            <w:pPr>
              <w:pStyle w:val="Compact"/>
              <w:jc w:val="right"/>
              <w:rPr>
                <w:ins w:id="606" w:author="user" w:date="2017-05-10T11:04:00Z"/>
              </w:rPr>
            </w:pPr>
            <w:ins w:id="607" w:author="user" w:date="2017-05-10T11:04:00Z">
              <w:r>
                <w:t>1.3</w:t>
              </w:r>
            </w:ins>
          </w:p>
        </w:tc>
      </w:tr>
      <w:tr w:rsidR="00C21883" w:rsidTr="00C21883">
        <w:trPr>
          <w:ins w:id="608" w:author="user" w:date="2017-05-10T11:04:00Z"/>
        </w:trPr>
        <w:tc>
          <w:tcPr>
            <w:tcW w:w="0" w:type="auto"/>
            <w:hideMark/>
          </w:tcPr>
          <w:p w:rsidR="00C21883" w:rsidRDefault="00C21883">
            <w:pPr>
              <w:pStyle w:val="Compact"/>
              <w:rPr>
                <w:ins w:id="609" w:author="user" w:date="2017-05-10T11:04:00Z"/>
              </w:rPr>
            </w:pPr>
            <w:ins w:id="610" w:author="user" w:date="2017-05-10T11:04:00Z">
              <w:r>
                <w:t>Sub-Saharan Africa</w:t>
              </w:r>
            </w:ins>
          </w:p>
        </w:tc>
        <w:tc>
          <w:tcPr>
            <w:tcW w:w="0" w:type="auto"/>
            <w:hideMark/>
          </w:tcPr>
          <w:p w:rsidR="00C21883" w:rsidRDefault="00C21883">
            <w:pPr>
              <w:pStyle w:val="Compact"/>
              <w:jc w:val="center"/>
              <w:rPr>
                <w:ins w:id="611" w:author="user" w:date="2017-05-10T11:04:00Z"/>
              </w:rPr>
            </w:pPr>
            <w:ins w:id="612" w:author="user" w:date="2017-05-10T11:04:00Z">
              <w:r>
                <w:t>-1.5</w:t>
              </w:r>
            </w:ins>
          </w:p>
        </w:tc>
        <w:tc>
          <w:tcPr>
            <w:tcW w:w="0" w:type="auto"/>
            <w:hideMark/>
          </w:tcPr>
          <w:p w:rsidR="00C21883" w:rsidRDefault="00C21883">
            <w:pPr>
              <w:pStyle w:val="Compact"/>
              <w:jc w:val="right"/>
              <w:rPr>
                <w:ins w:id="613" w:author="user" w:date="2017-05-10T11:04:00Z"/>
              </w:rPr>
            </w:pPr>
            <w:ins w:id="614" w:author="user" w:date="2017-05-10T11:04:00Z">
              <w:r>
                <w:t>1.5</w:t>
              </w:r>
            </w:ins>
          </w:p>
        </w:tc>
        <w:tc>
          <w:tcPr>
            <w:tcW w:w="0" w:type="auto"/>
            <w:hideMark/>
          </w:tcPr>
          <w:p w:rsidR="00C21883" w:rsidRDefault="00C21883">
            <w:pPr>
              <w:pStyle w:val="Compact"/>
              <w:jc w:val="right"/>
              <w:rPr>
                <w:ins w:id="615" w:author="user" w:date="2017-05-10T11:04:00Z"/>
              </w:rPr>
            </w:pPr>
            <w:ins w:id="616" w:author="user" w:date="2017-05-10T11:04:00Z">
              <w:r>
                <w:t>3.2</w:t>
              </w:r>
            </w:ins>
          </w:p>
        </w:tc>
        <w:tc>
          <w:tcPr>
            <w:tcW w:w="0" w:type="auto"/>
            <w:hideMark/>
          </w:tcPr>
          <w:p w:rsidR="00C21883" w:rsidRDefault="00C21883">
            <w:pPr>
              <w:pStyle w:val="Compact"/>
              <w:jc w:val="right"/>
              <w:rPr>
                <w:ins w:id="617" w:author="user" w:date="2017-05-10T11:04:00Z"/>
              </w:rPr>
            </w:pPr>
            <w:ins w:id="618" w:author="user" w:date="2017-05-10T11:04:00Z">
              <w:r>
                <w:t>3.7</w:t>
              </w:r>
            </w:ins>
          </w:p>
        </w:tc>
        <w:tc>
          <w:tcPr>
            <w:tcW w:w="0" w:type="auto"/>
            <w:hideMark/>
          </w:tcPr>
          <w:p w:rsidR="00C21883" w:rsidRDefault="00C21883">
            <w:pPr>
              <w:pStyle w:val="Compact"/>
              <w:jc w:val="right"/>
              <w:rPr>
                <w:ins w:id="619" w:author="user" w:date="2017-05-10T11:04:00Z"/>
              </w:rPr>
            </w:pPr>
            <w:ins w:id="620" w:author="user" w:date="2017-05-10T11:04:00Z">
              <w:r>
                <w:t>1.8</w:t>
              </w:r>
            </w:ins>
          </w:p>
        </w:tc>
      </w:tr>
      <w:tr w:rsidR="00C21883" w:rsidTr="00C21883">
        <w:trPr>
          <w:ins w:id="621" w:author="user" w:date="2017-05-10T11:04:00Z"/>
        </w:trPr>
        <w:tc>
          <w:tcPr>
            <w:tcW w:w="0" w:type="auto"/>
            <w:hideMark/>
          </w:tcPr>
          <w:p w:rsidR="00C21883" w:rsidRDefault="00C21883">
            <w:pPr>
              <w:pStyle w:val="Compact"/>
              <w:rPr>
                <w:ins w:id="622" w:author="user" w:date="2017-05-10T11:04:00Z"/>
              </w:rPr>
            </w:pPr>
            <w:ins w:id="623" w:author="user" w:date="2017-05-10T11:04:00Z">
              <w:r>
                <w:t>India</w:t>
              </w:r>
            </w:ins>
          </w:p>
        </w:tc>
        <w:tc>
          <w:tcPr>
            <w:tcW w:w="0" w:type="auto"/>
            <w:hideMark/>
          </w:tcPr>
          <w:p w:rsidR="00C21883" w:rsidRDefault="00C21883">
            <w:pPr>
              <w:pStyle w:val="Compact"/>
              <w:jc w:val="center"/>
              <w:rPr>
                <w:ins w:id="624" w:author="user" w:date="2017-05-10T11:04:00Z"/>
              </w:rPr>
            </w:pPr>
            <w:ins w:id="625" w:author="user" w:date="2017-05-10T11:04:00Z">
              <w:r>
                <w:t>2.8</w:t>
              </w:r>
            </w:ins>
          </w:p>
        </w:tc>
        <w:tc>
          <w:tcPr>
            <w:tcW w:w="0" w:type="auto"/>
            <w:hideMark/>
          </w:tcPr>
          <w:p w:rsidR="00C21883" w:rsidRDefault="00C21883">
            <w:pPr>
              <w:pStyle w:val="Compact"/>
              <w:jc w:val="right"/>
              <w:rPr>
                <w:ins w:id="626" w:author="user" w:date="2017-05-10T11:04:00Z"/>
              </w:rPr>
            </w:pPr>
            <w:ins w:id="627" w:author="user" w:date="2017-05-10T11:04:00Z">
              <w:r>
                <w:t>4.3</w:t>
              </w:r>
            </w:ins>
          </w:p>
        </w:tc>
        <w:tc>
          <w:tcPr>
            <w:tcW w:w="0" w:type="auto"/>
            <w:hideMark/>
          </w:tcPr>
          <w:p w:rsidR="00C21883" w:rsidRDefault="00C21883">
            <w:pPr>
              <w:pStyle w:val="Compact"/>
              <w:jc w:val="right"/>
              <w:rPr>
                <w:ins w:id="628" w:author="user" w:date="2017-05-10T11:04:00Z"/>
              </w:rPr>
            </w:pPr>
            <w:ins w:id="629" w:author="user" w:date="2017-05-10T11:04:00Z">
              <w:r>
                <w:t>3.7</w:t>
              </w:r>
            </w:ins>
          </w:p>
        </w:tc>
        <w:tc>
          <w:tcPr>
            <w:tcW w:w="0" w:type="auto"/>
            <w:hideMark/>
          </w:tcPr>
          <w:p w:rsidR="00C21883" w:rsidRDefault="00C21883">
            <w:pPr>
              <w:pStyle w:val="Compact"/>
              <w:jc w:val="right"/>
              <w:rPr>
                <w:ins w:id="630" w:author="user" w:date="2017-05-10T11:04:00Z"/>
              </w:rPr>
            </w:pPr>
            <w:ins w:id="631" w:author="user" w:date="2017-05-10T11:04:00Z">
              <w:r>
                <w:t>6.8</w:t>
              </w:r>
            </w:ins>
          </w:p>
        </w:tc>
        <w:tc>
          <w:tcPr>
            <w:tcW w:w="0" w:type="auto"/>
            <w:hideMark/>
          </w:tcPr>
          <w:p w:rsidR="00C21883" w:rsidRDefault="00C21883">
            <w:pPr>
              <w:pStyle w:val="Compact"/>
              <w:jc w:val="right"/>
              <w:rPr>
                <w:ins w:id="632" w:author="user" w:date="2017-05-10T11:04:00Z"/>
              </w:rPr>
            </w:pPr>
            <w:ins w:id="633" w:author="user" w:date="2017-05-10T11:04:00Z">
              <w:r>
                <w:t>6.5</w:t>
              </w:r>
            </w:ins>
          </w:p>
        </w:tc>
      </w:tr>
      <w:tr w:rsidR="00C21883" w:rsidTr="00C21883">
        <w:trPr>
          <w:ins w:id="634" w:author="user" w:date="2017-05-10T11:04:00Z"/>
        </w:trPr>
        <w:tc>
          <w:tcPr>
            <w:tcW w:w="0" w:type="auto"/>
            <w:hideMark/>
          </w:tcPr>
          <w:p w:rsidR="00C21883" w:rsidRDefault="00C21883">
            <w:pPr>
              <w:pStyle w:val="Compact"/>
              <w:rPr>
                <w:ins w:id="635" w:author="user" w:date="2017-05-10T11:04:00Z"/>
              </w:rPr>
            </w:pPr>
            <w:ins w:id="636" w:author="user" w:date="2017-05-10T11:04:00Z">
              <w:r>
                <w:t>Emerging Markets and Developing Economies</w:t>
              </w:r>
            </w:ins>
          </w:p>
        </w:tc>
        <w:tc>
          <w:tcPr>
            <w:tcW w:w="0" w:type="auto"/>
            <w:hideMark/>
          </w:tcPr>
          <w:p w:rsidR="00C21883" w:rsidRDefault="00C21883">
            <w:pPr>
              <w:pStyle w:val="Compact"/>
              <w:jc w:val="center"/>
              <w:rPr>
                <w:ins w:id="637" w:author="user" w:date="2017-05-10T11:04:00Z"/>
              </w:rPr>
            </w:pPr>
            <w:ins w:id="638" w:author="user" w:date="2017-05-10T11:04:00Z">
              <w:r>
                <w:t>0.5</w:t>
              </w:r>
            </w:ins>
          </w:p>
        </w:tc>
        <w:tc>
          <w:tcPr>
            <w:tcW w:w="0" w:type="auto"/>
            <w:hideMark/>
          </w:tcPr>
          <w:p w:rsidR="00C21883" w:rsidRDefault="00C21883">
            <w:pPr>
              <w:pStyle w:val="Compact"/>
              <w:jc w:val="right"/>
              <w:rPr>
                <w:ins w:id="639" w:author="user" w:date="2017-05-10T11:04:00Z"/>
              </w:rPr>
            </w:pPr>
            <w:ins w:id="640" w:author="user" w:date="2017-05-10T11:04:00Z">
              <w:r>
                <w:t>1.9</w:t>
              </w:r>
            </w:ins>
          </w:p>
        </w:tc>
        <w:tc>
          <w:tcPr>
            <w:tcW w:w="0" w:type="auto"/>
            <w:hideMark/>
          </w:tcPr>
          <w:p w:rsidR="00C21883" w:rsidRDefault="00C21883">
            <w:pPr>
              <w:pStyle w:val="Compact"/>
              <w:jc w:val="right"/>
              <w:rPr>
                <w:ins w:id="641" w:author="user" w:date="2017-05-10T11:04:00Z"/>
              </w:rPr>
            </w:pPr>
            <w:ins w:id="642" w:author="user" w:date="2017-05-10T11:04:00Z">
              <w:r>
                <w:t>3.9</w:t>
              </w:r>
            </w:ins>
          </w:p>
        </w:tc>
        <w:tc>
          <w:tcPr>
            <w:tcW w:w="0" w:type="auto"/>
            <w:hideMark/>
          </w:tcPr>
          <w:p w:rsidR="00C21883" w:rsidRDefault="00C21883">
            <w:pPr>
              <w:pStyle w:val="Compact"/>
              <w:jc w:val="right"/>
              <w:rPr>
                <w:ins w:id="643" w:author="user" w:date="2017-05-10T11:04:00Z"/>
              </w:rPr>
            </w:pPr>
            <w:ins w:id="644" w:author="user" w:date="2017-05-10T11:04:00Z">
              <w:r>
                <w:t>3.6</w:t>
              </w:r>
            </w:ins>
          </w:p>
        </w:tc>
        <w:tc>
          <w:tcPr>
            <w:tcW w:w="0" w:type="auto"/>
            <w:hideMark/>
          </w:tcPr>
          <w:p w:rsidR="00C21883" w:rsidRDefault="00C21883">
            <w:pPr>
              <w:pStyle w:val="Compact"/>
              <w:jc w:val="right"/>
              <w:rPr>
                <w:ins w:id="645" w:author="user" w:date="2017-05-10T11:04:00Z"/>
              </w:rPr>
            </w:pPr>
            <w:ins w:id="646" w:author="user" w:date="2017-05-10T11:04:00Z">
              <w:r>
                <w:t>3.4</w:t>
              </w:r>
            </w:ins>
          </w:p>
        </w:tc>
      </w:tr>
      <w:tr w:rsidR="00C21883" w:rsidTr="00C21883">
        <w:trPr>
          <w:ins w:id="647" w:author="user" w:date="2017-05-10T11:04:00Z"/>
        </w:trPr>
        <w:tc>
          <w:tcPr>
            <w:tcW w:w="0" w:type="auto"/>
            <w:hideMark/>
          </w:tcPr>
          <w:p w:rsidR="00C21883" w:rsidRDefault="00C21883">
            <w:pPr>
              <w:pStyle w:val="Compact"/>
              <w:rPr>
                <w:ins w:id="648" w:author="user" w:date="2017-05-10T11:04:00Z"/>
              </w:rPr>
            </w:pPr>
            <w:ins w:id="649" w:author="user" w:date="2017-05-10T11:04:00Z">
              <w:r>
                <w:t>Middle East &amp; North Africa</w:t>
              </w:r>
            </w:ins>
          </w:p>
        </w:tc>
        <w:tc>
          <w:tcPr>
            <w:tcW w:w="0" w:type="auto"/>
            <w:hideMark/>
          </w:tcPr>
          <w:p w:rsidR="00C21883" w:rsidRDefault="00C21883">
            <w:pPr>
              <w:pStyle w:val="Compact"/>
              <w:jc w:val="center"/>
              <w:rPr>
                <w:ins w:id="650" w:author="user" w:date="2017-05-10T11:04:00Z"/>
              </w:rPr>
            </w:pPr>
            <w:ins w:id="651" w:author="user" w:date="2017-05-10T11:04:00Z">
              <w:r>
                <w:t>-1.0</w:t>
              </w:r>
            </w:ins>
          </w:p>
        </w:tc>
        <w:tc>
          <w:tcPr>
            <w:tcW w:w="0" w:type="auto"/>
            <w:hideMark/>
          </w:tcPr>
          <w:p w:rsidR="00C21883" w:rsidRDefault="00C21883">
            <w:pPr>
              <w:pStyle w:val="Compact"/>
              <w:jc w:val="right"/>
              <w:rPr>
                <w:ins w:id="652" w:author="user" w:date="2017-05-10T11:04:00Z"/>
              </w:rPr>
            </w:pPr>
            <w:ins w:id="653" w:author="user" w:date="2017-05-10T11:04:00Z">
              <w:r>
                <w:t>0.1</w:t>
              </w:r>
            </w:ins>
          </w:p>
        </w:tc>
        <w:tc>
          <w:tcPr>
            <w:tcW w:w="0" w:type="auto"/>
            <w:hideMark/>
          </w:tcPr>
          <w:p w:rsidR="00C21883" w:rsidRDefault="00C21883">
            <w:pPr>
              <w:pStyle w:val="Compact"/>
              <w:jc w:val="right"/>
              <w:rPr>
                <w:ins w:id="654" w:author="user" w:date="2017-05-10T11:04:00Z"/>
              </w:rPr>
            </w:pPr>
            <w:ins w:id="655" w:author="user" w:date="2017-05-10T11:04:00Z">
              <w:r>
                <w:t>1.1</w:t>
              </w:r>
            </w:ins>
          </w:p>
        </w:tc>
        <w:tc>
          <w:tcPr>
            <w:tcW w:w="0" w:type="auto"/>
            <w:hideMark/>
          </w:tcPr>
          <w:p w:rsidR="00C21883" w:rsidRDefault="00C21883">
            <w:pPr>
              <w:pStyle w:val="Compact"/>
              <w:jc w:val="right"/>
              <w:rPr>
                <w:ins w:id="656" w:author="user" w:date="2017-05-10T11:04:00Z"/>
              </w:rPr>
            </w:pPr>
            <w:ins w:id="657" w:author="user" w:date="2017-05-10T11:04:00Z">
              <w:r>
                <w:t>0.1</w:t>
              </w:r>
            </w:ins>
          </w:p>
        </w:tc>
        <w:tc>
          <w:tcPr>
            <w:tcW w:w="0" w:type="auto"/>
            <w:hideMark/>
          </w:tcPr>
          <w:p w:rsidR="00C21883" w:rsidRDefault="00C21883">
            <w:pPr>
              <w:pStyle w:val="Compact"/>
              <w:jc w:val="right"/>
              <w:rPr>
                <w:ins w:id="658" w:author="user" w:date="2017-05-10T11:04:00Z"/>
              </w:rPr>
            </w:pPr>
            <w:ins w:id="659" w:author="user" w:date="2017-05-10T11:04:00Z">
              <w:r>
                <w:t>0.6</w:t>
              </w:r>
            </w:ins>
          </w:p>
        </w:tc>
      </w:tr>
      <w:tr w:rsidR="00C21883" w:rsidTr="00C21883">
        <w:trPr>
          <w:ins w:id="660" w:author="user" w:date="2017-05-10T11:04:00Z"/>
        </w:trPr>
        <w:tc>
          <w:tcPr>
            <w:tcW w:w="0" w:type="auto"/>
            <w:hideMark/>
          </w:tcPr>
          <w:p w:rsidR="00C21883" w:rsidRDefault="00C21883">
            <w:pPr>
              <w:pStyle w:val="Compact"/>
              <w:rPr>
                <w:ins w:id="661" w:author="user" w:date="2017-05-10T11:04:00Z"/>
              </w:rPr>
            </w:pPr>
            <w:ins w:id="662" w:author="user" w:date="2017-05-10T11:04:00Z">
              <w:r>
                <w:t>Latin America</w:t>
              </w:r>
            </w:ins>
          </w:p>
        </w:tc>
        <w:tc>
          <w:tcPr>
            <w:tcW w:w="0" w:type="auto"/>
            <w:hideMark/>
          </w:tcPr>
          <w:p w:rsidR="00C21883" w:rsidRDefault="00C21883">
            <w:pPr>
              <w:pStyle w:val="Compact"/>
              <w:jc w:val="center"/>
              <w:rPr>
                <w:ins w:id="663" w:author="user" w:date="2017-05-10T11:04:00Z"/>
              </w:rPr>
            </w:pPr>
            <w:ins w:id="664" w:author="user" w:date="2017-05-10T11:04:00Z">
              <w:r>
                <w:t>0.8</w:t>
              </w:r>
            </w:ins>
          </w:p>
        </w:tc>
        <w:tc>
          <w:tcPr>
            <w:tcW w:w="0" w:type="auto"/>
            <w:hideMark/>
          </w:tcPr>
          <w:p w:rsidR="00C21883" w:rsidRDefault="00C21883">
            <w:pPr>
              <w:pStyle w:val="Compact"/>
              <w:jc w:val="right"/>
              <w:rPr>
                <w:ins w:id="665" w:author="user" w:date="2017-05-10T11:04:00Z"/>
              </w:rPr>
            </w:pPr>
            <w:ins w:id="666" w:author="user" w:date="2017-05-10T11:04:00Z">
              <w:r>
                <w:t>1.0</w:t>
              </w:r>
            </w:ins>
          </w:p>
        </w:tc>
        <w:tc>
          <w:tcPr>
            <w:tcW w:w="0" w:type="auto"/>
            <w:hideMark/>
          </w:tcPr>
          <w:p w:rsidR="00C21883" w:rsidRDefault="00C21883">
            <w:pPr>
              <w:pStyle w:val="Compact"/>
              <w:jc w:val="right"/>
              <w:rPr>
                <w:ins w:id="667" w:author="user" w:date="2017-05-10T11:04:00Z"/>
              </w:rPr>
            </w:pPr>
            <w:ins w:id="668" w:author="user" w:date="2017-05-10T11:04:00Z">
              <w:r>
                <w:t>0.5</w:t>
              </w:r>
            </w:ins>
          </w:p>
        </w:tc>
        <w:tc>
          <w:tcPr>
            <w:tcW w:w="0" w:type="auto"/>
            <w:hideMark/>
          </w:tcPr>
          <w:p w:rsidR="00C21883" w:rsidRDefault="00C21883">
            <w:pPr>
              <w:pStyle w:val="Compact"/>
              <w:jc w:val="right"/>
              <w:rPr>
                <w:ins w:id="669" w:author="user" w:date="2017-05-10T11:04:00Z"/>
              </w:rPr>
            </w:pPr>
            <w:ins w:id="670" w:author="user" w:date="2017-05-10T11:04:00Z">
              <w:r>
                <w:t>1.0</w:t>
              </w:r>
            </w:ins>
          </w:p>
        </w:tc>
        <w:tc>
          <w:tcPr>
            <w:tcW w:w="0" w:type="auto"/>
            <w:hideMark/>
          </w:tcPr>
          <w:p w:rsidR="00C21883" w:rsidRDefault="00C21883">
            <w:pPr>
              <w:pStyle w:val="Compact"/>
              <w:jc w:val="right"/>
              <w:rPr>
                <w:ins w:id="671" w:author="user" w:date="2017-05-10T11:04:00Z"/>
              </w:rPr>
            </w:pPr>
            <w:ins w:id="672" w:author="user" w:date="2017-05-10T11:04:00Z">
              <w:r>
                <w:t>0.2</w:t>
              </w:r>
            </w:ins>
          </w:p>
        </w:tc>
      </w:tr>
      <w:tr w:rsidR="00C21883" w:rsidTr="00C21883">
        <w:trPr>
          <w:ins w:id="673" w:author="user" w:date="2017-05-10T11:04:00Z"/>
        </w:trPr>
        <w:tc>
          <w:tcPr>
            <w:tcW w:w="0" w:type="auto"/>
            <w:hideMark/>
          </w:tcPr>
          <w:p w:rsidR="00C21883" w:rsidRDefault="00C21883">
            <w:pPr>
              <w:pStyle w:val="Compact"/>
              <w:rPr>
                <w:ins w:id="674" w:author="user" w:date="2017-05-10T11:04:00Z"/>
              </w:rPr>
            </w:pPr>
            <w:ins w:id="675" w:author="user" w:date="2017-05-10T11:04:00Z">
              <w:r>
                <w:t>China</w:t>
              </w:r>
            </w:ins>
          </w:p>
        </w:tc>
        <w:tc>
          <w:tcPr>
            <w:tcW w:w="0" w:type="auto"/>
            <w:hideMark/>
          </w:tcPr>
          <w:p w:rsidR="00C21883" w:rsidRDefault="00C21883">
            <w:pPr>
              <w:pStyle w:val="Compact"/>
              <w:jc w:val="center"/>
              <w:rPr>
                <w:ins w:id="676" w:author="user" w:date="2017-05-10T11:04:00Z"/>
              </w:rPr>
            </w:pPr>
            <w:ins w:id="677" w:author="user" w:date="2017-05-10T11:04:00Z">
              <w:r>
                <w:t>5.9</w:t>
              </w:r>
            </w:ins>
          </w:p>
        </w:tc>
        <w:tc>
          <w:tcPr>
            <w:tcW w:w="0" w:type="auto"/>
            <w:hideMark/>
          </w:tcPr>
          <w:p w:rsidR="00C21883" w:rsidRDefault="00C21883">
            <w:pPr>
              <w:pStyle w:val="Compact"/>
              <w:jc w:val="right"/>
              <w:rPr>
                <w:ins w:id="678" w:author="user" w:date="2017-05-10T11:04:00Z"/>
              </w:rPr>
            </w:pPr>
            <w:ins w:id="679" w:author="user" w:date="2017-05-10T11:04:00Z">
              <w:r>
                <w:t>4.8</w:t>
              </w:r>
            </w:ins>
          </w:p>
        </w:tc>
        <w:tc>
          <w:tcPr>
            <w:tcW w:w="0" w:type="auto"/>
            <w:hideMark/>
          </w:tcPr>
          <w:p w:rsidR="00C21883" w:rsidRDefault="00C21883">
            <w:pPr>
              <w:pStyle w:val="Compact"/>
              <w:jc w:val="right"/>
              <w:rPr>
                <w:ins w:id="680" w:author="user" w:date="2017-05-10T11:04:00Z"/>
              </w:rPr>
            </w:pPr>
            <w:ins w:id="681" w:author="user" w:date="2017-05-10T11:04:00Z">
              <w:r>
                <w:t>8.8</w:t>
              </w:r>
            </w:ins>
          </w:p>
        </w:tc>
        <w:tc>
          <w:tcPr>
            <w:tcW w:w="0" w:type="auto"/>
            <w:hideMark/>
          </w:tcPr>
          <w:p w:rsidR="00C21883" w:rsidRDefault="00C21883">
            <w:pPr>
              <w:pStyle w:val="Compact"/>
              <w:jc w:val="right"/>
              <w:rPr>
                <w:ins w:id="682" w:author="user" w:date="2017-05-10T11:04:00Z"/>
              </w:rPr>
            </w:pPr>
            <w:ins w:id="683" w:author="user" w:date="2017-05-10T11:04:00Z">
              <w:r>
                <w:t>8.2</w:t>
              </w:r>
            </w:ins>
          </w:p>
        </w:tc>
        <w:tc>
          <w:tcPr>
            <w:tcW w:w="0" w:type="auto"/>
            <w:hideMark/>
          </w:tcPr>
          <w:p w:rsidR="00C21883" w:rsidRDefault="00C21883">
            <w:pPr>
              <w:pStyle w:val="Compact"/>
              <w:jc w:val="right"/>
              <w:rPr>
                <w:ins w:id="684" w:author="user" w:date="2017-05-10T11:04:00Z"/>
              </w:rPr>
            </w:pPr>
            <w:ins w:id="685" w:author="user" w:date="2017-05-10T11:04:00Z">
              <w:r>
                <w:t>6.5</w:t>
              </w:r>
            </w:ins>
          </w:p>
        </w:tc>
      </w:tr>
      <w:tr w:rsidR="00C21883" w:rsidTr="00C21883">
        <w:trPr>
          <w:ins w:id="686" w:author="user" w:date="2017-05-10T11:04:00Z"/>
        </w:trPr>
        <w:tc>
          <w:tcPr>
            <w:tcW w:w="0" w:type="auto"/>
            <w:hideMark/>
          </w:tcPr>
          <w:p w:rsidR="00C21883" w:rsidRDefault="00C21883">
            <w:pPr>
              <w:pStyle w:val="Compact"/>
              <w:rPr>
                <w:ins w:id="687" w:author="user" w:date="2017-05-10T11:04:00Z"/>
              </w:rPr>
            </w:pPr>
            <w:ins w:id="688" w:author="user" w:date="2017-05-10T11:04:00Z">
              <w:r>
                <w:lastRenderedPageBreak/>
                <w:t>Other Developing Asia</w:t>
              </w:r>
            </w:ins>
          </w:p>
        </w:tc>
        <w:tc>
          <w:tcPr>
            <w:tcW w:w="0" w:type="auto"/>
            <w:hideMark/>
          </w:tcPr>
          <w:p w:rsidR="00C21883" w:rsidRDefault="00C21883">
            <w:pPr>
              <w:pStyle w:val="Compact"/>
              <w:jc w:val="center"/>
              <w:rPr>
                <w:ins w:id="689" w:author="user" w:date="2017-05-10T11:04:00Z"/>
              </w:rPr>
            </w:pPr>
            <w:ins w:id="690" w:author="user" w:date="2017-05-10T11:04:00Z">
              <w:r>
                <w:t>5.3</w:t>
              </w:r>
            </w:ins>
          </w:p>
        </w:tc>
        <w:tc>
          <w:tcPr>
            <w:tcW w:w="0" w:type="auto"/>
            <w:hideMark/>
          </w:tcPr>
          <w:p w:rsidR="00C21883" w:rsidRDefault="00C21883">
            <w:pPr>
              <w:pStyle w:val="Compact"/>
              <w:jc w:val="right"/>
              <w:rPr>
                <w:ins w:id="691" w:author="user" w:date="2017-05-10T11:04:00Z"/>
              </w:rPr>
            </w:pPr>
            <w:ins w:id="692" w:author="user" w:date="2017-05-10T11:04:00Z">
              <w:r>
                <w:t>0.6</w:t>
              </w:r>
            </w:ins>
          </w:p>
        </w:tc>
        <w:tc>
          <w:tcPr>
            <w:tcW w:w="0" w:type="auto"/>
            <w:hideMark/>
          </w:tcPr>
          <w:p w:rsidR="00C21883" w:rsidRDefault="00C21883">
            <w:pPr>
              <w:pStyle w:val="Compact"/>
              <w:jc w:val="right"/>
              <w:rPr>
                <w:ins w:id="693" w:author="user" w:date="2017-05-10T11:04:00Z"/>
              </w:rPr>
            </w:pPr>
            <w:ins w:id="694" w:author="user" w:date="2017-05-10T11:04:00Z">
              <w:r>
                <w:t>3.6</w:t>
              </w:r>
            </w:ins>
          </w:p>
        </w:tc>
        <w:tc>
          <w:tcPr>
            <w:tcW w:w="0" w:type="auto"/>
            <w:hideMark/>
          </w:tcPr>
          <w:p w:rsidR="00C21883" w:rsidRDefault="00C21883">
            <w:pPr>
              <w:pStyle w:val="Compact"/>
              <w:jc w:val="right"/>
              <w:rPr>
                <w:ins w:id="695" w:author="user" w:date="2017-05-10T11:04:00Z"/>
              </w:rPr>
            </w:pPr>
            <w:ins w:id="696" w:author="user" w:date="2017-05-10T11:04:00Z">
              <w:r>
                <w:t>2.2</w:t>
              </w:r>
            </w:ins>
          </w:p>
        </w:tc>
        <w:tc>
          <w:tcPr>
            <w:tcW w:w="0" w:type="auto"/>
            <w:hideMark/>
          </w:tcPr>
          <w:p w:rsidR="00C21883" w:rsidRDefault="00C21883">
            <w:pPr>
              <w:pStyle w:val="Compact"/>
              <w:jc w:val="right"/>
              <w:rPr>
                <w:ins w:id="697" w:author="user" w:date="2017-05-10T11:04:00Z"/>
              </w:rPr>
            </w:pPr>
            <w:ins w:id="698" w:author="user" w:date="2017-05-10T11:04:00Z">
              <w:r>
                <w:t>3.7</w:t>
              </w:r>
            </w:ins>
          </w:p>
        </w:tc>
      </w:tr>
    </w:tbl>
    <w:p w:rsidR="00C21883" w:rsidRPr="00C21883" w:rsidRDefault="009071F6" w:rsidP="00C21883">
      <w:pPr>
        <w:pStyle w:val="Textoindependiente"/>
        <w:rPr>
          <w:ins w:id="699" w:author="user" w:date="2017-05-10T11:04:00Z"/>
          <w:rFonts w:ascii="Times New Roman" w:hAnsi="Times New Roman"/>
          <w:lang w:val="es-CL"/>
          <w:rPrChange w:id="700" w:author="user" w:date="2017-05-10T11:04:00Z">
            <w:rPr>
              <w:ins w:id="701" w:author="user" w:date="2017-05-10T11:04:00Z"/>
              <w:rFonts w:ascii="Times New Roman" w:hAnsi="Times New Roman"/>
            </w:rPr>
          </w:rPrChange>
        </w:rPr>
      </w:pPr>
      <w:ins w:id="702" w:author="user" w:date="2017-05-10T11:04:00Z">
        <w:r w:rsidRPr="009071F6">
          <w:rPr>
            <w:b/>
            <w:lang w:val="es-CL"/>
            <w:rPrChange w:id="703" w:author="user" w:date="2017-05-10T11:04:00Z">
              <w:rPr>
                <w:b/>
              </w:rPr>
            </w:rPrChange>
          </w:rPr>
          <w:t>Note:</w:t>
        </w:r>
        <w:r w:rsidRPr="009071F6">
          <w:rPr>
            <w:lang w:val="es-CL"/>
            <w:rPrChange w:id="704" w:author="user" w:date="2017-05-10T11:04:00Z">
              <w:rPr/>
            </w:rPrChange>
          </w:rPr>
          <w:t xml:space="preserve"> </w:t>
        </w:r>
        <w:r w:rsidRPr="009071F6">
          <w:rPr>
            <w:vertAlign w:val="superscript"/>
            <w:lang w:val="es-CL"/>
            <w:rPrChange w:id="705" w:author="user" w:date="2017-05-10T11:04:00Z">
              <w:rPr>
                <w:vertAlign w:val="superscript"/>
              </w:rPr>
            </w:rPrChange>
          </w:rPr>
          <w:t>a</w:t>
        </w:r>
        <w:r w:rsidRPr="009071F6">
          <w:rPr>
            <w:lang w:val="es-CL"/>
            <w:rPrChange w:id="706" w:author="user" w:date="2017-05-10T11:04:00Z">
              <w:rPr/>
            </w:rPrChange>
          </w:rPr>
          <w:t xml:space="preserve"> Fuente: CEPAL sobre datos </w:t>
        </w:r>
        <w:proofErr w:type="spellStart"/>
        <w:r w:rsidRPr="009071F6">
          <w:rPr>
            <w:lang w:val="es-CL"/>
            <w:rPrChange w:id="707" w:author="user" w:date="2017-05-10T11:04:00Z">
              <w:rPr/>
            </w:rPrChange>
          </w:rPr>
          <w:t>Conference</w:t>
        </w:r>
        <w:proofErr w:type="spellEnd"/>
        <w:r w:rsidRPr="009071F6">
          <w:rPr>
            <w:lang w:val="es-CL"/>
            <w:rPrChange w:id="708" w:author="user" w:date="2017-05-10T11:04:00Z">
              <w:rPr/>
            </w:rPrChange>
          </w:rPr>
          <w:t xml:space="preserve"> </w:t>
        </w:r>
        <w:proofErr w:type="spellStart"/>
        <w:r w:rsidRPr="009071F6">
          <w:rPr>
            <w:lang w:val="es-CL"/>
            <w:rPrChange w:id="709" w:author="user" w:date="2017-05-10T11:04:00Z">
              <w:rPr/>
            </w:rPrChange>
          </w:rPr>
          <w:t>Board</w:t>
        </w:r>
        <w:proofErr w:type="spellEnd"/>
        <w:r w:rsidRPr="009071F6">
          <w:rPr>
            <w:lang w:val="es-CL"/>
            <w:rPrChange w:id="710" w:author="user" w:date="2017-05-10T11:04:00Z">
              <w:rPr/>
            </w:rPrChange>
          </w:rPr>
          <w:t>, 2016</w:t>
        </w:r>
      </w:ins>
    </w:p>
    <w:p w:rsidR="005806B5" w:rsidRDefault="005806B5">
      <w:pPr>
        <w:jc w:val="both"/>
        <w:rPr>
          <w:ins w:id="711" w:author="user" w:date="2017-05-10T12:04:00Z"/>
          <w:rFonts w:ascii="Times New Roman" w:hAnsi="Times New Roman" w:cs="Times New Roman"/>
          <w:lang w:val="es-CL"/>
        </w:rPr>
        <w:pPrChange w:id="712" w:author="user" w:date="2017-05-10T11:04:00Z">
          <w:pPr>
            <w:ind w:firstLine="720"/>
            <w:jc w:val="both"/>
          </w:pPr>
        </w:pPrChange>
      </w:pPr>
    </w:p>
    <w:p w:rsidR="005806B5" w:rsidRDefault="005806B5">
      <w:pPr>
        <w:jc w:val="both"/>
        <w:rPr>
          <w:ins w:id="713" w:author="user" w:date="2017-05-10T12:04:00Z"/>
          <w:rFonts w:ascii="Times New Roman" w:hAnsi="Times New Roman" w:cs="Times New Roman"/>
          <w:lang w:val="es-CL"/>
        </w:rPr>
        <w:pPrChange w:id="714" w:author="user" w:date="2017-05-10T11:04:00Z">
          <w:pPr>
            <w:ind w:firstLine="720"/>
            <w:jc w:val="both"/>
          </w:pPr>
        </w:pPrChange>
      </w:pPr>
    </w:p>
    <w:p w:rsidR="005806B5" w:rsidRDefault="004E58A3">
      <w:pPr>
        <w:jc w:val="both"/>
        <w:rPr>
          <w:ins w:id="715" w:author="user" w:date="2017-05-10T12:07:00Z"/>
          <w:rFonts w:ascii="Times New Roman" w:hAnsi="Times New Roman" w:cs="Times New Roman"/>
          <w:lang w:val="es-CL"/>
        </w:rPr>
        <w:pPrChange w:id="716" w:author="user" w:date="2017-05-10T11:04:00Z">
          <w:pPr>
            <w:ind w:firstLine="720"/>
            <w:jc w:val="both"/>
          </w:pPr>
        </w:pPrChange>
      </w:pPr>
      <w:ins w:id="717" w:author="user" w:date="2017-05-10T12:04:00Z">
        <w:r>
          <w:rPr>
            <w:rFonts w:ascii="Times New Roman" w:hAnsi="Times New Roman" w:cs="Times New Roman"/>
            <w:lang w:val="es-CL"/>
          </w:rPr>
          <w:t>Por otro lado, la inversi</w:t>
        </w:r>
      </w:ins>
      <w:ins w:id="718" w:author="user" w:date="2017-05-10T12:05:00Z">
        <w:r>
          <w:rPr>
            <w:rFonts w:ascii="Times New Roman" w:hAnsi="Times New Roman" w:cs="Times New Roman"/>
            <w:lang w:val="es-CL"/>
          </w:rPr>
          <w:t xml:space="preserve">ón real </w:t>
        </w:r>
      </w:ins>
      <w:ins w:id="719" w:author="user" w:date="2017-05-10T12:08:00Z">
        <w:r>
          <w:rPr>
            <w:rFonts w:ascii="Times New Roman" w:hAnsi="Times New Roman" w:cs="Times New Roman"/>
            <w:lang w:val="es-CL"/>
          </w:rPr>
          <w:t xml:space="preserve">a nivel mundial </w:t>
        </w:r>
      </w:ins>
      <w:ins w:id="720" w:author="user" w:date="2017-05-10T12:05:00Z">
        <w:r>
          <w:rPr>
            <w:rFonts w:ascii="Times New Roman" w:hAnsi="Times New Roman" w:cs="Times New Roman"/>
            <w:lang w:val="es-CL"/>
          </w:rPr>
          <w:t>muestra un desempeño enlentecido. En un contexto de bajo crecimiento del producto, la raz</w:t>
        </w:r>
      </w:ins>
      <w:ins w:id="721" w:author="user" w:date="2017-05-10T12:06:00Z">
        <w:r>
          <w:rPr>
            <w:rFonts w:ascii="Times New Roman" w:hAnsi="Times New Roman" w:cs="Times New Roman"/>
            <w:lang w:val="es-CL"/>
          </w:rPr>
          <w:t xml:space="preserve">ón Inversión/Producto apenas aumenta 0,5% al año en este nuevo período, </w:t>
        </w:r>
      </w:ins>
      <w:ins w:id="722" w:author="user" w:date="2017-05-10T12:08:00Z">
        <w:r>
          <w:rPr>
            <w:rFonts w:ascii="Times New Roman" w:hAnsi="Times New Roman" w:cs="Times New Roman"/>
            <w:lang w:val="es-CL"/>
          </w:rPr>
          <w:t>prácticamente la</w:t>
        </w:r>
      </w:ins>
      <w:ins w:id="723" w:author="user" w:date="2017-05-10T12:06:00Z">
        <w:r>
          <w:rPr>
            <w:rFonts w:ascii="Times New Roman" w:hAnsi="Times New Roman" w:cs="Times New Roman"/>
            <w:lang w:val="es-CL"/>
          </w:rPr>
          <w:t xml:space="preserve"> mitad de lo que aumentó en el qui</w:t>
        </w:r>
      </w:ins>
      <w:ins w:id="724" w:author="user" w:date="2017-05-10T12:07:00Z">
        <w:r>
          <w:rPr>
            <w:rFonts w:ascii="Times New Roman" w:hAnsi="Times New Roman" w:cs="Times New Roman"/>
            <w:lang w:val="es-CL"/>
          </w:rPr>
          <w:t>n</w:t>
        </w:r>
      </w:ins>
      <w:ins w:id="725" w:author="user" w:date="2017-05-10T12:06:00Z">
        <w:r>
          <w:rPr>
            <w:rFonts w:ascii="Times New Roman" w:hAnsi="Times New Roman" w:cs="Times New Roman"/>
            <w:lang w:val="es-CL"/>
          </w:rPr>
          <w:t xml:space="preserve">quenio 2001-2006, </w:t>
        </w:r>
      </w:ins>
      <w:ins w:id="726" w:author="user" w:date="2017-05-11T09:28:00Z">
        <w:r w:rsidR="003F352C">
          <w:rPr>
            <w:rFonts w:ascii="Times New Roman" w:hAnsi="Times New Roman" w:cs="Times New Roman"/>
            <w:lang w:val="es-CL"/>
          </w:rPr>
          <w:t xml:space="preserve">al tiempo que </w:t>
        </w:r>
      </w:ins>
      <w:ins w:id="727" w:author="user" w:date="2017-05-10T12:07:00Z">
        <w:r>
          <w:rPr>
            <w:rFonts w:ascii="Times New Roman" w:hAnsi="Times New Roman" w:cs="Times New Roman"/>
            <w:lang w:val="es-CL"/>
          </w:rPr>
          <w:t xml:space="preserve">el </w:t>
        </w:r>
      </w:ins>
      <w:ins w:id="728" w:author="user" w:date="2017-05-11T09:28:00Z">
        <w:r w:rsidR="003F352C">
          <w:rPr>
            <w:rFonts w:ascii="Times New Roman" w:hAnsi="Times New Roman" w:cs="Times New Roman"/>
            <w:lang w:val="es-CL"/>
          </w:rPr>
          <w:t>PIB</w:t>
        </w:r>
      </w:ins>
      <w:ins w:id="729" w:author="user" w:date="2017-05-10T12:07:00Z">
        <w:r>
          <w:rPr>
            <w:rFonts w:ascii="Times New Roman" w:hAnsi="Times New Roman" w:cs="Times New Roman"/>
            <w:lang w:val="es-CL"/>
          </w:rPr>
          <w:t xml:space="preserve"> crecía más rápido</w:t>
        </w:r>
      </w:ins>
      <w:ins w:id="730" w:author="user" w:date="2017-05-10T12:10:00Z">
        <w:r>
          <w:rPr>
            <w:rFonts w:ascii="Times New Roman" w:hAnsi="Times New Roman" w:cs="Times New Roman"/>
            <w:lang w:val="es-CL"/>
          </w:rPr>
          <w:t>, fen</w:t>
        </w:r>
      </w:ins>
      <w:ins w:id="731" w:author="user" w:date="2017-05-10T12:11:00Z">
        <w:r>
          <w:rPr>
            <w:rFonts w:ascii="Times New Roman" w:hAnsi="Times New Roman" w:cs="Times New Roman"/>
            <w:lang w:val="es-CL"/>
          </w:rPr>
          <w:t>ómeno que se repite en el conjunto de las economías avanzadas</w:t>
        </w:r>
      </w:ins>
      <w:ins w:id="732" w:author="user" w:date="2017-05-10T12:08:00Z">
        <w:r>
          <w:rPr>
            <w:rFonts w:ascii="Times New Roman" w:hAnsi="Times New Roman" w:cs="Times New Roman"/>
            <w:lang w:val="es-CL"/>
          </w:rPr>
          <w:t xml:space="preserve">. Lo anterior </w:t>
        </w:r>
      </w:ins>
      <w:ins w:id="733" w:author="user" w:date="2017-05-10T12:10:00Z">
        <w:r>
          <w:rPr>
            <w:rFonts w:ascii="Times New Roman" w:hAnsi="Times New Roman" w:cs="Times New Roman"/>
            <w:lang w:val="es-CL"/>
          </w:rPr>
          <w:t xml:space="preserve">se verifica de modo más agudo en </w:t>
        </w:r>
      </w:ins>
      <w:ins w:id="734" w:author="user" w:date="2017-05-10T12:08:00Z">
        <w:r>
          <w:rPr>
            <w:rFonts w:ascii="Times New Roman" w:hAnsi="Times New Roman" w:cs="Times New Roman"/>
            <w:lang w:val="es-CL"/>
          </w:rPr>
          <w:t xml:space="preserve"> la zona del Euro</w:t>
        </w:r>
      </w:ins>
      <w:ins w:id="735" w:author="user" w:date="2017-05-11T09:29:00Z">
        <w:r w:rsidR="003F352C">
          <w:rPr>
            <w:rFonts w:ascii="Times New Roman" w:hAnsi="Times New Roman" w:cs="Times New Roman"/>
            <w:lang w:val="es-CL"/>
          </w:rPr>
          <w:t>, América Latina y el Caribe y el Medio Oriente, que no han podido mantener los niveles de inversión del comienzo de la post</w:t>
        </w:r>
      </w:ins>
      <w:ins w:id="736" w:author="user" w:date="2017-05-11T09:30:00Z">
        <w:r w:rsidR="003F352C">
          <w:rPr>
            <w:rFonts w:ascii="Times New Roman" w:hAnsi="Times New Roman" w:cs="Times New Roman"/>
            <w:lang w:val="es-CL"/>
          </w:rPr>
          <w:t>-crisis.</w:t>
        </w:r>
      </w:ins>
    </w:p>
    <w:p w:rsidR="005806B5" w:rsidRDefault="005806B5">
      <w:pPr>
        <w:jc w:val="both"/>
        <w:rPr>
          <w:ins w:id="737" w:author="user" w:date="2017-05-10T12:07:00Z"/>
          <w:rFonts w:ascii="Times New Roman" w:hAnsi="Times New Roman" w:cs="Times New Roman"/>
          <w:lang w:val="es-CL"/>
        </w:rPr>
        <w:pPrChange w:id="738" w:author="user" w:date="2017-05-10T11:04:00Z">
          <w:pPr>
            <w:ind w:firstLine="720"/>
            <w:jc w:val="both"/>
          </w:pPr>
        </w:pPrChange>
      </w:pPr>
    </w:p>
    <w:p w:rsidR="004E58A3" w:rsidRDefault="00D87FCD" w:rsidP="004E58A3">
      <w:pPr>
        <w:pStyle w:val="TableCaption"/>
        <w:rPr>
          <w:ins w:id="739" w:author="user" w:date="2017-05-10T12:07:00Z"/>
          <w:lang w:val="es-CL"/>
        </w:rPr>
      </w:pPr>
      <w:ins w:id="740" w:author="user" w:date="2017-05-11T09:38:00Z">
        <w:r>
          <w:rPr>
            <w:lang w:val="es-CL"/>
          </w:rPr>
          <w:t xml:space="preserve">Cuadro 4: </w:t>
        </w:r>
      </w:ins>
      <w:ins w:id="741" w:author="user" w:date="2017-05-10T12:07:00Z">
        <w:r w:rsidR="004E58A3">
          <w:rPr>
            <w:lang w:val="es-CL"/>
          </w:rPr>
          <w:t>Tasa de crecimiento anual de Formación de capital/PIB</w:t>
        </w:r>
      </w:ins>
    </w:p>
    <w:tbl>
      <w:tblPr>
        <w:tblW w:w="0" w:type="pct"/>
        <w:tblLook w:val="04A0" w:firstRow="1" w:lastRow="0" w:firstColumn="1" w:lastColumn="0" w:noHBand="0" w:noVBand="1"/>
      </w:tblPr>
      <w:tblGrid>
        <w:gridCol w:w="4297"/>
        <w:gridCol w:w="1055"/>
        <w:gridCol w:w="1056"/>
        <w:gridCol w:w="1056"/>
        <w:gridCol w:w="1056"/>
        <w:gridCol w:w="1056"/>
      </w:tblGrid>
      <w:tr w:rsidR="004E58A3" w:rsidTr="004E58A3">
        <w:trPr>
          <w:ins w:id="742"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43" w:author="user" w:date="2017-05-10T12:07:00Z"/>
              </w:rPr>
            </w:pPr>
            <w:proofErr w:type="spellStart"/>
            <w:ins w:id="744" w:author="user" w:date="2017-05-10T12:07:00Z">
              <w:r>
                <w:t>Región</w:t>
              </w:r>
              <w:proofErr w:type="spellEnd"/>
            </w:ins>
          </w:p>
        </w:tc>
        <w:tc>
          <w:tcPr>
            <w:tcW w:w="0" w:type="auto"/>
            <w:tcBorders>
              <w:top w:val="nil"/>
              <w:left w:val="nil"/>
              <w:bottom w:val="single" w:sz="2" w:space="0" w:color="auto"/>
              <w:right w:val="nil"/>
            </w:tcBorders>
            <w:vAlign w:val="bottom"/>
            <w:hideMark/>
          </w:tcPr>
          <w:p w:rsidR="004E58A3" w:rsidRDefault="004E58A3">
            <w:pPr>
              <w:pStyle w:val="Compact"/>
              <w:jc w:val="center"/>
              <w:rPr>
                <w:ins w:id="745" w:author="user" w:date="2017-05-10T12:07:00Z"/>
              </w:rPr>
            </w:pPr>
            <w:ins w:id="746"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7" w:author="user" w:date="2017-05-10T12:07:00Z"/>
              </w:rPr>
            </w:pPr>
            <w:ins w:id="748"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49" w:author="user" w:date="2017-05-10T12:07:00Z"/>
              </w:rPr>
            </w:pPr>
            <w:ins w:id="750"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1" w:author="user" w:date="2017-05-10T12:07:00Z"/>
              </w:rPr>
            </w:pPr>
            <w:ins w:id="752"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53" w:author="user" w:date="2017-05-10T12:07:00Z"/>
              </w:rPr>
            </w:pPr>
            <w:ins w:id="754" w:author="user" w:date="2017-05-10T12:07:00Z">
              <w:r>
                <w:t>2010-2016</w:t>
              </w:r>
            </w:ins>
          </w:p>
        </w:tc>
      </w:tr>
      <w:tr w:rsidR="004E58A3" w:rsidTr="004E58A3">
        <w:trPr>
          <w:ins w:id="755" w:author="user" w:date="2017-05-10T12:07:00Z"/>
        </w:trPr>
        <w:tc>
          <w:tcPr>
            <w:tcW w:w="0" w:type="auto"/>
            <w:hideMark/>
          </w:tcPr>
          <w:p w:rsidR="004E58A3" w:rsidRDefault="004E58A3">
            <w:pPr>
              <w:pStyle w:val="Compact"/>
              <w:rPr>
                <w:ins w:id="756" w:author="user" w:date="2017-05-10T12:07:00Z"/>
              </w:rPr>
            </w:pPr>
            <w:ins w:id="757" w:author="user" w:date="2017-05-10T12:07:00Z">
              <w:r>
                <w:t>Middle East and North Africa</w:t>
              </w:r>
            </w:ins>
          </w:p>
        </w:tc>
        <w:tc>
          <w:tcPr>
            <w:tcW w:w="0" w:type="auto"/>
            <w:hideMark/>
          </w:tcPr>
          <w:p w:rsidR="004E58A3" w:rsidRDefault="004E58A3">
            <w:pPr>
              <w:pStyle w:val="Compact"/>
              <w:jc w:val="center"/>
              <w:rPr>
                <w:ins w:id="758" w:author="user" w:date="2017-05-10T12:07:00Z"/>
              </w:rPr>
            </w:pPr>
            <w:ins w:id="759" w:author="user" w:date="2017-05-10T12:07:00Z">
              <w:r>
                <w:t>-6.4</w:t>
              </w:r>
            </w:ins>
          </w:p>
        </w:tc>
        <w:tc>
          <w:tcPr>
            <w:tcW w:w="0" w:type="auto"/>
            <w:hideMark/>
          </w:tcPr>
          <w:p w:rsidR="004E58A3" w:rsidRDefault="004E58A3">
            <w:pPr>
              <w:pStyle w:val="Compact"/>
              <w:jc w:val="right"/>
              <w:rPr>
                <w:ins w:id="760" w:author="user" w:date="2017-05-10T12:07:00Z"/>
              </w:rPr>
            </w:pPr>
            <w:ins w:id="761" w:author="user" w:date="2017-05-10T12:07:00Z">
              <w:r>
                <w:t>1.6</w:t>
              </w:r>
            </w:ins>
          </w:p>
        </w:tc>
        <w:tc>
          <w:tcPr>
            <w:tcW w:w="0" w:type="auto"/>
            <w:hideMark/>
          </w:tcPr>
          <w:p w:rsidR="004E58A3" w:rsidRDefault="004E58A3">
            <w:pPr>
              <w:pStyle w:val="Compact"/>
              <w:jc w:val="right"/>
              <w:rPr>
                <w:ins w:id="762" w:author="user" w:date="2017-05-10T12:07:00Z"/>
              </w:rPr>
            </w:pPr>
            <w:ins w:id="763" w:author="user" w:date="2017-05-10T12:07:00Z">
              <w:r>
                <w:t>-0.9</w:t>
              </w:r>
            </w:ins>
          </w:p>
        </w:tc>
        <w:tc>
          <w:tcPr>
            <w:tcW w:w="0" w:type="auto"/>
            <w:hideMark/>
          </w:tcPr>
          <w:p w:rsidR="004E58A3" w:rsidRDefault="004E58A3">
            <w:pPr>
              <w:pStyle w:val="Compact"/>
              <w:jc w:val="right"/>
              <w:rPr>
                <w:ins w:id="764" w:author="user" w:date="2017-05-10T12:07:00Z"/>
              </w:rPr>
            </w:pPr>
            <w:ins w:id="765" w:author="user" w:date="2017-05-10T12:07:00Z">
              <w:r>
                <w:t>3.1</w:t>
              </w:r>
            </w:ins>
          </w:p>
        </w:tc>
        <w:tc>
          <w:tcPr>
            <w:tcW w:w="0" w:type="auto"/>
            <w:hideMark/>
          </w:tcPr>
          <w:p w:rsidR="004E58A3" w:rsidRDefault="004E58A3">
            <w:pPr>
              <w:pStyle w:val="Compact"/>
              <w:jc w:val="right"/>
              <w:rPr>
                <w:ins w:id="766" w:author="user" w:date="2017-05-10T12:07:00Z"/>
              </w:rPr>
            </w:pPr>
            <w:ins w:id="767" w:author="user" w:date="2017-05-10T12:07:00Z">
              <w:r>
                <w:t>-1.0</w:t>
              </w:r>
            </w:ins>
          </w:p>
        </w:tc>
      </w:tr>
      <w:tr w:rsidR="004E58A3" w:rsidTr="004E58A3">
        <w:trPr>
          <w:ins w:id="768" w:author="user" w:date="2017-05-10T12:07:00Z"/>
        </w:trPr>
        <w:tc>
          <w:tcPr>
            <w:tcW w:w="0" w:type="auto"/>
            <w:hideMark/>
          </w:tcPr>
          <w:p w:rsidR="004E58A3" w:rsidRDefault="004E58A3">
            <w:pPr>
              <w:pStyle w:val="Compact"/>
              <w:rPr>
                <w:ins w:id="769" w:author="user" w:date="2017-05-10T12:07:00Z"/>
              </w:rPr>
            </w:pPr>
            <w:ins w:id="770" w:author="user" w:date="2017-05-10T12:07:00Z">
              <w:r>
                <w:t>Euro area</w:t>
              </w:r>
            </w:ins>
          </w:p>
        </w:tc>
        <w:tc>
          <w:tcPr>
            <w:tcW w:w="0" w:type="auto"/>
            <w:hideMark/>
          </w:tcPr>
          <w:p w:rsidR="004E58A3" w:rsidRDefault="004E58A3">
            <w:pPr>
              <w:pStyle w:val="Compact"/>
              <w:jc w:val="center"/>
              <w:rPr>
                <w:ins w:id="771" w:author="user" w:date="2017-05-10T12:07:00Z"/>
              </w:rPr>
            </w:pPr>
            <w:ins w:id="772" w:author="user" w:date="2017-05-10T12:07:00Z">
              <w:r>
                <w:t>-3.3</w:t>
              </w:r>
            </w:ins>
          </w:p>
        </w:tc>
        <w:tc>
          <w:tcPr>
            <w:tcW w:w="0" w:type="auto"/>
            <w:hideMark/>
          </w:tcPr>
          <w:p w:rsidR="004E58A3" w:rsidRDefault="004E58A3">
            <w:pPr>
              <w:pStyle w:val="Compact"/>
              <w:jc w:val="right"/>
              <w:rPr>
                <w:ins w:id="773" w:author="user" w:date="2017-05-10T12:07:00Z"/>
              </w:rPr>
            </w:pPr>
            <w:ins w:id="774" w:author="user" w:date="2017-05-10T12:07:00Z">
              <w:r>
                <w:t>1.8</w:t>
              </w:r>
            </w:ins>
          </w:p>
        </w:tc>
        <w:tc>
          <w:tcPr>
            <w:tcW w:w="0" w:type="auto"/>
            <w:hideMark/>
          </w:tcPr>
          <w:p w:rsidR="004E58A3" w:rsidRDefault="004E58A3">
            <w:pPr>
              <w:pStyle w:val="Compact"/>
              <w:jc w:val="right"/>
              <w:rPr>
                <w:ins w:id="775" w:author="user" w:date="2017-05-10T12:07:00Z"/>
              </w:rPr>
            </w:pPr>
            <w:ins w:id="776" w:author="user" w:date="2017-05-10T12:07:00Z">
              <w:r>
                <w:t>0.4</w:t>
              </w:r>
            </w:ins>
          </w:p>
        </w:tc>
        <w:tc>
          <w:tcPr>
            <w:tcW w:w="0" w:type="auto"/>
            <w:hideMark/>
          </w:tcPr>
          <w:p w:rsidR="004E58A3" w:rsidRDefault="004E58A3">
            <w:pPr>
              <w:pStyle w:val="Compact"/>
              <w:jc w:val="right"/>
              <w:rPr>
                <w:ins w:id="777" w:author="user" w:date="2017-05-10T12:07:00Z"/>
              </w:rPr>
            </w:pPr>
            <w:ins w:id="778" w:author="user" w:date="2017-05-10T12:07:00Z">
              <w:r>
                <w:t>-5.3</w:t>
              </w:r>
            </w:ins>
          </w:p>
        </w:tc>
        <w:tc>
          <w:tcPr>
            <w:tcW w:w="0" w:type="auto"/>
            <w:hideMark/>
          </w:tcPr>
          <w:p w:rsidR="004E58A3" w:rsidRDefault="004E58A3">
            <w:pPr>
              <w:pStyle w:val="Compact"/>
              <w:jc w:val="right"/>
              <w:rPr>
                <w:ins w:id="779" w:author="user" w:date="2017-05-10T12:07:00Z"/>
              </w:rPr>
            </w:pPr>
            <w:ins w:id="780" w:author="user" w:date="2017-05-10T12:07:00Z">
              <w:r>
                <w:t>-0.7</w:t>
              </w:r>
            </w:ins>
          </w:p>
        </w:tc>
      </w:tr>
      <w:tr w:rsidR="004E58A3" w:rsidTr="004E58A3">
        <w:trPr>
          <w:ins w:id="781" w:author="user" w:date="2017-05-10T12:07:00Z"/>
        </w:trPr>
        <w:tc>
          <w:tcPr>
            <w:tcW w:w="0" w:type="auto"/>
            <w:hideMark/>
          </w:tcPr>
          <w:p w:rsidR="004E58A3" w:rsidRDefault="004E58A3">
            <w:pPr>
              <w:pStyle w:val="Compact"/>
              <w:rPr>
                <w:ins w:id="782" w:author="user" w:date="2017-05-10T12:07:00Z"/>
              </w:rPr>
            </w:pPr>
            <w:ins w:id="783" w:author="user" w:date="2017-05-10T12:07:00Z">
              <w:r>
                <w:t>Emerging market and developing economies</w:t>
              </w:r>
            </w:ins>
          </w:p>
        </w:tc>
        <w:tc>
          <w:tcPr>
            <w:tcW w:w="0" w:type="auto"/>
            <w:hideMark/>
          </w:tcPr>
          <w:p w:rsidR="004E58A3" w:rsidRDefault="004E58A3">
            <w:pPr>
              <w:pStyle w:val="Compact"/>
              <w:jc w:val="center"/>
              <w:rPr>
                <w:ins w:id="784" w:author="user" w:date="2017-05-10T12:07:00Z"/>
              </w:rPr>
            </w:pPr>
            <w:ins w:id="785" w:author="user" w:date="2017-05-10T12:07:00Z">
              <w:r>
                <w:t>-1.6</w:t>
              </w:r>
            </w:ins>
          </w:p>
        </w:tc>
        <w:tc>
          <w:tcPr>
            <w:tcW w:w="0" w:type="auto"/>
            <w:hideMark/>
          </w:tcPr>
          <w:p w:rsidR="004E58A3" w:rsidRDefault="004E58A3">
            <w:pPr>
              <w:pStyle w:val="Compact"/>
              <w:jc w:val="right"/>
              <w:rPr>
                <w:ins w:id="786" w:author="user" w:date="2017-05-10T12:07:00Z"/>
              </w:rPr>
            </w:pPr>
            <w:ins w:id="787" w:author="user" w:date="2017-05-10T12:07:00Z">
              <w:r>
                <w:t>-0.5</w:t>
              </w:r>
            </w:ins>
          </w:p>
        </w:tc>
        <w:tc>
          <w:tcPr>
            <w:tcW w:w="0" w:type="auto"/>
            <w:hideMark/>
          </w:tcPr>
          <w:p w:rsidR="004E58A3" w:rsidRDefault="004E58A3">
            <w:pPr>
              <w:pStyle w:val="Compact"/>
              <w:jc w:val="right"/>
              <w:rPr>
                <w:ins w:id="788" w:author="user" w:date="2017-05-10T12:07:00Z"/>
              </w:rPr>
            </w:pPr>
            <w:ins w:id="789" w:author="user" w:date="2017-05-10T12:07:00Z">
              <w:r>
                <w:t>2.0</w:t>
              </w:r>
            </w:ins>
          </w:p>
        </w:tc>
        <w:tc>
          <w:tcPr>
            <w:tcW w:w="0" w:type="auto"/>
            <w:hideMark/>
          </w:tcPr>
          <w:p w:rsidR="004E58A3" w:rsidRDefault="004E58A3">
            <w:pPr>
              <w:pStyle w:val="Compact"/>
              <w:jc w:val="right"/>
              <w:rPr>
                <w:ins w:id="790" w:author="user" w:date="2017-05-10T12:07:00Z"/>
              </w:rPr>
            </w:pPr>
            <w:ins w:id="791" w:author="user" w:date="2017-05-10T12:07:00Z">
              <w:r>
                <w:t>1.0</w:t>
              </w:r>
            </w:ins>
          </w:p>
        </w:tc>
        <w:tc>
          <w:tcPr>
            <w:tcW w:w="0" w:type="auto"/>
            <w:hideMark/>
          </w:tcPr>
          <w:p w:rsidR="004E58A3" w:rsidRDefault="004E58A3">
            <w:pPr>
              <w:pStyle w:val="Compact"/>
              <w:jc w:val="right"/>
              <w:rPr>
                <w:ins w:id="792" w:author="user" w:date="2017-05-10T12:07:00Z"/>
              </w:rPr>
            </w:pPr>
            <w:ins w:id="793" w:author="user" w:date="2017-05-10T12:07:00Z">
              <w:r>
                <w:t>0.3</w:t>
              </w:r>
            </w:ins>
          </w:p>
        </w:tc>
      </w:tr>
      <w:tr w:rsidR="004E58A3" w:rsidTr="004E58A3">
        <w:trPr>
          <w:ins w:id="794" w:author="user" w:date="2017-05-10T12:07:00Z"/>
        </w:trPr>
        <w:tc>
          <w:tcPr>
            <w:tcW w:w="0" w:type="auto"/>
            <w:hideMark/>
          </w:tcPr>
          <w:p w:rsidR="004E58A3" w:rsidRDefault="004E58A3">
            <w:pPr>
              <w:pStyle w:val="Compact"/>
              <w:rPr>
                <w:ins w:id="795" w:author="user" w:date="2017-05-10T12:07:00Z"/>
              </w:rPr>
            </w:pPr>
            <w:ins w:id="796" w:author="user" w:date="2017-05-10T12:07:00Z">
              <w:r>
                <w:t>Major advanced economies (G7)</w:t>
              </w:r>
            </w:ins>
          </w:p>
        </w:tc>
        <w:tc>
          <w:tcPr>
            <w:tcW w:w="0" w:type="auto"/>
            <w:hideMark/>
          </w:tcPr>
          <w:p w:rsidR="004E58A3" w:rsidRDefault="004E58A3">
            <w:pPr>
              <w:pStyle w:val="Compact"/>
              <w:jc w:val="center"/>
              <w:rPr>
                <w:ins w:id="797" w:author="user" w:date="2017-05-10T12:07:00Z"/>
              </w:rPr>
            </w:pPr>
            <w:ins w:id="798" w:author="user" w:date="2017-05-10T12:07:00Z">
              <w:r>
                <w:t>-0.6</w:t>
              </w:r>
            </w:ins>
          </w:p>
        </w:tc>
        <w:tc>
          <w:tcPr>
            <w:tcW w:w="0" w:type="auto"/>
            <w:hideMark/>
          </w:tcPr>
          <w:p w:rsidR="004E58A3" w:rsidRDefault="004E58A3">
            <w:pPr>
              <w:pStyle w:val="Compact"/>
              <w:jc w:val="right"/>
              <w:rPr>
                <w:ins w:id="799" w:author="user" w:date="2017-05-10T12:07:00Z"/>
              </w:rPr>
            </w:pPr>
            <w:ins w:id="800" w:author="user" w:date="2017-05-10T12:07:00Z">
              <w:r>
                <w:t>0.3</w:t>
              </w:r>
            </w:ins>
          </w:p>
        </w:tc>
        <w:tc>
          <w:tcPr>
            <w:tcW w:w="0" w:type="auto"/>
            <w:hideMark/>
          </w:tcPr>
          <w:p w:rsidR="004E58A3" w:rsidRDefault="004E58A3">
            <w:pPr>
              <w:pStyle w:val="Compact"/>
              <w:jc w:val="right"/>
              <w:rPr>
                <w:ins w:id="801" w:author="user" w:date="2017-05-10T12:07:00Z"/>
              </w:rPr>
            </w:pPr>
            <w:ins w:id="802" w:author="user" w:date="2017-05-10T12:07:00Z">
              <w:r>
                <w:t>0.1</w:t>
              </w:r>
            </w:ins>
          </w:p>
        </w:tc>
        <w:tc>
          <w:tcPr>
            <w:tcW w:w="0" w:type="auto"/>
            <w:hideMark/>
          </w:tcPr>
          <w:p w:rsidR="004E58A3" w:rsidRDefault="004E58A3">
            <w:pPr>
              <w:pStyle w:val="Compact"/>
              <w:jc w:val="right"/>
              <w:rPr>
                <w:ins w:id="803" w:author="user" w:date="2017-05-10T12:07:00Z"/>
              </w:rPr>
            </w:pPr>
            <w:ins w:id="804" w:author="user" w:date="2017-05-10T12:07:00Z">
              <w:r>
                <w:t>-5.8</w:t>
              </w:r>
            </w:ins>
          </w:p>
        </w:tc>
        <w:tc>
          <w:tcPr>
            <w:tcW w:w="0" w:type="auto"/>
            <w:hideMark/>
          </w:tcPr>
          <w:p w:rsidR="004E58A3" w:rsidRDefault="004E58A3">
            <w:pPr>
              <w:pStyle w:val="Compact"/>
              <w:jc w:val="right"/>
              <w:rPr>
                <w:ins w:id="805" w:author="user" w:date="2017-05-10T12:07:00Z"/>
              </w:rPr>
            </w:pPr>
            <w:ins w:id="806" w:author="user" w:date="2017-05-10T12:07:00Z">
              <w:r>
                <w:t>0.5</w:t>
              </w:r>
            </w:ins>
          </w:p>
        </w:tc>
      </w:tr>
      <w:tr w:rsidR="004E58A3" w:rsidTr="004E58A3">
        <w:trPr>
          <w:ins w:id="807" w:author="user" w:date="2017-05-10T12:07:00Z"/>
        </w:trPr>
        <w:tc>
          <w:tcPr>
            <w:tcW w:w="0" w:type="auto"/>
            <w:hideMark/>
          </w:tcPr>
          <w:p w:rsidR="004E58A3" w:rsidRDefault="004E58A3">
            <w:pPr>
              <w:pStyle w:val="Compact"/>
              <w:rPr>
                <w:ins w:id="808" w:author="user" w:date="2017-05-10T12:07:00Z"/>
              </w:rPr>
            </w:pPr>
            <w:ins w:id="809" w:author="user" w:date="2017-05-10T12:07:00Z">
              <w:r>
                <w:t>World</w:t>
              </w:r>
            </w:ins>
          </w:p>
        </w:tc>
        <w:tc>
          <w:tcPr>
            <w:tcW w:w="0" w:type="auto"/>
            <w:hideMark/>
          </w:tcPr>
          <w:p w:rsidR="004E58A3" w:rsidRDefault="004E58A3">
            <w:pPr>
              <w:pStyle w:val="Compact"/>
              <w:jc w:val="center"/>
              <w:rPr>
                <w:ins w:id="810" w:author="user" w:date="2017-05-10T12:07:00Z"/>
              </w:rPr>
            </w:pPr>
            <w:ins w:id="811" w:author="user" w:date="2017-05-10T12:07:00Z">
              <w:r>
                <w:t>-0.8</w:t>
              </w:r>
            </w:ins>
          </w:p>
        </w:tc>
        <w:tc>
          <w:tcPr>
            <w:tcW w:w="0" w:type="auto"/>
            <w:hideMark/>
          </w:tcPr>
          <w:p w:rsidR="004E58A3" w:rsidRDefault="004E58A3">
            <w:pPr>
              <w:pStyle w:val="Compact"/>
              <w:jc w:val="right"/>
              <w:rPr>
                <w:ins w:id="812" w:author="user" w:date="2017-05-10T12:07:00Z"/>
              </w:rPr>
            </w:pPr>
            <w:ins w:id="813" w:author="user" w:date="2017-05-10T12:07:00Z">
              <w:r>
                <w:t>0.1</w:t>
              </w:r>
            </w:ins>
          </w:p>
        </w:tc>
        <w:tc>
          <w:tcPr>
            <w:tcW w:w="0" w:type="auto"/>
            <w:hideMark/>
          </w:tcPr>
          <w:p w:rsidR="004E58A3" w:rsidRDefault="004E58A3">
            <w:pPr>
              <w:pStyle w:val="Compact"/>
              <w:jc w:val="right"/>
              <w:rPr>
                <w:ins w:id="814" w:author="user" w:date="2017-05-10T12:07:00Z"/>
              </w:rPr>
            </w:pPr>
            <w:ins w:id="815" w:author="user" w:date="2017-05-10T12:07:00Z">
              <w:r>
                <w:t>0.9</w:t>
              </w:r>
            </w:ins>
          </w:p>
        </w:tc>
        <w:tc>
          <w:tcPr>
            <w:tcW w:w="0" w:type="auto"/>
            <w:hideMark/>
          </w:tcPr>
          <w:p w:rsidR="004E58A3" w:rsidRDefault="004E58A3">
            <w:pPr>
              <w:pStyle w:val="Compact"/>
              <w:jc w:val="right"/>
              <w:rPr>
                <w:ins w:id="816" w:author="user" w:date="2017-05-10T12:07:00Z"/>
              </w:rPr>
            </w:pPr>
            <w:ins w:id="817" w:author="user" w:date="2017-05-10T12:07:00Z">
              <w:r>
                <w:t>-2.9</w:t>
              </w:r>
            </w:ins>
          </w:p>
        </w:tc>
        <w:tc>
          <w:tcPr>
            <w:tcW w:w="0" w:type="auto"/>
            <w:hideMark/>
          </w:tcPr>
          <w:p w:rsidR="004E58A3" w:rsidRDefault="004E58A3">
            <w:pPr>
              <w:pStyle w:val="Compact"/>
              <w:jc w:val="right"/>
              <w:rPr>
                <w:ins w:id="818" w:author="user" w:date="2017-05-10T12:07:00Z"/>
              </w:rPr>
            </w:pPr>
            <w:ins w:id="819" w:author="user" w:date="2017-05-10T12:07:00Z">
              <w:r>
                <w:t>0.5</w:t>
              </w:r>
            </w:ins>
          </w:p>
        </w:tc>
      </w:tr>
      <w:tr w:rsidR="004E58A3" w:rsidTr="004E58A3">
        <w:trPr>
          <w:ins w:id="820" w:author="user" w:date="2017-05-10T12:07:00Z"/>
        </w:trPr>
        <w:tc>
          <w:tcPr>
            <w:tcW w:w="0" w:type="auto"/>
            <w:hideMark/>
          </w:tcPr>
          <w:p w:rsidR="004E58A3" w:rsidRDefault="004E58A3">
            <w:pPr>
              <w:pStyle w:val="Compact"/>
              <w:rPr>
                <w:ins w:id="821" w:author="user" w:date="2017-05-10T12:07:00Z"/>
              </w:rPr>
            </w:pPr>
            <w:ins w:id="822" w:author="user" w:date="2017-05-10T12:07:00Z">
              <w:r>
                <w:t>Advanced economies</w:t>
              </w:r>
            </w:ins>
          </w:p>
        </w:tc>
        <w:tc>
          <w:tcPr>
            <w:tcW w:w="0" w:type="auto"/>
            <w:hideMark/>
          </w:tcPr>
          <w:p w:rsidR="004E58A3" w:rsidRDefault="004E58A3">
            <w:pPr>
              <w:pStyle w:val="Compact"/>
              <w:jc w:val="center"/>
              <w:rPr>
                <w:ins w:id="823" w:author="user" w:date="2017-05-10T12:07:00Z"/>
              </w:rPr>
            </w:pPr>
            <w:ins w:id="824" w:author="user" w:date="2017-05-10T12:07:00Z">
              <w:r>
                <w:t>-0.5</w:t>
              </w:r>
            </w:ins>
          </w:p>
        </w:tc>
        <w:tc>
          <w:tcPr>
            <w:tcW w:w="0" w:type="auto"/>
            <w:hideMark/>
          </w:tcPr>
          <w:p w:rsidR="004E58A3" w:rsidRDefault="004E58A3">
            <w:pPr>
              <w:pStyle w:val="Compact"/>
              <w:jc w:val="right"/>
              <w:rPr>
                <w:ins w:id="825" w:author="user" w:date="2017-05-10T12:07:00Z"/>
              </w:rPr>
            </w:pPr>
            <w:ins w:id="826" w:author="user" w:date="2017-05-10T12:07:00Z">
              <w:r>
                <w:t>0.3</w:t>
              </w:r>
            </w:ins>
          </w:p>
        </w:tc>
        <w:tc>
          <w:tcPr>
            <w:tcW w:w="0" w:type="auto"/>
            <w:hideMark/>
          </w:tcPr>
          <w:p w:rsidR="004E58A3" w:rsidRDefault="004E58A3">
            <w:pPr>
              <w:pStyle w:val="Compact"/>
              <w:jc w:val="right"/>
              <w:rPr>
                <w:ins w:id="827" w:author="user" w:date="2017-05-10T12:07:00Z"/>
              </w:rPr>
            </w:pPr>
            <w:ins w:id="828" w:author="user" w:date="2017-05-10T12:07:00Z">
              <w:r>
                <w:t>0.4</w:t>
              </w:r>
            </w:ins>
          </w:p>
        </w:tc>
        <w:tc>
          <w:tcPr>
            <w:tcW w:w="0" w:type="auto"/>
            <w:hideMark/>
          </w:tcPr>
          <w:p w:rsidR="004E58A3" w:rsidRDefault="004E58A3">
            <w:pPr>
              <w:pStyle w:val="Compact"/>
              <w:jc w:val="right"/>
              <w:rPr>
                <w:ins w:id="829" w:author="user" w:date="2017-05-10T12:07:00Z"/>
              </w:rPr>
            </w:pPr>
            <w:ins w:id="830" w:author="user" w:date="2017-05-10T12:07:00Z">
              <w:r>
                <w:t>-5.6</w:t>
              </w:r>
            </w:ins>
          </w:p>
        </w:tc>
        <w:tc>
          <w:tcPr>
            <w:tcW w:w="0" w:type="auto"/>
            <w:hideMark/>
          </w:tcPr>
          <w:p w:rsidR="004E58A3" w:rsidRDefault="004E58A3">
            <w:pPr>
              <w:pStyle w:val="Compact"/>
              <w:jc w:val="right"/>
              <w:rPr>
                <w:ins w:id="831" w:author="user" w:date="2017-05-10T12:07:00Z"/>
              </w:rPr>
            </w:pPr>
            <w:ins w:id="832" w:author="user" w:date="2017-05-10T12:07:00Z">
              <w:r>
                <w:t>0.2</w:t>
              </w:r>
            </w:ins>
          </w:p>
        </w:tc>
      </w:tr>
      <w:tr w:rsidR="004E58A3" w:rsidTr="004E58A3">
        <w:trPr>
          <w:ins w:id="833" w:author="user" w:date="2017-05-10T12:07:00Z"/>
        </w:trPr>
        <w:tc>
          <w:tcPr>
            <w:tcW w:w="0" w:type="auto"/>
            <w:hideMark/>
          </w:tcPr>
          <w:p w:rsidR="004E58A3" w:rsidRDefault="004E58A3">
            <w:pPr>
              <w:pStyle w:val="Compact"/>
              <w:rPr>
                <w:ins w:id="834" w:author="user" w:date="2017-05-10T12:07:00Z"/>
              </w:rPr>
            </w:pPr>
            <w:ins w:id="835" w:author="user" w:date="2017-05-10T12:07:00Z">
              <w:r>
                <w:t>Latin America and the Caribbean</w:t>
              </w:r>
            </w:ins>
          </w:p>
        </w:tc>
        <w:tc>
          <w:tcPr>
            <w:tcW w:w="0" w:type="auto"/>
            <w:hideMark/>
          </w:tcPr>
          <w:p w:rsidR="004E58A3" w:rsidRDefault="004E58A3">
            <w:pPr>
              <w:pStyle w:val="Compact"/>
              <w:jc w:val="center"/>
              <w:rPr>
                <w:ins w:id="836" w:author="user" w:date="2017-05-10T12:07:00Z"/>
              </w:rPr>
            </w:pPr>
            <w:ins w:id="837" w:author="user" w:date="2017-05-10T12:07:00Z">
              <w:r>
                <w:t>1.2</w:t>
              </w:r>
            </w:ins>
          </w:p>
        </w:tc>
        <w:tc>
          <w:tcPr>
            <w:tcW w:w="0" w:type="auto"/>
            <w:hideMark/>
          </w:tcPr>
          <w:p w:rsidR="004E58A3" w:rsidRDefault="004E58A3">
            <w:pPr>
              <w:pStyle w:val="Compact"/>
              <w:jc w:val="right"/>
              <w:rPr>
                <w:ins w:id="838" w:author="user" w:date="2017-05-10T12:07:00Z"/>
              </w:rPr>
            </w:pPr>
            <w:ins w:id="839" w:author="user" w:date="2017-05-10T12:07:00Z">
              <w:r>
                <w:t>1.3</w:t>
              </w:r>
            </w:ins>
          </w:p>
        </w:tc>
        <w:tc>
          <w:tcPr>
            <w:tcW w:w="0" w:type="auto"/>
            <w:hideMark/>
          </w:tcPr>
          <w:p w:rsidR="004E58A3" w:rsidRDefault="004E58A3">
            <w:pPr>
              <w:pStyle w:val="Compact"/>
              <w:jc w:val="right"/>
              <w:rPr>
                <w:ins w:id="840" w:author="user" w:date="2017-05-10T12:07:00Z"/>
              </w:rPr>
            </w:pPr>
            <w:ins w:id="841" w:author="user" w:date="2017-05-10T12:07:00Z">
              <w:r>
                <w:t>1.2</w:t>
              </w:r>
            </w:ins>
          </w:p>
        </w:tc>
        <w:tc>
          <w:tcPr>
            <w:tcW w:w="0" w:type="auto"/>
            <w:hideMark/>
          </w:tcPr>
          <w:p w:rsidR="004E58A3" w:rsidRDefault="004E58A3">
            <w:pPr>
              <w:pStyle w:val="Compact"/>
              <w:jc w:val="right"/>
              <w:rPr>
                <w:ins w:id="842" w:author="user" w:date="2017-05-10T12:07:00Z"/>
              </w:rPr>
            </w:pPr>
            <w:ins w:id="843" w:author="user" w:date="2017-05-10T12:07:00Z">
              <w:r>
                <w:t>-2.5</w:t>
              </w:r>
            </w:ins>
          </w:p>
        </w:tc>
        <w:tc>
          <w:tcPr>
            <w:tcW w:w="0" w:type="auto"/>
            <w:hideMark/>
          </w:tcPr>
          <w:p w:rsidR="004E58A3" w:rsidRDefault="004E58A3">
            <w:pPr>
              <w:pStyle w:val="Compact"/>
              <w:jc w:val="right"/>
              <w:rPr>
                <w:ins w:id="844" w:author="user" w:date="2017-05-10T12:07:00Z"/>
              </w:rPr>
            </w:pPr>
            <w:ins w:id="845" w:author="user" w:date="2017-05-10T12:07:00Z">
              <w:r>
                <w:t>-1.6</w:t>
              </w:r>
            </w:ins>
          </w:p>
        </w:tc>
      </w:tr>
      <w:tr w:rsidR="004E58A3" w:rsidTr="004E58A3">
        <w:trPr>
          <w:ins w:id="846" w:author="user" w:date="2017-05-10T12:07:00Z"/>
        </w:trPr>
        <w:tc>
          <w:tcPr>
            <w:tcW w:w="0" w:type="auto"/>
            <w:hideMark/>
          </w:tcPr>
          <w:p w:rsidR="004E58A3" w:rsidRDefault="004E58A3">
            <w:pPr>
              <w:pStyle w:val="Compact"/>
              <w:rPr>
                <w:ins w:id="847" w:author="user" w:date="2017-05-10T12:07:00Z"/>
              </w:rPr>
            </w:pPr>
            <w:ins w:id="848" w:author="user" w:date="2017-05-10T12:07:00Z">
              <w:r>
                <w:t>Other advanced economies (Advanced economies excluding G7 and euro area)</w:t>
              </w:r>
            </w:ins>
          </w:p>
        </w:tc>
        <w:tc>
          <w:tcPr>
            <w:tcW w:w="0" w:type="auto"/>
            <w:hideMark/>
          </w:tcPr>
          <w:p w:rsidR="004E58A3" w:rsidRDefault="004E58A3">
            <w:pPr>
              <w:pStyle w:val="Compact"/>
              <w:jc w:val="center"/>
              <w:rPr>
                <w:ins w:id="849" w:author="user" w:date="2017-05-10T12:07:00Z"/>
              </w:rPr>
            </w:pPr>
            <w:ins w:id="850" w:author="user" w:date="2017-05-10T12:07:00Z">
              <w:r>
                <w:t>0.9</w:t>
              </w:r>
            </w:ins>
          </w:p>
        </w:tc>
        <w:tc>
          <w:tcPr>
            <w:tcW w:w="0" w:type="auto"/>
            <w:hideMark/>
          </w:tcPr>
          <w:p w:rsidR="004E58A3" w:rsidRDefault="004E58A3">
            <w:pPr>
              <w:pStyle w:val="Compact"/>
              <w:jc w:val="right"/>
              <w:rPr>
                <w:ins w:id="851" w:author="user" w:date="2017-05-10T12:07:00Z"/>
              </w:rPr>
            </w:pPr>
            <w:ins w:id="852" w:author="user" w:date="2017-05-10T12:07:00Z">
              <w:r>
                <w:t>-1.0</w:t>
              </w:r>
            </w:ins>
          </w:p>
        </w:tc>
        <w:tc>
          <w:tcPr>
            <w:tcW w:w="0" w:type="auto"/>
            <w:hideMark/>
          </w:tcPr>
          <w:p w:rsidR="004E58A3" w:rsidRDefault="004E58A3">
            <w:pPr>
              <w:pStyle w:val="Compact"/>
              <w:jc w:val="right"/>
              <w:rPr>
                <w:ins w:id="853" w:author="user" w:date="2017-05-10T12:07:00Z"/>
              </w:rPr>
            </w:pPr>
            <w:ins w:id="854" w:author="user" w:date="2017-05-10T12:07:00Z">
              <w:r>
                <w:t>1.0</w:t>
              </w:r>
            </w:ins>
          </w:p>
        </w:tc>
        <w:tc>
          <w:tcPr>
            <w:tcW w:w="0" w:type="auto"/>
            <w:hideMark/>
          </w:tcPr>
          <w:p w:rsidR="004E58A3" w:rsidRDefault="004E58A3">
            <w:pPr>
              <w:pStyle w:val="Compact"/>
              <w:jc w:val="right"/>
              <w:rPr>
                <w:ins w:id="855" w:author="user" w:date="2017-05-10T12:07:00Z"/>
              </w:rPr>
            </w:pPr>
            <w:ins w:id="856" w:author="user" w:date="2017-05-10T12:07:00Z">
              <w:r>
                <w:t>-3.4</w:t>
              </w:r>
            </w:ins>
          </w:p>
        </w:tc>
        <w:tc>
          <w:tcPr>
            <w:tcW w:w="0" w:type="auto"/>
            <w:hideMark/>
          </w:tcPr>
          <w:p w:rsidR="004E58A3" w:rsidRDefault="004E58A3">
            <w:pPr>
              <w:pStyle w:val="Compact"/>
              <w:jc w:val="right"/>
              <w:rPr>
                <w:ins w:id="857" w:author="user" w:date="2017-05-10T12:07:00Z"/>
              </w:rPr>
            </w:pPr>
            <w:ins w:id="858" w:author="user" w:date="2017-05-10T12:07:00Z">
              <w:r>
                <w:t>-0.5</w:t>
              </w:r>
            </w:ins>
          </w:p>
        </w:tc>
      </w:tr>
    </w:tbl>
    <w:p w:rsidR="004E58A3" w:rsidRDefault="004E58A3" w:rsidP="004E58A3">
      <w:pPr>
        <w:pStyle w:val="Textoindependiente"/>
        <w:rPr>
          <w:ins w:id="859" w:author="user" w:date="2017-05-10T12:07:00Z"/>
          <w:rFonts w:ascii="Times New Roman" w:hAnsi="Times New Roman"/>
          <w:lang w:val="es-CL"/>
        </w:rPr>
      </w:pPr>
      <w:ins w:id="860"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5806B5" w:rsidRDefault="00654CDA">
      <w:pPr>
        <w:jc w:val="both"/>
        <w:rPr>
          <w:ins w:id="861" w:author="user" w:date="2017-05-10T12:18:00Z"/>
          <w:rFonts w:ascii="Times New Roman" w:hAnsi="Times New Roman" w:cs="Times New Roman"/>
          <w:lang w:val="es-CL"/>
        </w:rPr>
        <w:pPrChange w:id="862" w:author="user" w:date="2017-05-10T11:04:00Z">
          <w:pPr>
            <w:ind w:firstLine="720"/>
            <w:jc w:val="both"/>
          </w:pPr>
        </w:pPrChange>
      </w:pPr>
      <w:ins w:id="863" w:author="user" w:date="2017-05-11T11:10:00Z">
        <w:r>
          <w:rPr>
            <w:rFonts w:ascii="Times New Roman" w:hAnsi="Times New Roman" w:cs="Times New Roman"/>
            <w:lang w:val="es-CL"/>
          </w:rPr>
          <w:t xml:space="preserve">Como se discute en </w:t>
        </w:r>
      </w:ins>
      <w:ins w:id="864" w:author="user" w:date="2017-05-11T11:11:00Z">
        <w:r>
          <w:rPr>
            <w:rFonts w:ascii="Times New Roman" w:hAnsi="Times New Roman" w:cs="Times New Roman"/>
            <w:lang w:val="es-CL"/>
          </w:rPr>
          <w:t>el Box.1 los beneficios económicos juegan un papel clave en el corto plazo y m</w:t>
        </w:r>
      </w:ins>
      <w:ins w:id="865" w:author="user" w:date="2017-05-11T11:12:00Z">
        <w:r>
          <w:rPr>
            <w:rFonts w:ascii="Times New Roman" w:hAnsi="Times New Roman" w:cs="Times New Roman"/>
            <w:lang w:val="es-CL"/>
          </w:rPr>
          <w:t xml:space="preserve">ás </w:t>
        </w:r>
        <w:proofErr w:type="spellStart"/>
        <w:r>
          <w:rPr>
            <w:rFonts w:ascii="Times New Roman" w:hAnsi="Times New Roman" w:cs="Times New Roman"/>
            <w:lang w:val="es-CL"/>
          </w:rPr>
          <w:t>hetorogeneamente</w:t>
        </w:r>
        <w:proofErr w:type="spellEnd"/>
        <w:r>
          <w:rPr>
            <w:rFonts w:ascii="Times New Roman" w:hAnsi="Times New Roman" w:cs="Times New Roman"/>
            <w:lang w:val="es-CL"/>
          </w:rPr>
          <w:t xml:space="preserve"> en el largo plazo, con mayor intensidad al efecto que puedan tener las políticas </w:t>
        </w:r>
        <w:proofErr w:type="spellStart"/>
        <w:r>
          <w:rPr>
            <w:rFonts w:ascii="Times New Roman" w:hAnsi="Times New Roman" w:cs="Times New Roman"/>
            <w:lang w:val="es-CL"/>
          </w:rPr>
          <w:t>moetarias</w:t>
        </w:r>
        <w:proofErr w:type="spellEnd"/>
        <w:r>
          <w:rPr>
            <w:rFonts w:ascii="Times New Roman" w:hAnsi="Times New Roman" w:cs="Times New Roman"/>
            <w:lang w:val="es-CL"/>
          </w:rPr>
          <w:t xml:space="preserve"> que influencian la tasa de interés real.</w:t>
        </w:r>
      </w:ins>
    </w:p>
    <w:p w:rsidR="005806B5" w:rsidRDefault="000B1DF6">
      <w:pPr>
        <w:jc w:val="both"/>
        <w:rPr>
          <w:ins w:id="866" w:author="user" w:date="2017-05-10T12:18:00Z"/>
          <w:rFonts w:ascii="Times New Roman" w:hAnsi="Times New Roman" w:cs="Times New Roman"/>
          <w:lang w:val="es-CL"/>
        </w:rPr>
        <w:pPrChange w:id="867" w:author="user" w:date="2017-05-10T11:04:00Z">
          <w:pPr>
            <w:ind w:firstLine="720"/>
            <w:jc w:val="both"/>
          </w:pPr>
        </w:pPrChange>
      </w:pPr>
      <w:ins w:id="868" w:author="user" w:date="2017-05-10T12:18:00Z">
        <w:r>
          <w:rPr>
            <w:rFonts w:ascii="Times New Roman" w:hAnsi="Times New Roman" w:cs="Times New Roman"/>
            <w:lang w:val="es-CL"/>
          </w:rPr>
          <w:t>BOX 1.  Determinantes de la inversión real: el papel de los beneficios</w:t>
        </w:r>
      </w:ins>
    </w:p>
    <w:p w:rsidR="005806B5" w:rsidRDefault="005806B5">
      <w:pPr>
        <w:jc w:val="both"/>
        <w:rPr>
          <w:ins w:id="869" w:author="user" w:date="2017-05-10T12:18:00Z"/>
          <w:rFonts w:ascii="Times New Roman" w:hAnsi="Times New Roman" w:cs="Times New Roman"/>
          <w:lang w:val="es-CL"/>
        </w:rPr>
        <w:pPrChange w:id="870" w:author="user" w:date="2017-05-10T11:04:00Z">
          <w:pPr>
            <w:ind w:firstLine="720"/>
            <w:jc w:val="both"/>
          </w:pPr>
        </w:pPrChange>
      </w:pPr>
    </w:p>
    <w:p w:rsidR="000B1DF6" w:rsidRPr="000B1DF6" w:rsidRDefault="009071F6" w:rsidP="000B1DF6">
      <w:pPr>
        <w:spacing w:after="0"/>
        <w:jc w:val="center"/>
        <w:rPr>
          <w:ins w:id="871" w:author="user" w:date="2017-05-10T12:18:00Z"/>
          <w:b/>
          <w:u w:val="single"/>
          <w:lang w:val="es-CL"/>
          <w:rPrChange w:id="872" w:author="user" w:date="2017-05-10T12:18:00Z">
            <w:rPr>
              <w:ins w:id="873" w:author="user" w:date="2017-05-10T12:18:00Z"/>
              <w:b/>
              <w:u w:val="single"/>
            </w:rPr>
          </w:rPrChange>
        </w:rPr>
      </w:pPr>
      <w:ins w:id="874" w:author="user" w:date="2017-05-10T12:18:00Z">
        <w:r w:rsidRPr="009071F6">
          <w:rPr>
            <w:b/>
            <w:u w:val="single"/>
            <w:lang w:val="es-CL"/>
            <w:rPrChange w:id="875" w:author="user" w:date="2017-05-10T12:18:00Z">
              <w:rPr>
                <w:b/>
                <w:u w:val="single"/>
              </w:rPr>
            </w:rPrChange>
          </w:rPr>
          <w:t xml:space="preserve">Estimación de los determinantes de la inversión para Estados Unidos utilizando </w:t>
        </w:r>
      </w:ins>
    </w:p>
    <w:p w:rsidR="000B1DF6" w:rsidRPr="000B1DF6" w:rsidRDefault="009071F6" w:rsidP="000B1DF6">
      <w:pPr>
        <w:spacing w:after="0"/>
        <w:jc w:val="center"/>
        <w:rPr>
          <w:ins w:id="876" w:author="user" w:date="2017-05-10T12:18:00Z"/>
          <w:b/>
          <w:u w:val="single"/>
          <w:lang w:val="es-CL"/>
          <w:rPrChange w:id="877" w:author="user" w:date="2017-05-10T12:18:00Z">
            <w:rPr>
              <w:ins w:id="878" w:author="user" w:date="2017-05-10T12:18:00Z"/>
              <w:b/>
              <w:u w:val="single"/>
            </w:rPr>
          </w:rPrChange>
        </w:rPr>
      </w:pPr>
      <w:ins w:id="879" w:author="user" w:date="2017-05-10T12:18:00Z">
        <w:r w:rsidRPr="009071F6">
          <w:rPr>
            <w:b/>
            <w:u w:val="single"/>
            <w:lang w:val="es-CL"/>
            <w:rPrChange w:id="880" w:author="user" w:date="2017-05-10T12:18:00Z">
              <w:rPr>
                <w:b/>
                <w:u w:val="single"/>
              </w:rPr>
            </w:rPrChange>
          </w:rPr>
          <w:t>vectores auto regresivos estructurales y vector de corrección de errores</w:t>
        </w:r>
      </w:ins>
    </w:p>
    <w:p w:rsidR="000B1DF6" w:rsidRPr="000B1DF6" w:rsidRDefault="000B1DF6" w:rsidP="000B1DF6">
      <w:pPr>
        <w:spacing w:after="0"/>
        <w:rPr>
          <w:ins w:id="881" w:author="user" w:date="2017-05-10T12:18:00Z"/>
          <w:lang w:val="es-CL"/>
          <w:rPrChange w:id="882" w:author="user" w:date="2017-05-10T12:18:00Z">
            <w:rPr>
              <w:ins w:id="883" w:author="user" w:date="2017-05-10T12:18:00Z"/>
            </w:rPr>
          </w:rPrChange>
        </w:rPr>
      </w:pPr>
    </w:p>
    <w:p w:rsidR="000B1DF6" w:rsidRPr="000B1DF6" w:rsidRDefault="000B1DF6" w:rsidP="000B1DF6">
      <w:pPr>
        <w:spacing w:after="0"/>
        <w:rPr>
          <w:ins w:id="884" w:author="user" w:date="2017-05-10T12:18:00Z"/>
          <w:lang w:val="es-CL"/>
          <w:rPrChange w:id="885" w:author="user" w:date="2017-05-10T12:18:00Z">
            <w:rPr>
              <w:ins w:id="886" w:author="user" w:date="2017-05-10T12:18:00Z"/>
            </w:rPr>
          </w:rPrChange>
        </w:rPr>
      </w:pPr>
    </w:p>
    <w:p w:rsidR="000B1DF6" w:rsidRPr="000B1DF6" w:rsidRDefault="0074517C" w:rsidP="000B1DF6">
      <w:pPr>
        <w:jc w:val="both"/>
        <w:rPr>
          <w:ins w:id="887" w:author="user" w:date="2017-05-10T12:18:00Z"/>
          <w:sz w:val="20"/>
          <w:lang w:val="es-CL"/>
          <w:rPrChange w:id="888" w:author="user" w:date="2017-05-10T12:18:00Z">
            <w:rPr>
              <w:ins w:id="889" w:author="user" w:date="2017-05-10T12:18:00Z"/>
              <w:sz w:val="20"/>
            </w:rPr>
          </w:rPrChange>
        </w:rPr>
      </w:pPr>
      <w:ins w:id="890" w:author="user" w:date="2017-05-11T11:00:00Z">
        <w:r>
          <w:rPr>
            <w:sz w:val="20"/>
            <w:lang w:val="es-CL"/>
          </w:rPr>
          <w:lastRenderedPageBreak/>
          <w:t>Este ejercicio empírico</w:t>
        </w:r>
      </w:ins>
      <w:ins w:id="891" w:author="user" w:date="2017-05-10T12:18:00Z">
        <w:r w:rsidR="009071F6" w:rsidRPr="009071F6">
          <w:rPr>
            <w:sz w:val="20"/>
            <w:lang w:val="es-CL"/>
            <w:rPrChange w:id="892" w:author="user" w:date="2017-05-10T12:18:00Z">
              <w:rPr>
                <w:sz w:val="20"/>
              </w:rPr>
            </w:rPrChange>
          </w:rPr>
          <w:t xml:space="preserve"> </w:t>
        </w:r>
      </w:ins>
      <w:ins w:id="893" w:author="user" w:date="2017-05-11T11:00:00Z">
        <w:r>
          <w:rPr>
            <w:sz w:val="20"/>
            <w:lang w:val="es-CL"/>
          </w:rPr>
          <w:t>estima el</w:t>
        </w:r>
      </w:ins>
      <w:ins w:id="894" w:author="user" w:date="2017-05-10T12:18:00Z">
        <w:r w:rsidR="009071F6" w:rsidRPr="009071F6">
          <w:rPr>
            <w:sz w:val="20"/>
            <w:lang w:val="es-CL"/>
            <w:rPrChange w:id="895" w:author="user" w:date="2017-05-10T12:18:00Z">
              <w:rPr>
                <w:sz w:val="20"/>
              </w:rPr>
            </w:rPrChange>
          </w:rPr>
          <w:t xml:space="preserve"> impacto de distintas variables macro-económicas sobre la invers</w:t>
        </w:r>
        <w:r w:rsidR="00880721">
          <w:rPr>
            <w:sz w:val="20"/>
            <w:lang w:val="es-CL"/>
          </w:rPr>
          <w:t xml:space="preserve">ión en Estados Unidos, Francia </w:t>
        </w:r>
      </w:ins>
      <w:ins w:id="896" w:author="user" w:date="2017-05-11T11:00:00Z">
        <w:r w:rsidR="00880721">
          <w:rPr>
            <w:sz w:val="20"/>
            <w:lang w:val="es-CL"/>
          </w:rPr>
          <w:t>y</w:t>
        </w:r>
      </w:ins>
      <w:ins w:id="897" w:author="user" w:date="2017-05-10T12:18:00Z">
        <w:r w:rsidR="00880721">
          <w:rPr>
            <w:sz w:val="20"/>
            <w:lang w:val="es-CL"/>
          </w:rPr>
          <w:t xml:space="preserve"> Canadá</w:t>
        </w:r>
      </w:ins>
      <w:ins w:id="898" w:author="user" w:date="2017-05-11T11:01:00Z">
        <w:r w:rsidR="00880721">
          <w:rPr>
            <w:sz w:val="20"/>
            <w:lang w:val="es-CL"/>
          </w:rPr>
          <w:t xml:space="preserve">, </w:t>
        </w:r>
      </w:ins>
      <w:ins w:id="899" w:author="user" w:date="2017-05-11T11:02:00Z">
        <w:r w:rsidR="00880721">
          <w:rPr>
            <w:sz w:val="20"/>
            <w:lang w:val="es-CL"/>
          </w:rPr>
          <w:t>utilizando</w:t>
        </w:r>
      </w:ins>
      <w:ins w:id="900" w:author="user" w:date="2017-05-11T11:01:00Z">
        <w:r w:rsidR="00880721">
          <w:rPr>
            <w:sz w:val="20"/>
            <w:lang w:val="es-CL"/>
          </w:rPr>
          <w:t xml:space="preserve"> </w:t>
        </w:r>
      </w:ins>
      <w:ins w:id="901" w:author="user" w:date="2017-05-10T12:18:00Z">
        <w:r w:rsidR="009071F6" w:rsidRPr="009071F6">
          <w:rPr>
            <w:sz w:val="20"/>
            <w:lang w:val="es-CL"/>
            <w:rPrChange w:id="902" w:author="user" w:date="2017-05-10T12:18:00Z">
              <w:rPr>
                <w:sz w:val="20"/>
              </w:rPr>
            </w:rPrChange>
          </w:rPr>
          <w:t xml:space="preserve"> vectores auto-regresivos estructurales sobre datos trimestrales expresados en logaritmo</w:t>
        </w:r>
        <w:r w:rsidR="000B1DF6" w:rsidRPr="00BD048C">
          <w:rPr>
            <w:rStyle w:val="Refdenotaalpie"/>
            <w:sz w:val="20"/>
          </w:rPr>
          <w:footnoteReference w:id="2"/>
        </w:r>
        <w:r w:rsidR="009071F6" w:rsidRPr="009071F6">
          <w:rPr>
            <w:sz w:val="20"/>
            <w:lang w:val="es-CL"/>
            <w:rPrChange w:id="911"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9071F6" w:rsidP="000B1DF6">
      <w:pPr>
        <w:jc w:val="both"/>
        <w:rPr>
          <w:ins w:id="912" w:author="user" w:date="2017-05-10T12:18:00Z"/>
          <w:sz w:val="20"/>
          <w:lang w:val="es-CL"/>
          <w:rPrChange w:id="913" w:author="user" w:date="2017-05-10T12:18:00Z">
            <w:rPr>
              <w:ins w:id="914" w:author="user" w:date="2017-05-10T12:18:00Z"/>
              <w:sz w:val="20"/>
            </w:rPr>
          </w:rPrChange>
        </w:rPr>
      </w:pPr>
      <w:ins w:id="915" w:author="user" w:date="2017-05-10T12:18:00Z">
        <w:r w:rsidRPr="009071F6">
          <w:rPr>
            <w:sz w:val="20"/>
            <w:lang w:val="es-CL"/>
            <w:rPrChange w:id="916" w:author="user" w:date="2017-05-10T12:18:00Z">
              <w:rPr>
                <w:sz w:val="20"/>
              </w:rPr>
            </w:rPrChange>
          </w:rPr>
          <w:t>Las variables utilizadas en el modelo fueron seis, cuatro de ellas (‘’</w:t>
        </w:r>
        <w:proofErr w:type="spellStart"/>
        <w:r w:rsidRPr="009071F6">
          <w:rPr>
            <w:sz w:val="20"/>
            <w:lang w:val="es-CL"/>
            <w:rPrChange w:id="917" w:author="user" w:date="2017-05-10T12:18:00Z">
              <w:rPr>
                <w:sz w:val="20"/>
              </w:rPr>
            </w:rPrChange>
          </w:rPr>
          <w:t>Term</w:t>
        </w:r>
        <w:proofErr w:type="spellEnd"/>
        <w:r w:rsidRPr="009071F6">
          <w:rPr>
            <w:sz w:val="20"/>
            <w:lang w:val="es-CL"/>
            <w:rPrChange w:id="918" w:author="user" w:date="2017-05-10T12:18:00Z">
              <w:rPr>
                <w:sz w:val="20"/>
              </w:rPr>
            </w:rPrChange>
          </w:rPr>
          <w:t xml:space="preserve"> Spread’’ (diferencial entre tasas cortas y largas), ‘’</w:t>
        </w:r>
        <w:proofErr w:type="spellStart"/>
        <w:r w:rsidRPr="009071F6">
          <w:rPr>
            <w:sz w:val="20"/>
            <w:lang w:val="es-CL"/>
            <w:rPrChange w:id="919" w:author="user" w:date="2017-05-10T12:18:00Z">
              <w:rPr>
                <w:sz w:val="20"/>
              </w:rPr>
            </w:rPrChange>
          </w:rPr>
          <w:t>Investment</w:t>
        </w:r>
        <w:proofErr w:type="spellEnd"/>
        <w:r w:rsidRPr="009071F6">
          <w:rPr>
            <w:sz w:val="20"/>
            <w:lang w:val="es-CL"/>
            <w:rPrChange w:id="920" w:author="user" w:date="2017-05-10T12:18:00Z">
              <w:rPr>
                <w:sz w:val="20"/>
              </w:rPr>
            </w:rPrChange>
          </w:rPr>
          <w:t>’’ (formación bruta de capital fijo no residencial), ‘’</w:t>
        </w:r>
        <w:proofErr w:type="spellStart"/>
        <w:r w:rsidRPr="009071F6">
          <w:rPr>
            <w:sz w:val="20"/>
            <w:lang w:val="es-CL"/>
            <w:rPrChange w:id="921" w:author="user" w:date="2017-05-10T12:18:00Z">
              <w:rPr>
                <w:sz w:val="20"/>
              </w:rPr>
            </w:rPrChange>
          </w:rPr>
          <w:t>Profits</w:t>
        </w:r>
        <w:proofErr w:type="spellEnd"/>
        <w:r w:rsidRPr="009071F6">
          <w:rPr>
            <w:sz w:val="20"/>
            <w:lang w:val="es-CL"/>
            <w:rPrChange w:id="922" w:author="user" w:date="2017-05-10T12:18:00Z">
              <w:rPr>
                <w:sz w:val="20"/>
              </w:rPr>
            </w:rPrChange>
          </w:rPr>
          <w:t>’’ (beneficios operacionales no financieros) y ‘’</w:t>
        </w:r>
        <w:proofErr w:type="spellStart"/>
        <w:r w:rsidRPr="009071F6">
          <w:rPr>
            <w:sz w:val="20"/>
            <w:lang w:val="es-CL"/>
            <w:rPrChange w:id="923" w:author="user" w:date="2017-05-10T12:18:00Z">
              <w:rPr>
                <w:sz w:val="20"/>
              </w:rPr>
            </w:rPrChange>
          </w:rPr>
          <w:t>Credit</w:t>
        </w:r>
        <w:proofErr w:type="spellEnd"/>
        <w:r w:rsidRPr="009071F6">
          <w:rPr>
            <w:sz w:val="20"/>
            <w:lang w:val="es-CL"/>
            <w:rPrChange w:id="924" w:author="user" w:date="2017-05-10T12:18:00Z">
              <w:rPr>
                <w:sz w:val="20"/>
              </w:rPr>
            </w:rPrChange>
          </w:rPr>
          <w:t xml:space="preserve">’’ (crédito total a entidades no financieras)) siguen la estructura del </w:t>
        </w:r>
        <w:proofErr w:type="spellStart"/>
        <w:r w:rsidRPr="009071F6">
          <w:rPr>
            <w:sz w:val="20"/>
            <w:lang w:val="es-CL"/>
            <w:rPrChange w:id="925" w:author="user" w:date="2017-05-10T12:18:00Z">
              <w:rPr>
                <w:sz w:val="20"/>
              </w:rPr>
            </w:rPrChange>
          </w:rPr>
          <w:t>paper</w:t>
        </w:r>
        <w:proofErr w:type="spellEnd"/>
        <w:r w:rsidRPr="009071F6">
          <w:rPr>
            <w:sz w:val="20"/>
            <w:lang w:val="es-CL"/>
            <w:rPrChange w:id="926" w:author="user" w:date="2017-05-10T12:18:00Z">
              <w:rPr>
                <w:sz w:val="20"/>
              </w:rPr>
            </w:rPrChange>
          </w:rPr>
          <w:t xml:space="preserve"> de </w:t>
        </w:r>
        <w:proofErr w:type="spellStart"/>
        <w:r w:rsidRPr="009071F6">
          <w:rPr>
            <w:sz w:val="20"/>
            <w:lang w:val="es-CL"/>
            <w:rPrChange w:id="927" w:author="user" w:date="2017-05-10T12:18:00Z">
              <w:rPr>
                <w:sz w:val="20"/>
              </w:rPr>
            </w:rPrChange>
          </w:rPr>
          <w:t>Banjeree</w:t>
        </w:r>
        <w:proofErr w:type="spellEnd"/>
        <w:r w:rsidRPr="009071F6">
          <w:rPr>
            <w:sz w:val="20"/>
            <w:lang w:val="es-CL"/>
            <w:rPrChange w:id="928" w:author="user" w:date="2017-05-10T12:18:00Z">
              <w:rPr>
                <w:sz w:val="20"/>
              </w:rPr>
            </w:rPrChange>
          </w:rPr>
          <w:t xml:space="preserve"> et. al (2015), mientras que las otras dos (Tasa de política monetaria (</w:t>
        </w:r>
        <w:r w:rsidRPr="009071F6">
          <w:rPr>
            <w:i/>
            <w:sz w:val="20"/>
            <w:lang w:val="es-CL"/>
            <w:rPrChange w:id="929" w:author="user" w:date="2017-05-10T12:18:00Z">
              <w:rPr>
                <w:i/>
                <w:sz w:val="20"/>
              </w:rPr>
            </w:rPrChange>
          </w:rPr>
          <w:t>TPM</w:t>
        </w:r>
        <w:r w:rsidRPr="009071F6">
          <w:rPr>
            <w:sz w:val="20"/>
            <w:lang w:val="es-CL"/>
            <w:rPrChange w:id="930" w:author="user" w:date="2017-05-10T12:18:00Z">
              <w:rPr>
                <w:sz w:val="20"/>
              </w:rPr>
            </w:rPrChange>
          </w:rPr>
          <w:t>) – Tasa de interés interbancaria para el caso de Francia – e importación de bienes de capital (</w:t>
        </w:r>
        <w:proofErr w:type="spellStart"/>
        <w:r w:rsidRPr="009071F6">
          <w:rPr>
            <w:i/>
            <w:sz w:val="20"/>
            <w:lang w:val="es-CL"/>
            <w:rPrChange w:id="931" w:author="user" w:date="2017-05-10T12:18:00Z">
              <w:rPr>
                <w:i/>
                <w:sz w:val="20"/>
              </w:rPr>
            </w:rPrChange>
          </w:rPr>
          <w:t>Imports</w:t>
        </w:r>
        <w:proofErr w:type="spellEnd"/>
        <w:r w:rsidRPr="009071F6">
          <w:rPr>
            <w:sz w:val="20"/>
            <w:lang w:val="es-CL"/>
            <w:rPrChange w:id="932" w:author="user" w:date="2017-05-10T12:18:00Z">
              <w:rPr>
                <w:sz w:val="20"/>
              </w:rPr>
            </w:rPrChange>
          </w:rPr>
          <w:t xml:space="preserve">)) son adiciones de la presente estimación. Para Estados Unidos, estas dos últimas fueron obtenidas del International </w:t>
        </w:r>
        <w:proofErr w:type="spellStart"/>
        <w:r w:rsidRPr="009071F6">
          <w:rPr>
            <w:sz w:val="20"/>
            <w:lang w:val="es-CL"/>
            <w:rPrChange w:id="933" w:author="user" w:date="2017-05-10T12:18:00Z">
              <w:rPr>
                <w:sz w:val="20"/>
              </w:rPr>
            </w:rPrChange>
          </w:rPr>
          <w:t>Finance</w:t>
        </w:r>
        <w:proofErr w:type="spellEnd"/>
        <w:r w:rsidRPr="009071F6">
          <w:rPr>
            <w:sz w:val="20"/>
            <w:lang w:val="es-CL"/>
            <w:rPrChange w:id="934" w:author="user" w:date="2017-05-10T12:18:00Z">
              <w:rPr>
                <w:sz w:val="20"/>
              </w:rPr>
            </w:rPrChange>
          </w:rPr>
          <w:t xml:space="preserve"> </w:t>
        </w:r>
        <w:proofErr w:type="spellStart"/>
        <w:r w:rsidRPr="009071F6">
          <w:rPr>
            <w:sz w:val="20"/>
            <w:lang w:val="es-CL"/>
            <w:rPrChange w:id="935" w:author="user" w:date="2017-05-10T12:18:00Z">
              <w:rPr>
                <w:sz w:val="20"/>
              </w:rPr>
            </w:rPrChange>
          </w:rPr>
          <w:t>Statistics</w:t>
        </w:r>
        <w:proofErr w:type="spellEnd"/>
        <w:r w:rsidRPr="009071F6">
          <w:rPr>
            <w:sz w:val="20"/>
            <w:lang w:val="es-CL"/>
            <w:rPrChange w:id="936" w:author="user" w:date="2017-05-10T12:18:00Z">
              <w:rPr>
                <w:sz w:val="20"/>
              </w:rPr>
            </w:rPrChange>
          </w:rPr>
          <w:t xml:space="preserve"> (IMF) y el Federal Reserve Bank of St. Louis</w:t>
        </w:r>
        <w:r w:rsidR="000B1DF6">
          <w:rPr>
            <w:rStyle w:val="Refdenotaalpie"/>
            <w:sz w:val="20"/>
          </w:rPr>
          <w:footnoteReference w:id="3"/>
        </w:r>
        <w:r w:rsidRPr="009071F6">
          <w:rPr>
            <w:sz w:val="20"/>
            <w:lang w:val="es-CL"/>
            <w:rPrChange w:id="946" w:author="user" w:date="2017-05-10T12:18:00Z">
              <w:rPr>
                <w:sz w:val="20"/>
              </w:rPr>
            </w:rPrChange>
          </w:rPr>
          <w:t xml:space="preserve">, respectivamente. Para Canadá, la importación de bienes de capital se construyó consultando a </w:t>
        </w:r>
        <w:proofErr w:type="spellStart"/>
        <w:r w:rsidRPr="009071F6">
          <w:rPr>
            <w:sz w:val="20"/>
            <w:lang w:val="es-CL"/>
            <w:rPrChange w:id="947" w:author="user" w:date="2017-05-10T12:18:00Z">
              <w:rPr>
                <w:sz w:val="20"/>
              </w:rPr>
            </w:rPrChange>
          </w:rPr>
          <w:t>Statistics</w:t>
        </w:r>
        <w:proofErr w:type="spellEnd"/>
        <w:r w:rsidRPr="009071F6">
          <w:rPr>
            <w:sz w:val="20"/>
            <w:lang w:val="es-CL"/>
            <w:rPrChange w:id="948" w:author="user" w:date="2017-05-10T12:18:00Z">
              <w:rPr>
                <w:sz w:val="20"/>
              </w:rPr>
            </w:rPrChange>
          </w:rPr>
          <w:t xml:space="preserve"> </w:t>
        </w:r>
        <w:proofErr w:type="spellStart"/>
        <w:r w:rsidRPr="009071F6">
          <w:rPr>
            <w:sz w:val="20"/>
            <w:lang w:val="es-CL"/>
            <w:rPrChange w:id="949" w:author="user" w:date="2017-05-10T12:18:00Z">
              <w:rPr>
                <w:sz w:val="20"/>
              </w:rPr>
            </w:rPrChange>
          </w:rPr>
          <w:t>Canada</w:t>
        </w:r>
        <w:proofErr w:type="spellEnd"/>
        <w:r w:rsidR="000B1DF6">
          <w:rPr>
            <w:rStyle w:val="Refdenotaalpie"/>
            <w:sz w:val="20"/>
          </w:rPr>
          <w:footnoteReference w:id="4"/>
        </w:r>
        <w:r w:rsidRPr="009071F6">
          <w:rPr>
            <w:sz w:val="20"/>
            <w:lang w:val="es-CL"/>
            <w:rPrChange w:id="964" w:author="user" w:date="2017-05-10T12:18:00Z">
              <w:rPr>
                <w:sz w:val="20"/>
              </w:rPr>
            </w:rPrChange>
          </w:rPr>
          <w:t>, y para Francia, la Federal Reserve Bank of St. Louis (FRED) y Eurostat</w:t>
        </w:r>
        <w:r w:rsidR="000B1DF6">
          <w:rPr>
            <w:rStyle w:val="Refdenotaalpie"/>
            <w:sz w:val="20"/>
          </w:rPr>
          <w:footnoteReference w:id="5"/>
        </w:r>
        <w:r w:rsidRPr="009071F6">
          <w:rPr>
            <w:sz w:val="20"/>
            <w:lang w:val="es-CL"/>
            <w:rPrChange w:id="975" w:author="user" w:date="2017-05-10T12:18:00Z">
              <w:rPr>
                <w:sz w:val="20"/>
              </w:rPr>
            </w:rPrChange>
          </w:rPr>
          <w:t xml:space="preserve"> se utilizaron como fuentes para ambas variables. </w:t>
        </w:r>
      </w:ins>
    </w:p>
    <w:p w:rsidR="000B1DF6" w:rsidRPr="000B1DF6" w:rsidRDefault="009071F6" w:rsidP="000B1DF6">
      <w:pPr>
        <w:jc w:val="both"/>
        <w:rPr>
          <w:ins w:id="976" w:author="user" w:date="2017-05-10T12:18:00Z"/>
          <w:sz w:val="20"/>
          <w:lang w:val="es-CL"/>
          <w:rPrChange w:id="977" w:author="user" w:date="2017-05-10T12:18:00Z">
            <w:rPr>
              <w:ins w:id="978" w:author="user" w:date="2017-05-10T12:18:00Z"/>
              <w:sz w:val="20"/>
            </w:rPr>
          </w:rPrChange>
        </w:rPr>
      </w:pPr>
      <w:ins w:id="979" w:author="user" w:date="2017-05-10T12:18:00Z">
        <w:r w:rsidRPr="009071F6">
          <w:rPr>
            <w:sz w:val="20"/>
            <w:lang w:val="es-CL"/>
            <w:rPrChange w:id="980" w:author="user" w:date="2017-05-10T12:18:00Z">
              <w:rPr>
                <w:sz w:val="20"/>
              </w:rPr>
            </w:rPrChange>
          </w:rPr>
          <w:t>Guiándonos por las funciones de impulso-respuesta, encontramos</w:t>
        </w:r>
      </w:ins>
      <w:ins w:id="981" w:author="user" w:date="2017-05-11T11:05:00Z">
        <w:r w:rsidR="005177F7">
          <w:rPr>
            <w:sz w:val="20"/>
            <w:lang w:val="es-CL"/>
          </w:rPr>
          <w:t xml:space="preserve"> –para los tres </w:t>
        </w:r>
        <w:proofErr w:type="spellStart"/>
        <w:r w:rsidR="005177F7">
          <w:rPr>
            <w:sz w:val="20"/>
            <w:lang w:val="es-CL"/>
          </w:rPr>
          <w:t>pasíses</w:t>
        </w:r>
        <w:proofErr w:type="spellEnd"/>
        <w:r w:rsidR="005177F7">
          <w:rPr>
            <w:sz w:val="20"/>
            <w:lang w:val="es-CL"/>
          </w:rPr>
          <w:t xml:space="preserve"> analizados--</w:t>
        </w:r>
      </w:ins>
      <w:ins w:id="982" w:author="user" w:date="2017-05-10T12:18:00Z">
        <w:r w:rsidRPr="009071F6">
          <w:rPr>
            <w:sz w:val="20"/>
            <w:lang w:val="es-CL"/>
            <w:rPrChange w:id="983" w:author="user" w:date="2017-05-10T12:18:00Z">
              <w:rPr>
                <w:sz w:val="20"/>
              </w:rPr>
            </w:rPrChange>
          </w:rPr>
          <w:t xml:space="preserve"> un impacto positivo de las utilidades sobre el nivel de inversión. Por el contrario, la política monetaria, por medio de la Tasa de Política Monetaria o la diferencia entre las tasas cortas y largas (‘’</w:t>
        </w:r>
        <w:proofErr w:type="spellStart"/>
        <w:r w:rsidRPr="009071F6">
          <w:rPr>
            <w:sz w:val="20"/>
            <w:lang w:val="es-CL"/>
            <w:rPrChange w:id="984" w:author="user" w:date="2017-05-10T12:18:00Z">
              <w:rPr>
                <w:sz w:val="20"/>
              </w:rPr>
            </w:rPrChange>
          </w:rPr>
          <w:t>Term</w:t>
        </w:r>
        <w:proofErr w:type="spellEnd"/>
        <w:r w:rsidRPr="009071F6">
          <w:rPr>
            <w:sz w:val="20"/>
            <w:lang w:val="es-CL"/>
            <w:rPrChange w:id="985" w:author="user" w:date="2017-05-10T12:18:00Z">
              <w:rPr>
                <w:sz w:val="20"/>
              </w:rPr>
            </w:rPrChange>
          </w:rPr>
          <w:t xml:space="preserve">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Refdenotaalpie"/>
            <w:sz w:val="20"/>
          </w:rPr>
          <w:footnoteReference w:id="6"/>
        </w:r>
        <w:r w:rsidRPr="009071F6">
          <w:rPr>
            <w:sz w:val="20"/>
            <w:lang w:val="es-CL"/>
            <w:rPrChange w:id="992" w:author="user" w:date="2017-05-10T12:18:00Z">
              <w:rPr>
                <w:sz w:val="20"/>
              </w:rPr>
            </w:rPrChange>
          </w:rPr>
          <w:t>. Finalmente, encontramos un efecto negativo de los shocks a las importaciones de bienes de capital sobre la inversión para el caso de Estados Unidos y F</w:t>
        </w:r>
      </w:ins>
      <w:ins w:id="993" w:author="user" w:date="2017-05-11T11:06:00Z">
        <w:r w:rsidR="005177F7">
          <w:rPr>
            <w:sz w:val="20"/>
            <w:lang w:val="es-CL"/>
          </w:rPr>
          <w:t>r</w:t>
        </w:r>
      </w:ins>
      <w:ins w:id="994" w:author="user" w:date="2017-05-10T12:18:00Z">
        <w:r w:rsidRPr="009071F6">
          <w:rPr>
            <w:sz w:val="20"/>
            <w:lang w:val="es-CL"/>
            <w:rPrChange w:id="995" w:author="user" w:date="2017-05-10T12:18:00Z">
              <w:rPr>
                <w:sz w:val="20"/>
              </w:rPr>
            </w:rPrChange>
          </w:rPr>
          <w:t xml:space="preserve">ancia, pero positivo para Canadá.  </w:t>
        </w:r>
      </w:ins>
    </w:p>
    <w:p w:rsidR="000B1DF6" w:rsidRPr="000B1DF6" w:rsidRDefault="009071F6" w:rsidP="000B1DF6">
      <w:pPr>
        <w:jc w:val="both"/>
        <w:rPr>
          <w:ins w:id="996" w:author="user" w:date="2017-05-10T12:18:00Z"/>
          <w:sz w:val="20"/>
          <w:lang w:val="es-CL"/>
          <w:rPrChange w:id="997" w:author="user" w:date="2017-05-10T12:18:00Z">
            <w:rPr>
              <w:ins w:id="998" w:author="user" w:date="2017-05-10T12:18:00Z"/>
              <w:sz w:val="20"/>
            </w:rPr>
          </w:rPrChange>
        </w:rPr>
      </w:pPr>
      <w:ins w:id="999" w:author="user" w:date="2017-05-10T12:18:00Z">
        <w:r w:rsidRPr="009071F6">
          <w:rPr>
            <w:sz w:val="20"/>
            <w:lang w:val="es-CL"/>
            <w:rPrChange w:id="1000" w:author="user" w:date="2017-05-10T12:18:00Z">
              <w:rPr>
                <w:sz w:val="20"/>
              </w:rPr>
            </w:rPrChange>
          </w:rPr>
          <w:lastRenderedPageBreak/>
          <w:t xml:space="preserve">En cuanto a la relación entre inversión y beneficios a largo plazo, observamos que el modelo de vector de corrección de errores nos entrega una relación de causalidad </w:t>
        </w:r>
      </w:ins>
      <w:ins w:id="1001" w:author="user" w:date="2017-05-11T11:07:00Z">
        <w:r w:rsidR="005177F7">
          <w:rPr>
            <w:sz w:val="20"/>
            <w:lang w:val="es-CL"/>
          </w:rPr>
          <w:t xml:space="preserve">temporal </w:t>
        </w:r>
      </w:ins>
      <w:ins w:id="1002" w:author="user" w:date="2017-05-10T12:18:00Z">
        <w:r w:rsidRPr="009071F6">
          <w:rPr>
            <w:sz w:val="20"/>
            <w:lang w:val="es-CL"/>
            <w:rPrChange w:id="1003" w:author="user" w:date="2017-05-10T12:18:00Z">
              <w:rPr>
                <w:sz w:val="20"/>
              </w:rPr>
            </w:rPrChange>
          </w:rPr>
          <w:t>unidireccional</w:t>
        </w:r>
      </w:ins>
      <w:ins w:id="1004" w:author="user" w:date="2017-05-11T11:07:00Z">
        <w:r w:rsidR="005177F7">
          <w:rPr>
            <w:sz w:val="20"/>
            <w:lang w:val="es-CL"/>
          </w:rPr>
          <w:t>,</w:t>
        </w:r>
      </w:ins>
      <w:ins w:id="1005" w:author="user" w:date="2017-05-10T12:18:00Z">
        <w:r w:rsidRPr="009071F6">
          <w:rPr>
            <w:sz w:val="20"/>
            <w:lang w:val="es-CL"/>
            <w:rPrChange w:id="1006" w:author="user" w:date="2017-05-10T12:18:00Z">
              <w:rPr>
                <w:sz w:val="20"/>
              </w:rPr>
            </w:rPrChange>
          </w:rPr>
          <w:t xml:space="preserve"> desde beneficios hacia inversión para Estados Unidos, mientras que para el caso de Francia y Canadá la relación causal de largo plazo es inversa: esta va de inversión a beneficios. </w:t>
        </w:r>
      </w:ins>
    </w:p>
    <w:p w:rsidR="000B1DF6" w:rsidRPr="000B1DF6" w:rsidRDefault="009071F6" w:rsidP="000B1DF6">
      <w:pPr>
        <w:jc w:val="both"/>
        <w:rPr>
          <w:ins w:id="1007" w:author="user" w:date="2017-05-10T12:18:00Z"/>
          <w:sz w:val="20"/>
          <w:lang w:val="es-CL"/>
          <w:rPrChange w:id="1008" w:author="user" w:date="2017-05-10T12:18:00Z">
            <w:rPr>
              <w:ins w:id="1009" w:author="user" w:date="2017-05-10T12:18:00Z"/>
              <w:sz w:val="20"/>
            </w:rPr>
          </w:rPrChange>
        </w:rPr>
      </w:pPr>
      <w:ins w:id="1010" w:author="user" w:date="2017-05-10T12:18:00Z">
        <w:r w:rsidRPr="009071F6">
          <w:rPr>
            <w:sz w:val="20"/>
            <w:lang w:val="es-CL"/>
            <w:rPrChange w:id="1011"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9071F6" w:rsidP="000B1DF6">
      <w:pPr>
        <w:jc w:val="both"/>
        <w:rPr>
          <w:ins w:id="1012" w:author="user" w:date="2017-05-10T12:18:00Z"/>
          <w:sz w:val="20"/>
          <w:lang w:val="es-CL"/>
          <w:rPrChange w:id="1013" w:author="user" w:date="2017-05-10T12:18:00Z">
            <w:rPr>
              <w:ins w:id="1014" w:author="user" w:date="2017-05-10T12:18:00Z"/>
              <w:sz w:val="20"/>
            </w:rPr>
          </w:rPrChange>
        </w:rPr>
      </w:pPr>
      <w:ins w:id="1015" w:author="user" w:date="2017-05-10T12:18:00Z">
        <w:r w:rsidRPr="009071F6">
          <w:rPr>
            <w:sz w:val="20"/>
            <w:lang w:val="es-CL"/>
            <w:rPrChange w:id="1016" w:author="user" w:date="2017-05-10T12:18:00Z">
              <w:rPr>
                <w:sz w:val="20"/>
              </w:rPr>
            </w:rPrChange>
          </w:rPr>
          <w:t xml:space="preserve"> </w:t>
        </w:r>
      </w:ins>
    </w:p>
    <w:p w:rsidR="000B1DF6" w:rsidRPr="000B1DF6" w:rsidRDefault="000B1DF6" w:rsidP="000B1DF6">
      <w:pPr>
        <w:jc w:val="both"/>
        <w:rPr>
          <w:ins w:id="1017" w:author="user" w:date="2017-05-10T12:18:00Z"/>
          <w:sz w:val="20"/>
          <w:lang w:val="es-CL"/>
          <w:rPrChange w:id="1018" w:author="user" w:date="2017-05-10T12:18:00Z">
            <w:rPr>
              <w:ins w:id="1019" w:author="user" w:date="2017-05-10T12:18:00Z"/>
              <w:sz w:val="20"/>
            </w:rPr>
          </w:rPrChange>
        </w:rPr>
      </w:pPr>
    </w:p>
    <w:p w:rsidR="000B1DF6" w:rsidRPr="000B1DF6" w:rsidRDefault="000B1DF6" w:rsidP="000B1DF6">
      <w:pPr>
        <w:jc w:val="both"/>
        <w:rPr>
          <w:ins w:id="1020" w:author="user" w:date="2017-05-10T12:18:00Z"/>
          <w:sz w:val="20"/>
          <w:lang w:val="es-CL"/>
          <w:rPrChange w:id="1021" w:author="user" w:date="2017-05-10T12:18:00Z">
            <w:rPr>
              <w:ins w:id="1022" w:author="user" w:date="2017-05-10T12:18:00Z"/>
              <w:sz w:val="20"/>
            </w:rPr>
          </w:rPrChange>
        </w:rPr>
      </w:pPr>
    </w:p>
    <w:p w:rsidR="000B1DF6" w:rsidRPr="000B1DF6" w:rsidRDefault="000B1DF6" w:rsidP="000B1DF6">
      <w:pPr>
        <w:jc w:val="both"/>
        <w:rPr>
          <w:ins w:id="1023" w:author="user" w:date="2017-05-10T12:18:00Z"/>
          <w:sz w:val="20"/>
          <w:lang w:val="es-CL"/>
          <w:rPrChange w:id="1024" w:author="user" w:date="2017-05-10T12:18:00Z">
            <w:rPr>
              <w:ins w:id="1025" w:author="user" w:date="2017-05-10T12:18:00Z"/>
              <w:sz w:val="20"/>
            </w:rPr>
          </w:rPrChange>
        </w:rPr>
      </w:pPr>
    </w:p>
    <w:p w:rsidR="000B1DF6" w:rsidRDefault="005806B5" w:rsidP="000B1DF6">
      <w:pPr>
        <w:jc w:val="both"/>
        <w:rPr>
          <w:ins w:id="1026" w:author="user" w:date="2017-05-10T12:18:00Z"/>
          <w:b/>
          <w:sz w:val="20"/>
        </w:rPr>
      </w:pPr>
      <w:ins w:id="1027" w:author="user" w:date="2017-05-10T12:18:00Z">
        <w:r>
          <w:rPr>
            <w:b/>
            <w:noProof/>
            <w:sz w:val="20"/>
            <w:rPrChange w:id="1028" w:author="Unknown">
              <w:rPr>
                <w:noProof/>
              </w:rPr>
            </w:rPrChange>
          </w:rPr>
          <w:lastRenderedPageBreak/>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1029" w:author="user" w:date="2017-05-10T12:18:00Z"/>
          <w:b/>
          <w:sz w:val="20"/>
        </w:rPr>
      </w:pPr>
    </w:p>
    <w:p w:rsidR="000B1DF6" w:rsidRDefault="000B1DF6" w:rsidP="000B1DF6">
      <w:pPr>
        <w:jc w:val="both"/>
        <w:rPr>
          <w:ins w:id="1030" w:author="user" w:date="2017-05-10T12:18:00Z"/>
          <w:b/>
          <w:sz w:val="20"/>
        </w:rPr>
      </w:pPr>
    </w:p>
    <w:p w:rsidR="000B1DF6" w:rsidRDefault="000B1DF6" w:rsidP="000B1DF6">
      <w:pPr>
        <w:jc w:val="both"/>
        <w:rPr>
          <w:ins w:id="1031" w:author="user" w:date="2017-05-10T12:18:00Z"/>
          <w:b/>
          <w:sz w:val="20"/>
        </w:rPr>
      </w:pPr>
    </w:p>
    <w:p w:rsidR="000B1DF6" w:rsidRDefault="000B1DF6" w:rsidP="000B1DF6">
      <w:pPr>
        <w:jc w:val="both"/>
        <w:rPr>
          <w:ins w:id="1032" w:author="user" w:date="2017-05-10T12:18:00Z"/>
          <w:b/>
          <w:sz w:val="20"/>
        </w:rPr>
      </w:pPr>
    </w:p>
    <w:p w:rsidR="000B1DF6" w:rsidRDefault="000B1DF6" w:rsidP="000B1DF6">
      <w:pPr>
        <w:jc w:val="both"/>
        <w:rPr>
          <w:ins w:id="1033" w:author="user" w:date="2017-05-10T12:18:00Z"/>
          <w:b/>
          <w:sz w:val="20"/>
        </w:rPr>
      </w:pPr>
    </w:p>
    <w:p w:rsidR="000B1DF6" w:rsidRDefault="000B1DF6" w:rsidP="000B1DF6">
      <w:pPr>
        <w:jc w:val="both"/>
        <w:rPr>
          <w:ins w:id="1034" w:author="user" w:date="2017-05-10T12:18:00Z"/>
          <w:b/>
          <w:sz w:val="20"/>
        </w:rPr>
      </w:pPr>
    </w:p>
    <w:p w:rsidR="000B1DF6" w:rsidRDefault="005806B5" w:rsidP="000B1DF6">
      <w:pPr>
        <w:jc w:val="both"/>
        <w:rPr>
          <w:ins w:id="1035" w:author="user" w:date="2017-05-10T12:18:00Z"/>
          <w:b/>
          <w:sz w:val="20"/>
        </w:rPr>
      </w:pPr>
      <w:ins w:id="1036" w:author="user" w:date="2017-05-10T12:18:00Z">
        <w:r>
          <w:rPr>
            <w:b/>
            <w:noProof/>
            <w:sz w:val="20"/>
            <w:rPrChange w:id="1037" w:author="Unknown">
              <w:rPr>
                <w:noProof/>
              </w:rPr>
            </w:rPrChange>
          </w:rPr>
          <w:lastRenderedPageBreak/>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1038" w:author="user" w:date="2017-05-10T12:18:00Z"/>
          <w:b/>
          <w:sz w:val="20"/>
        </w:rPr>
      </w:pPr>
    </w:p>
    <w:p w:rsidR="000B1DF6" w:rsidRDefault="000B1DF6" w:rsidP="000B1DF6">
      <w:pPr>
        <w:jc w:val="both"/>
        <w:rPr>
          <w:ins w:id="1039" w:author="user" w:date="2017-05-10T12:18:00Z"/>
          <w:b/>
          <w:sz w:val="20"/>
        </w:rPr>
      </w:pPr>
    </w:p>
    <w:p w:rsidR="000B1DF6" w:rsidRDefault="000B1DF6" w:rsidP="000B1DF6">
      <w:pPr>
        <w:jc w:val="both"/>
        <w:rPr>
          <w:ins w:id="1040" w:author="user" w:date="2017-05-10T12:18:00Z"/>
          <w:b/>
          <w:sz w:val="20"/>
        </w:rPr>
      </w:pPr>
    </w:p>
    <w:p w:rsidR="000B1DF6" w:rsidRDefault="000B1DF6" w:rsidP="000B1DF6">
      <w:pPr>
        <w:jc w:val="both"/>
        <w:rPr>
          <w:ins w:id="1041" w:author="user" w:date="2017-05-10T12:18:00Z"/>
          <w:b/>
          <w:sz w:val="20"/>
        </w:rPr>
      </w:pPr>
    </w:p>
    <w:p w:rsidR="000B1DF6" w:rsidRDefault="000B1DF6" w:rsidP="000B1DF6">
      <w:pPr>
        <w:jc w:val="both"/>
        <w:rPr>
          <w:ins w:id="1042" w:author="user" w:date="2017-05-10T12:18:00Z"/>
          <w:b/>
          <w:sz w:val="20"/>
        </w:rPr>
      </w:pPr>
    </w:p>
    <w:p w:rsidR="000B1DF6" w:rsidRDefault="005806B5" w:rsidP="000B1DF6">
      <w:pPr>
        <w:jc w:val="both"/>
        <w:rPr>
          <w:ins w:id="1043" w:author="user" w:date="2017-05-10T12:18:00Z"/>
          <w:b/>
          <w:sz w:val="20"/>
        </w:rPr>
      </w:pPr>
      <w:ins w:id="1044" w:author="user" w:date="2017-05-10T12:18:00Z">
        <w:r>
          <w:rPr>
            <w:b/>
            <w:noProof/>
            <w:sz w:val="20"/>
            <w:rPrChange w:id="1045" w:author="Unknown">
              <w:rPr>
                <w:noProof/>
              </w:rPr>
            </w:rPrChange>
          </w:rPr>
          <w:lastRenderedPageBreak/>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1046" w:author="user" w:date="2017-05-10T12:18:00Z"/>
          <w:b/>
          <w:sz w:val="20"/>
        </w:rPr>
      </w:pPr>
    </w:p>
    <w:p w:rsidR="000B1DF6" w:rsidRDefault="000B1DF6" w:rsidP="000B1DF6">
      <w:pPr>
        <w:jc w:val="both"/>
        <w:rPr>
          <w:ins w:id="1047" w:author="user" w:date="2017-05-10T12:18:00Z"/>
          <w:b/>
          <w:sz w:val="20"/>
        </w:rPr>
      </w:pPr>
    </w:p>
    <w:p w:rsidR="000B1DF6" w:rsidRDefault="000B1DF6" w:rsidP="000B1DF6">
      <w:pPr>
        <w:jc w:val="both"/>
        <w:rPr>
          <w:ins w:id="1048" w:author="user" w:date="2017-05-10T12:18:00Z"/>
          <w:b/>
          <w:sz w:val="20"/>
        </w:rPr>
      </w:pPr>
    </w:p>
    <w:p w:rsidR="000B1DF6" w:rsidRDefault="000B1DF6" w:rsidP="000B1DF6">
      <w:pPr>
        <w:jc w:val="both"/>
        <w:rPr>
          <w:ins w:id="1049" w:author="user" w:date="2017-05-10T12:18:00Z"/>
          <w:sz w:val="20"/>
        </w:rPr>
      </w:pPr>
    </w:p>
    <w:p w:rsidR="000B1DF6" w:rsidRDefault="000B1DF6" w:rsidP="000B1DF6">
      <w:pPr>
        <w:jc w:val="both"/>
        <w:rPr>
          <w:ins w:id="1050" w:author="user" w:date="2017-05-10T12:18:00Z"/>
          <w:b/>
          <w:u w:val="single"/>
        </w:rPr>
      </w:pPr>
    </w:p>
    <w:p w:rsidR="000B1DF6" w:rsidRDefault="000B1DF6" w:rsidP="000B1DF6">
      <w:pPr>
        <w:jc w:val="both"/>
        <w:rPr>
          <w:ins w:id="1051" w:author="user" w:date="2017-05-10T12:18:00Z"/>
          <w:b/>
          <w:u w:val="single"/>
        </w:rPr>
      </w:pPr>
    </w:p>
    <w:p w:rsidR="000B1DF6" w:rsidRPr="007818B9" w:rsidRDefault="000B1DF6" w:rsidP="000B1DF6">
      <w:pPr>
        <w:jc w:val="both"/>
        <w:rPr>
          <w:ins w:id="1052" w:author="user" w:date="2017-05-10T12:18:00Z"/>
          <w:b/>
          <w:u w:val="single"/>
        </w:rPr>
      </w:pPr>
      <w:ins w:id="1053" w:author="user" w:date="2017-05-10T12:18:00Z">
        <w:r w:rsidRPr="007818B9">
          <w:rPr>
            <w:b/>
            <w:u w:val="single"/>
          </w:rPr>
          <w:t>USA:</w:t>
        </w:r>
      </w:ins>
    </w:p>
    <w:p w:rsidR="000B1DF6" w:rsidRDefault="005806B5" w:rsidP="000B1DF6">
      <w:pPr>
        <w:jc w:val="both"/>
        <w:rPr>
          <w:ins w:id="1054" w:author="user" w:date="2017-05-10T12:18:00Z"/>
          <w:sz w:val="20"/>
        </w:rPr>
      </w:pPr>
      <w:ins w:id="1055" w:author="user" w:date="2017-05-10T12:18:00Z">
        <w:r>
          <w:rPr>
            <w:noProof/>
            <w:sz w:val="20"/>
            <w:rPrChange w:id="1056" w:author="Unknown">
              <w:rPr>
                <w:noProof/>
              </w:rPr>
            </w:rPrChange>
          </w:rPr>
          <w:lastRenderedPageBreak/>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1057" w:author="user" w:date="2017-05-10T12:18:00Z"/>
          <w:b/>
          <w:u w:val="single"/>
        </w:rPr>
      </w:pPr>
      <w:ins w:id="1058" w:author="user" w:date="2017-05-10T12:18:00Z">
        <w:r w:rsidRPr="007818B9">
          <w:rPr>
            <w:b/>
            <w:u w:val="single"/>
          </w:rPr>
          <w:t>CANADA:</w:t>
        </w:r>
      </w:ins>
    </w:p>
    <w:p w:rsidR="000B1DF6" w:rsidRDefault="005806B5" w:rsidP="000B1DF6">
      <w:pPr>
        <w:jc w:val="both"/>
        <w:rPr>
          <w:ins w:id="1059" w:author="user" w:date="2017-05-10T12:18:00Z"/>
          <w:sz w:val="20"/>
        </w:rPr>
      </w:pPr>
      <w:ins w:id="1060" w:author="user" w:date="2017-05-10T12:18:00Z">
        <w:r>
          <w:rPr>
            <w:noProof/>
            <w:sz w:val="20"/>
            <w:rPrChange w:id="1061" w:author="Unknown">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1062" w:author="user" w:date="2017-05-10T12:18:00Z"/>
          <w:sz w:val="20"/>
        </w:rPr>
      </w:pPr>
    </w:p>
    <w:p w:rsidR="000B1DF6" w:rsidRDefault="000B1DF6" w:rsidP="000B1DF6">
      <w:pPr>
        <w:jc w:val="both"/>
        <w:rPr>
          <w:ins w:id="1063" w:author="user" w:date="2017-05-10T12:18:00Z"/>
          <w:sz w:val="20"/>
        </w:rPr>
      </w:pPr>
    </w:p>
    <w:p w:rsidR="000B1DF6" w:rsidRDefault="000B1DF6" w:rsidP="000B1DF6">
      <w:pPr>
        <w:jc w:val="both"/>
        <w:rPr>
          <w:ins w:id="1064" w:author="user" w:date="2017-05-10T12:18:00Z"/>
          <w:sz w:val="20"/>
        </w:rPr>
      </w:pPr>
    </w:p>
    <w:p w:rsidR="000B1DF6" w:rsidRPr="009E6496" w:rsidRDefault="000B1DF6" w:rsidP="000B1DF6">
      <w:pPr>
        <w:jc w:val="both"/>
        <w:rPr>
          <w:ins w:id="1065" w:author="user" w:date="2017-05-10T12:18:00Z"/>
          <w:b/>
          <w:u w:val="single"/>
        </w:rPr>
      </w:pPr>
      <w:ins w:id="1066" w:author="user" w:date="2017-05-10T12:18:00Z">
        <w:r>
          <w:rPr>
            <w:b/>
            <w:u w:val="single"/>
          </w:rPr>
          <w:t>FRANCIA</w:t>
        </w:r>
        <w:r w:rsidRPr="007818B9">
          <w:rPr>
            <w:b/>
            <w:u w:val="single"/>
          </w:rPr>
          <w:t>:</w:t>
        </w:r>
      </w:ins>
    </w:p>
    <w:p w:rsidR="000B1DF6" w:rsidRDefault="005806B5" w:rsidP="000B1DF6">
      <w:pPr>
        <w:jc w:val="both"/>
        <w:rPr>
          <w:ins w:id="1067" w:author="user" w:date="2017-05-10T12:18:00Z"/>
          <w:sz w:val="20"/>
        </w:rPr>
      </w:pPr>
      <w:ins w:id="1068" w:author="user" w:date="2017-05-10T12:18:00Z">
        <w:r>
          <w:rPr>
            <w:noProof/>
            <w:sz w:val="20"/>
            <w:rPrChange w:id="1069" w:author="Unknown">
              <w:rPr>
                <w:noProof/>
              </w:rPr>
            </w:rPrChange>
          </w:rPr>
          <w:lastRenderedPageBreak/>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1070" w:author="user" w:date="2017-05-10T12:18:00Z"/>
          <w:sz w:val="20"/>
        </w:rPr>
      </w:pPr>
    </w:p>
    <w:p w:rsidR="000B1DF6" w:rsidRPr="000B1DF6" w:rsidRDefault="009071F6" w:rsidP="000B1DF6">
      <w:pPr>
        <w:rPr>
          <w:ins w:id="1071" w:author="user" w:date="2017-05-10T12:18:00Z"/>
          <w:b/>
          <w:lang w:val="es-CL"/>
          <w:rPrChange w:id="1072" w:author="user" w:date="2017-05-10T12:18:00Z">
            <w:rPr>
              <w:ins w:id="1073" w:author="user" w:date="2017-05-10T12:18:00Z"/>
              <w:b/>
            </w:rPr>
          </w:rPrChange>
        </w:rPr>
      </w:pPr>
      <w:ins w:id="1074" w:author="user" w:date="2017-05-10T12:18:00Z">
        <w:r w:rsidRPr="009071F6">
          <w:rPr>
            <w:b/>
            <w:lang w:val="es-CL"/>
            <w:rPrChange w:id="1075" w:author="user" w:date="2017-05-10T12:18:00Z">
              <w:rPr>
                <w:b/>
              </w:rPr>
            </w:rPrChange>
          </w:rPr>
          <w:t>(USA) Correlación de las tasas de crecimiento:</w:t>
        </w:r>
      </w:ins>
    </w:p>
    <w:tbl>
      <w:tblPr>
        <w:tblW w:w="3773" w:type="dxa"/>
        <w:tblInd w:w="55" w:type="dxa"/>
        <w:tblCellMar>
          <w:left w:w="70" w:type="dxa"/>
          <w:right w:w="70" w:type="dxa"/>
        </w:tblCellMar>
        <w:tblLook w:val="04A0" w:firstRow="1" w:lastRow="0" w:firstColumn="1" w:lastColumn="0" w:noHBand="0" w:noVBand="1"/>
      </w:tblPr>
      <w:tblGrid>
        <w:gridCol w:w="1151"/>
        <w:gridCol w:w="1417"/>
        <w:gridCol w:w="1417"/>
      </w:tblGrid>
      <w:tr w:rsidR="000B1DF6" w:rsidRPr="00801341" w:rsidTr="006A16C3">
        <w:trPr>
          <w:trHeight w:val="315"/>
          <w:ins w:id="1076"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077" w:author="user" w:date="2017-05-10T12:18:00Z"/>
                <w:rFonts w:ascii="Calibri" w:eastAsia="Times New Roman" w:hAnsi="Calibri" w:cs="Calibri"/>
                <w:b/>
                <w:bCs/>
                <w:color w:val="000000"/>
                <w:lang w:val="es-CL" w:eastAsia="es-CL"/>
                <w:rPrChange w:id="1078" w:author="user" w:date="2017-05-10T12:18:00Z">
                  <w:rPr>
                    <w:ins w:id="1079"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80" w:author="user" w:date="2017-05-10T12:18:00Z"/>
                <w:rFonts w:ascii="Calibri" w:eastAsia="Times New Roman" w:hAnsi="Calibri" w:cs="Calibri"/>
                <w:i/>
                <w:iCs/>
                <w:color w:val="000000"/>
                <w:lang w:eastAsia="es-CL"/>
              </w:rPr>
            </w:pPr>
            <w:proofErr w:type="spellStart"/>
            <w:ins w:id="1081"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82" w:author="user" w:date="2017-05-10T12:18:00Z"/>
                <w:rFonts w:ascii="Calibri" w:eastAsia="Times New Roman" w:hAnsi="Calibri" w:cs="Calibri"/>
                <w:i/>
                <w:iCs/>
                <w:color w:val="000000"/>
                <w:lang w:eastAsia="es-CL"/>
              </w:rPr>
            </w:pPr>
            <w:proofErr w:type="spellStart"/>
            <w:ins w:id="1083"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084"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85" w:author="user" w:date="2017-05-10T12:18:00Z"/>
                <w:rFonts w:ascii="Calibri" w:eastAsia="Times New Roman" w:hAnsi="Calibri" w:cs="Calibri"/>
                <w:i/>
                <w:iCs/>
                <w:color w:val="000000"/>
                <w:lang w:eastAsia="es-CL"/>
              </w:rPr>
            </w:pPr>
            <w:proofErr w:type="spellStart"/>
            <w:ins w:id="1086"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087" w:author="user" w:date="2017-05-10T12:18:00Z"/>
                <w:rFonts w:ascii="Calibri" w:eastAsia="Times New Roman" w:hAnsi="Calibri" w:cs="Calibri"/>
                <w:color w:val="000000"/>
                <w:lang w:eastAsia="es-CL"/>
              </w:rPr>
            </w:pPr>
            <w:ins w:id="1088"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089" w:author="user" w:date="2017-05-10T12:18:00Z"/>
                <w:rFonts w:ascii="Calibri" w:eastAsia="Times New Roman" w:hAnsi="Calibri" w:cs="Calibri"/>
                <w:color w:val="000000"/>
                <w:lang w:eastAsia="es-CL"/>
              </w:rPr>
            </w:pPr>
            <w:ins w:id="1090" w:author="user" w:date="2017-05-10T12:18:00Z">
              <w:r w:rsidRPr="00801341">
                <w:rPr>
                  <w:rFonts w:ascii="Calibri" w:eastAsia="Times New Roman" w:hAnsi="Calibri" w:cs="Calibri"/>
                  <w:color w:val="000000"/>
                  <w:lang w:eastAsia="es-CL"/>
                </w:rPr>
                <w:t>0.275365029</w:t>
              </w:r>
            </w:ins>
          </w:p>
        </w:tc>
      </w:tr>
      <w:tr w:rsidR="000B1DF6" w:rsidRPr="00801341" w:rsidTr="006A16C3">
        <w:trPr>
          <w:trHeight w:val="315"/>
          <w:ins w:id="1091"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2" w:author="user" w:date="2017-05-10T12:18:00Z"/>
                <w:rFonts w:ascii="Calibri" w:eastAsia="Times New Roman" w:hAnsi="Calibri" w:cs="Calibri"/>
                <w:i/>
                <w:iCs/>
                <w:color w:val="000000"/>
                <w:lang w:eastAsia="es-CL"/>
              </w:rPr>
            </w:pPr>
            <w:proofErr w:type="spellStart"/>
            <w:ins w:id="1093"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094" w:author="user" w:date="2017-05-10T12:18:00Z"/>
                <w:rFonts w:ascii="Calibri" w:eastAsia="Times New Roman" w:hAnsi="Calibri" w:cs="Calibri"/>
                <w:color w:val="000000"/>
                <w:lang w:eastAsia="es-CL"/>
              </w:rPr>
            </w:pPr>
            <w:ins w:id="1095"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096" w:author="user" w:date="2017-05-10T12:18:00Z"/>
                <w:rFonts w:ascii="Calibri" w:eastAsia="Times New Roman" w:hAnsi="Calibri" w:cs="Calibri"/>
                <w:color w:val="000000"/>
                <w:lang w:eastAsia="es-CL"/>
              </w:rPr>
            </w:pPr>
            <w:ins w:id="1097"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098" w:author="user" w:date="2017-05-10T12:18:00Z"/>
          <w:b/>
        </w:rPr>
      </w:pPr>
    </w:p>
    <w:p w:rsidR="000B1DF6" w:rsidRPr="000B1DF6" w:rsidRDefault="009071F6" w:rsidP="000B1DF6">
      <w:pPr>
        <w:rPr>
          <w:ins w:id="1099" w:author="user" w:date="2017-05-10T12:18:00Z"/>
          <w:b/>
          <w:lang w:val="es-CL"/>
          <w:rPrChange w:id="1100" w:author="user" w:date="2017-05-10T12:18:00Z">
            <w:rPr>
              <w:ins w:id="1101" w:author="user" w:date="2017-05-10T12:18:00Z"/>
              <w:b/>
            </w:rPr>
          </w:rPrChange>
        </w:rPr>
      </w:pPr>
      <w:ins w:id="1102" w:author="user" w:date="2017-05-10T12:18:00Z">
        <w:r w:rsidRPr="009071F6">
          <w:rPr>
            <w:b/>
            <w:lang w:val="es-CL"/>
            <w:rPrChange w:id="1103" w:author="user" w:date="2017-05-10T12:18:00Z">
              <w:rPr>
                <w:b/>
              </w:rPr>
            </w:rPrChange>
          </w:rPr>
          <w:t>(CANADA) Correlación de las tasas de crecimiento</w:t>
        </w:r>
      </w:ins>
    </w:p>
    <w:tbl>
      <w:tblPr>
        <w:tblW w:w="3773" w:type="dxa"/>
        <w:tblInd w:w="55" w:type="dxa"/>
        <w:tblCellMar>
          <w:left w:w="70" w:type="dxa"/>
          <w:right w:w="70" w:type="dxa"/>
        </w:tblCellMar>
        <w:tblLook w:val="04A0" w:firstRow="1" w:lastRow="0" w:firstColumn="1" w:lastColumn="0" w:noHBand="0" w:noVBand="1"/>
      </w:tblPr>
      <w:tblGrid>
        <w:gridCol w:w="1151"/>
        <w:gridCol w:w="1311"/>
        <w:gridCol w:w="1311"/>
      </w:tblGrid>
      <w:tr w:rsidR="000B1DF6" w:rsidRPr="00801341" w:rsidTr="006A16C3">
        <w:trPr>
          <w:trHeight w:val="315"/>
          <w:ins w:id="1104"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05" w:author="user" w:date="2017-05-10T12:18:00Z"/>
                <w:rFonts w:ascii="Calibri" w:eastAsia="Times New Roman" w:hAnsi="Calibri" w:cs="Calibri"/>
                <w:b/>
                <w:bCs/>
                <w:color w:val="000000"/>
                <w:lang w:val="es-CL" w:eastAsia="es-CL"/>
                <w:rPrChange w:id="1106" w:author="user" w:date="2017-05-10T12:18:00Z">
                  <w:rPr>
                    <w:ins w:id="1107"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08" w:author="user" w:date="2017-05-10T12:18:00Z"/>
                <w:rFonts w:ascii="Calibri" w:eastAsia="Times New Roman" w:hAnsi="Calibri" w:cs="Calibri"/>
                <w:i/>
                <w:iCs/>
                <w:color w:val="000000"/>
                <w:lang w:eastAsia="es-CL"/>
              </w:rPr>
            </w:pPr>
            <w:proofErr w:type="spellStart"/>
            <w:ins w:id="1109"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10" w:author="user" w:date="2017-05-10T12:18:00Z"/>
                <w:rFonts w:ascii="Calibri" w:eastAsia="Times New Roman" w:hAnsi="Calibri" w:cs="Calibri"/>
                <w:i/>
                <w:iCs/>
                <w:color w:val="000000"/>
                <w:lang w:eastAsia="es-CL"/>
              </w:rPr>
            </w:pPr>
            <w:proofErr w:type="spellStart"/>
            <w:ins w:id="1111"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12"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13" w:author="user" w:date="2017-05-10T12:18:00Z"/>
                <w:rFonts w:ascii="Calibri" w:eastAsia="Times New Roman" w:hAnsi="Calibri" w:cs="Calibri"/>
                <w:i/>
                <w:iCs/>
                <w:color w:val="000000"/>
                <w:lang w:eastAsia="es-CL"/>
              </w:rPr>
            </w:pPr>
            <w:proofErr w:type="spellStart"/>
            <w:ins w:id="1114"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15" w:author="user" w:date="2017-05-10T12:18:00Z"/>
                <w:rFonts w:ascii="Calibri" w:eastAsia="Times New Roman" w:hAnsi="Calibri" w:cs="Calibri"/>
                <w:color w:val="000000"/>
                <w:lang w:eastAsia="es-CL"/>
              </w:rPr>
            </w:pPr>
            <w:ins w:id="1116"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17" w:author="user" w:date="2017-05-10T12:18:00Z"/>
                <w:rFonts w:ascii="Calibri" w:eastAsia="Times New Roman" w:hAnsi="Calibri" w:cs="Calibri"/>
                <w:color w:val="000000"/>
                <w:lang w:eastAsia="es-CL"/>
              </w:rPr>
            </w:pPr>
            <w:ins w:id="1118" w:author="user" w:date="2017-05-10T12:18:00Z">
              <w:r w:rsidRPr="005A17AA">
                <w:rPr>
                  <w:rFonts w:ascii="Calibri" w:eastAsia="Times New Roman" w:hAnsi="Calibri" w:cs="Calibri"/>
                  <w:color w:val="000000"/>
                  <w:lang w:eastAsia="es-CL"/>
                </w:rPr>
                <w:t>0.414469</w:t>
              </w:r>
            </w:ins>
          </w:p>
        </w:tc>
      </w:tr>
      <w:tr w:rsidR="000B1DF6" w:rsidRPr="00801341" w:rsidTr="006A16C3">
        <w:trPr>
          <w:trHeight w:val="315"/>
          <w:ins w:id="1119"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0" w:author="user" w:date="2017-05-10T12:18:00Z"/>
                <w:rFonts w:ascii="Calibri" w:eastAsia="Times New Roman" w:hAnsi="Calibri" w:cs="Calibri"/>
                <w:i/>
                <w:iCs/>
                <w:color w:val="000000"/>
                <w:lang w:eastAsia="es-CL"/>
              </w:rPr>
            </w:pPr>
            <w:proofErr w:type="spellStart"/>
            <w:ins w:id="1121"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22" w:author="user" w:date="2017-05-10T12:18:00Z"/>
                <w:rFonts w:ascii="Calibri" w:eastAsia="Times New Roman" w:hAnsi="Calibri" w:cs="Calibri"/>
                <w:color w:val="000000"/>
                <w:lang w:eastAsia="es-CL"/>
              </w:rPr>
            </w:pPr>
            <w:ins w:id="1123"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24" w:author="user" w:date="2017-05-10T12:18:00Z"/>
                <w:rFonts w:ascii="Calibri" w:eastAsia="Times New Roman" w:hAnsi="Calibri" w:cs="Calibri"/>
                <w:color w:val="000000"/>
                <w:lang w:eastAsia="es-CL"/>
              </w:rPr>
            </w:pPr>
            <w:ins w:id="1125"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126" w:author="user" w:date="2017-05-10T12:18:00Z"/>
          <w:rFonts w:ascii="Arial" w:hAnsi="Arial" w:cs="Arial"/>
          <w:sz w:val="18"/>
          <w:szCs w:val="18"/>
        </w:rPr>
      </w:pPr>
    </w:p>
    <w:p w:rsidR="000B1DF6" w:rsidRPr="000B1DF6" w:rsidRDefault="009071F6" w:rsidP="000B1DF6">
      <w:pPr>
        <w:rPr>
          <w:ins w:id="1127" w:author="user" w:date="2017-05-10T12:18:00Z"/>
          <w:b/>
          <w:lang w:val="es-CL"/>
          <w:rPrChange w:id="1128" w:author="user" w:date="2017-05-10T12:18:00Z">
            <w:rPr>
              <w:ins w:id="1129" w:author="user" w:date="2017-05-10T12:18:00Z"/>
              <w:b/>
            </w:rPr>
          </w:rPrChange>
        </w:rPr>
      </w:pPr>
      <w:ins w:id="1130" w:author="user" w:date="2017-05-10T12:18:00Z">
        <w:r w:rsidRPr="009071F6">
          <w:rPr>
            <w:rFonts w:ascii="Arial" w:hAnsi="Arial" w:cs="Arial"/>
            <w:sz w:val="18"/>
            <w:szCs w:val="18"/>
            <w:lang w:val="es-CL"/>
            <w:rPrChange w:id="1131" w:author="user" w:date="2017-05-10T12:18:00Z">
              <w:rPr>
                <w:rFonts w:ascii="Arial" w:hAnsi="Arial" w:cs="Arial"/>
                <w:sz w:val="18"/>
                <w:szCs w:val="18"/>
              </w:rPr>
            </w:rPrChange>
          </w:rPr>
          <w:br/>
        </w:r>
        <w:r w:rsidRPr="009071F6">
          <w:rPr>
            <w:b/>
            <w:lang w:val="es-CL"/>
            <w:rPrChange w:id="1132" w:author="user" w:date="2017-05-10T12:18:00Z">
              <w:rPr>
                <w:b/>
              </w:rPr>
            </w:rPrChange>
          </w:rPr>
          <w:t>(FRANCIA) Correlación de las tasas de crecimiento</w:t>
        </w:r>
      </w:ins>
    </w:p>
    <w:tbl>
      <w:tblPr>
        <w:tblW w:w="3773" w:type="dxa"/>
        <w:tblInd w:w="55" w:type="dxa"/>
        <w:tblCellMar>
          <w:left w:w="70" w:type="dxa"/>
          <w:right w:w="70" w:type="dxa"/>
        </w:tblCellMar>
        <w:tblLook w:val="04A0" w:firstRow="1" w:lastRow="0" w:firstColumn="1" w:lastColumn="0" w:noHBand="0" w:noVBand="1"/>
      </w:tblPr>
      <w:tblGrid>
        <w:gridCol w:w="1151"/>
        <w:gridCol w:w="1311"/>
        <w:gridCol w:w="1311"/>
      </w:tblGrid>
      <w:tr w:rsidR="000B1DF6" w:rsidRPr="00801341" w:rsidTr="006A16C3">
        <w:trPr>
          <w:trHeight w:val="315"/>
          <w:ins w:id="1133"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6A16C3">
            <w:pPr>
              <w:spacing w:after="0"/>
              <w:rPr>
                <w:ins w:id="1134" w:author="user" w:date="2017-05-10T12:18:00Z"/>
                <w:rFonts w:ascii="Calibri" w:eastAsia="Times New Roman" w:hAnsi="Calibri" w:cs="Calibri"/>
                <w:b/>
                <w:bCs/>
                <w:color w:val="000000"/>
                <w:lang w:val="es-CL" w:eastAsia="es-CL"/>
                <w:rPrChange w:id="1135" w:author="user" w:date="2017-05-10T12:18:00Z">
                  <w:rPr>
                    <w:ins w:id="1136"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37" w:author="user" w:date="2017-05-10T12:18:00Z"/>
                <w:rFonts w:ascii="Calibri" w:eastAsia="Times New Roman" w:hAnsi="Calibri" w:cs="Calibri"/>
                <w:i/>
                <w:iCs/>
                <w:color w:val="000000"/>
                <w:lang w:eastAsia="es-CL"/>
              </w:rPr>
            </w:pPr>
            <w:proofErr w:type="spellStart"/>
            <w:ins w:id="1138"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39" w:author="user" w:date="2017-05-10T12:18:00Z"/>
                <w:rFonts w:ascii="Calibri" w:eastAsia="Times New Roman" w:hAnsi="Calibri" w:cs="Calibri"/>
                <w:i/>
                <w:iCs/>
                <w:color w:val="000000"/>
                <w:lang w:eastAsia="es-CL"/>
              </w:rPr>
            </w:pPr>
            <w:proofErr w:type="spellStart"/>
            <w:ins w:id="1140"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6A16C3">
        <w:trPr>
          <w:trHeight w:val="300"/>
          <w:ins w:id="1141"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42" w:author="user" w:date="2017-05-10T12:18:00Z"/>
                <w:rFonts w:ascii="Calibri" w:eastAsia="Times New Roman" w:hAnsi="Calibri" w:cs="Calibri"/>
                <w:i/>
                <w:iCs/>
                <w:color w:val="000000"/>
                <w:lang w:eastAsia="es-CL"/>
              </w:rPr>
            </w:pPr>
            <w:proofErr w:type="spellStart"/>
            <w:ins w:id="1143"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6A16C3">
            <w:pPr>
              <w:spacing w:after="0"/>
              <w:rPr>
                <w:ins w:id="1144" w:author="user" w:date="2017-05-10T12:18:00Z"/>
                <w:rFonts w:ascii="Calibri" w:eastAsia="Times New Roman" w:hAnsi="Calibri" w:cs="Calibri"/>
                <w:color w:val="000000"/>
                <w:lang w:eastAsia="es-CL"/>
              </w:rPr>
            </w:pPr>
            <w:ins w:id="1145"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6A16C3">
            <w:pPr>
              <w:spacing w:after="0"/>
              <w:rPr>
                <w:ins w:id="1146" w:author="user" w:date="2017-05-10T12:18:00Z"/>
                <w:rFonts w:ascii="Calibri" w:eastAsia="Times New Roman" w:hAnsi="Calibri" w:cs="Calibri"/>
                <w:color w:val="000000"/>
                <w:lang w:eastAsia="es-CL"/>
              </w:rPr>
            </w:pPr>
            <w:ins w:id="1147" w:author="user" w:date="2017-05-10T12:18:00Z">
              <w:r w:rsidRPr="009E6496">
                <w:rPr>
                  <w:rFonts w:ascii="Calibri" w:eastAsia="Times New Roman" w:hAnsi="Calibri" w:cs="Calibri"/>
                  <w:color w:val="000000"/>
                  <w:lang w:eastAsia="es-CL"/>
                </w:rPr>
                <w:t>0.73079889</w:t>
              </w:r>
            </w:ins>
          </w:p>
        </w:tc>
      </w:tr>
      <w:tr w:rsidR="000B1DF6" w:rsidRPr="00801341" w:rsidTr="006A16C3">
        <w:trPr>
          <w:trHeight w:val="315"/>
          <w:ins w:id="1148"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49" w:author="user" w:date="2017-05-10T12:18:00Z"/>
                <w:rFonts w:ascii="Calibri" w:eastAsia="Times New Roman" w:hAnsi="Calibri" w:cs="Calibri"/>
                <w:i/>
                <w:iCs/>
                <w:color w:val="000000"/>
                <w:lang w:eastAsia="es-CL"/>
              </w:rPr>
            </w:pPr>
            <w:proofErr w:type="spellStart"/>
            <w:ins w:id="1150"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6A16C3">
            <w:pPr>
              <w:spacing w:after="0"/>
              <w:rPr>
                <w:ins w:id="1151" w:author="user" w:date="2017-05-10T12:18:00Z"/>
                <w:rFonts w:ascii="Calibri" w:eastAsia="Times New Roman" w:hAnsi="Calibri" w:cs="Calibri"/>
                <w:color w:val="000000"/>
                <w:lang w:eastAsia="es-CL"/>
              </w:rPr>
            </w:pPr>
            <w:ins w:id="1152"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6A16C3">
            <w:pPr>
              <w:spacing w:after="0"/>
              <w:rPr>
                <w:ins w:id="1153" w:author="user" w:date="2017-05-10T12:18:00Z"/>
                <w:rFonts w:ascii="Calibri" w:eastAsia="Times New Roman" w:hAnsi="Calibri" w:cs="Calibri"/>
                <w:color w:val="000000"/>
                <w:lang w:eastAsia="es-CL"/>
              </w:rPr>
            </w:pPr>
            <w:ins w:id="1154" w:author="user" w:date="2017-05-10T12:18:00Z">
              <w:r w:rsidRPr="00801341">
                <w:rPr>
                  <w:rFonts w:ascii="Calibri" w:eastAsia="Times New Roman" w:hAnsi="Calibri" w:cs="Calibri"/>
                  <w:color w:val="000000"/>
                  <w:lang w:eastAsia="es-CL"/>
                </w:rPr>
                <w:t>1</w:t>
              </w:r>
            </w:ins>
          </w:p>
        </w:tc>
      </w:tr>
    </w:tbl>
    <w:p w:rsidR="000B1DF6" w:rsidRDefault="000B1DF6" w:rsidP="000B1DF6">
      <w:pPr>
        <w:rPr>
          <w:ins w:id="1155" w:author="user" w:date="2017-05-10T12:18:00Z"/>
          <w:b/>
        </w:rPr>
      </w:pPr>
    </w:p>
    <w:p w:rsidR="005806B5" w:rsidRDefault="005806B5">
      <w:pPr>
        <w:jc w:val="both"/>
        <w:rPr>
          <w:ins w:id="1156" w:author="user" w:date="2017-05-10T12:18:00Z"/>
          <w:rFonts w:ascii="Times New Roman" w:hAnsi="Times New Roman" w:cs="Times New Roman"/>
          <w:lang w:val="es-CL"/>
        </w:rPr>
        <w:pPrChange w:id="1157" w:author="user" w:date="2017-05-10T11:04:00Z">
          <w:pPr>
            <w:ind w:firstLine="720"/>
            <w:jc w:val="both"/>
          </w:pPr>
        </w:pPrChange>
      </w:pPr>
    </w:p>
    <w:p w:rsidR="005806B5" w:rsidRDefault="005806B5">
      <w:pPr>
        <w:jc w:val="both"/>
        <w:rPr>
          <w:ins w:id="1158" w:author="user" w:date="2017-05-10T12:18:00Z"/>
          <w:rFonts w:ascii="Times New Roman" w:hAnsi="Times New Roman" w:cs="Times New Roman"/>
          <w:lang w:val="es-CL"/>
        </w:rPr>
        <w:pPrChange w:id="1159" w:author="user" w:date="2017-05-10T11:04:00Z">
          <w:pPr>
            <w:ind w:firstLine="720"/>
            <w:jc w:val="both"/>
          </w:pPr>
        </w:pPrChange>
      </w:pPr>
    </w:p>
    <w:p w:rsidR="005806B5" w:rsidRDefault="005806B5">
      <w:pPr>
        <w:jc w:val="both"/>
        <w:rPr>
          <w:rFonts w:ascii="Times New Roman" w:hAnsi="Times New Roman" w:cs="Times New Roman"/>
          <w:lang w:val="es-CL"/>
          <w:rPrChange w:id="1160" w:author="user" w:date="2017-05-10T11:04:00Z">
            <w:rPr>
              <w:rFonts w:ascii="Times New Roman" w:hAnsi="Times New Roman" w:cs="Times New Roman"/>
              <w:lang w:val="es-ES"/>
            </w:rPr>
          </w:rPrChange>
        </w:rPr>
        <w:pPrChange w:id="1161" w:author="user" w:date="2017-05-10T11:04:00Z">
          <w:pPr>
            <w:ind w:firstLine="720"/>
            <w:jc w:val="both"/>
          </w:pPr>
        </w:pPrChange>
      </w:pPr>
    </w:p>
    <w:p w:rsidR="005806B5" w:rsidRDefault="00A76BEF">
      <w:pPr>
        <w:pStyle w:val="Ttulo3"/>
        <w:rPr>
          <w:ins w:id="1162" w:author="ricardom mayer" w:date="2017-05-11T00:48:00Z"/>
          <w:lang w:val="es-ES"/>
        </w:rPr>
        <w:pPrChange w:id="1163" w:author="ricardom mayer" w:date="2017-05-11T00:48:00Z">
          <w:pPr>
            <w:pStyle w:val="Prrafodelista"/>
            <w:numPr>
              <w:numId w:val="15"/>
            </w:numPr>
            <w:ind w:left="360" w:hanging="360"/>
          </w:pPr>
        </w:pPrChange>
      </w:pPr>
      <w:r w:rsidRPr="00462B34">
        <w:rPr>
          <w:lang w:val="es-ES"/>
        </w:rPr>
        <w:lastRenderedPageBreak/>
        <w:t>A los efectos que ha tenido el comportamiento de la inversión y la productividad en el PIB tendencial hay que sumar la desaceleración del comercio que se produce a partir de la década de los 2000.</w:t>
      </w:r>
    </w:p>
    <w:p w:rsidR="005806B5" w:rsidRDefault="005806B5">
      <w:pPr>
        <w:pStyle w:val="Textoindependiente"/>
        <w:rPr>
          <w:lang w:val="es-ES"/>
          <w:rPrChange w:id="1164" w:author="ricardom mayer" w:date="2017-05-11T00:48:00Z">
            <w:rPr>
              <w:b/>
              <w:lang w:val="es-ES"/>
            </w:rPr>
          </w:rPrChange>
        </w:rPr>
        <w:pPrChange w:id="1165" w:author="ricardom mayer" w:date="2017-05-11T00:48:00Z">
          <w:pPr>
            <w:pStyle w:val="Prrafodelista"/>
            <w:numPr>
              <w:numId w:val="15"/>
            </w:numPr>
            <w:ind w:left="360" w:hanging="360"/>
          </w:pPr>
        </w:pPrChange>
      </w:pP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Refdenotaalpi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w:t>
      </w:r>
      <w:del w:id="1166" w:author="user" w:date="2017-05-11T09:35:00Z">
        <w:r w:rsidRPr="001E4DA8" w:rsidDel="00D87FCD">
          <w:rPr>
            <w:rFonts w:ascii="Times New Roman" w:hAnsi="Times New Roman" w:cs="Times New Roman"/>
            <w:lang w:val="es-ES"/>
          </w:rPr>
          <w:delText>2015</w:delText>
        </w:r>
      </w:del>
      <w:ins w:id="1167" w:author="user" w:date="2017-05-11T09:35:00Z">
        <w:r w:rsidR="00D87FCD">
          <w:rPr>
            <w:rFonts w:ascii="Times New Roman" w:hAnsi="Times New Roman" w:cs="Times New Roman"/>
            <w:lang w:val="es-ES"/>
          </w:rPr>
          <w:t xml:space="preserve"> 2016</w:t>
        </w:r>
      </w:ins>
      <w:r w:rsidRPr="001E4DA8">
        <w:rPr>
          <w:rFonts w:ascii="Times New Roman" w:hAnsi="Times New Roman" w:cs="Times New Roman"/>
          <w:lang w:val="es-ES"/>
        </w:rPr>
        <w:t xml:space="preserve"> muestra que la tasa de crecimiento del comercio a nivel mundial pasó, en promedio, de </w:t>
      </w:r>
      <w:del w:id="1168" w:author="user" w:date="2017-05-11T09:36:00Z">
        <w:r w:rsidRPr="001E4DA8" w:rsidDel="00D87FCD">
          <w:rPr>
            <w:rFonts w:ascii="Times New Roman" w:hAnsi="Times New Roman" w:cs="Times New Roman"/>
            <w:lang w:val="es-ES"/>
          </w:rPr>
          <w:delText>7.6%</w:delText>
        </w:r>
      </w:del>
      <w:r w:rsidRPr="001E4DA8">
        <w:rPr>
          <w:rFonts w:ascii="Times New Roman" w:hAnsi="Times New Roman" w:cs="Times New Roman"/>
          <w:lang w:val="es-ES"/>
        </w:rPr>
        <w:t xml:space="preserve"> </w:t>
      </w:r>
      <w:ins w:id="1169" w:author="user" w:date="2017-05-11T09:36:00Z">
        <w:r w:rsidR="00D87FCD">
          <w:rPr>
            <w:rFonts w:ascii="Times New Roman" w:hAnsi="Times New Roman" w:cs="Times New Roman"/>
            <w:lang w:val="es-ES"/>
          </w:rPr>
          <w:t xml:space="preserve">7.3% </w:t>
        </w:r>
      </w:ins>
      <w:r w:rsidRPr="001E4DA8">
        <w:rPr>
          <w:rFonts w:ascii="Times New Roman" w:hAnsi="Times New Roman" w:cs="Times New Roman"/>
          <w:lang w:val="es-ES"/>
        </w:rPr>
        <w:t xml:space="preserve">en la década de los noventa a </w:t>
      </w:r>
      <w:del w:id="1170" w:author="user" w:date="2017-05-11T09:36:00Z">
        <w:r w:rsidRPr="001E4DA8" w:rsidDel="00D87FCD">
          <w:rPr>
            <w:rFonts w:ascii="Times New Roman" w:hAnsi="Times New Roman" w:cs="Times New Roman"/>
            <w:lang w:val="es-ES"/>
          </w:rPr>
          <w:delText>4.8%</w:delText>
        </w:r>
      </w:del>
      <w:ins w:id="1171" w:author="user" w:date="2017-05-11T09:36:00Z">
        <w:r w:rsidR="00D87FCD">
          <w:rPr>
            <w:rFonts w:ascii="Times New Roman" w:hAnsi="Times New Roman" w:cs="Times New Roman"/>
            <w:lang w:val="es-ES"/>
          </w:rPr>
          <w:t xml:space="preserve"> 4.5%</w:t>
        </w:r>
      </w:ins>
      <w:r w:rsidRPr="001E4DA8">
        <w:rPr>
          <w:rFonts w:ascii="Times New Roman" w:hAnsi="Times New Roman" w:cs="Times New Roman"/>
          <w:lang w:val="es-ES"/>
        </w:rPr>
        <w:t xml:space="preserve">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w:t>
      </w:r>
      <w:del w:id="1172" w:author="user" w:date="2017-05-11T09:37:00Z">
        <w:r w:rsidRPr="00E17AD3" w:rsidDel="00D87FCD">
          <w:rPr>
            <w:rFonts w:ascii="Times New Roman" w:hAnsi="Times New Roman" w:cs="Times New Roman"/>
            <w:lang w:val="es-ES"/>
          </w:rPr>
          <w:delText xml:space="preserve">cerca de 2% </w:delText>
        </w:r>
      </w:del>
      <w:ins w:id="1173" w:author="user" w:date="2017-05-11T09:37:00Z">
        <w:r w:rsidR="00D87FCD">
          <w:rPr>
            <w:rFonts w:ascii="Times New Roman" w:hAnsi="Times New Roman" w:cs="Times New Roman"/>
            <w:lang w:val="es-ES"/>
          </w:rPr>
          <w:t xml:space="preserve"> menos de 4% </w:t>
        </w:r>
      </w:ins>
      <w:r w:rsidRPr="00E17AD3">
        <w:rPr>
          <w:rFonts w:ascii="Times New Roman" w:hAnsi="Times New Roman" w:cs="Times New Roman"/>
          <w:lang w:val="es-ES"/>
        </w:rPr>
        <w:t>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174"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 xml:space="preserve">ral  </w:t>
      </w:r>
      <w:ins w:id="1175" w:author="user" w:date="2017-05-11T09:39:00Z">
        <w:r w:rsidR="00D87FCD">
          <w:rPr>
            <w:rFonts w:ascii="Times New Roman" w:hAnsi="Times New Roman" w:cs="Times New Roman"/>
            <w:lang w:val="es-ES"/>
          </w:rPr>
          <w:t xml:space="preserve">(me falta el dato de Europa del Este y Asia Central) </w:t>
        </w:r>
      </w:ins>
      <w:r>
        <w:rPr>
          <w:rFonts w:ascii="Times New Roman" w:hAnsi="Times New Roman" w:cs="Times New Roman"/>
          <w:lang w:val="es-ES"/>
        </w:rPr>
        <w:t>(Cuadro 5)</w:t>
      </w:r>
    </w:p>
    <w:p w:rsidR="005806B5" w:rsidRDefault="005806B5">
      <w:pPr>
        <w:jc w:val="both"/>
        <w:rPr>
          <w:ins w:id="1176" w:author="user" w:date="2017-05-10T11:05:00Z"/>
          <w:rFonts w:ascii="Times New Roman" w:hAnsi="Times New Roman" w:cs="Times New Roman"/>
          <w:lang w:val="es-ES"/>
        </w:rPr>
        <w:pPrChange w:id="1177" w:author="user" w:date="2017-05-10T11:05:00Z">
          <w:pPr>
            <w:ind w:firstLine="540"/>
            <w:jc w:val="both"/>
          </w:pPr>
        </w:pPrChange>
      </w:pPr>
    </w:p>
    <w:p w:rsidR="00C21883" w:rsidRPr="00C21883" w:rsidRDefault="00D87FCD" w:rsidP="00C21883">
      <w:pPr>
        <w:pStyle w:val="TableCaption"/>
        <w:rPr>
          <w:ins w:id="1178" w:author="user" w:date="2017-05-10T11:05:00Z"/>
          <w:lang w:val="es-CL"/>
          <w:rPrChange w:id="1179" w:author="user" w:date="2017-05-10T11:05:00Z">
            <w:rPr>
              <w:ins w:id="1180" w:author="user" w:date="2017-05-10T11:05:00Z"/>
            </w:rPr>
          </w:rPrChange>
        </w:rPr>
      </w:pPr>
      <w:ins w:id="1181" w:author="user" w:date="2017-05-11T09:38:00Z">
        <w:r>
          <w:rPr>
            <w:lang w:val="es-CL"/>
          </w:rPr>
          <w:t xml:space="preserve">Cuadro 5: </w:t>
        </w:r>
      </w:ins>
      <w:ins w:id="1182" w:author="user" w:date="2017-05-10T11:05:00Z">
        <w:r w:rsidR="009071F6" w:rsidRPr="009071F6">
          <w:rPr>
            <w:lang w:val="es-CL"/>
            <w:rPrChange w:id="1183" w:author="user" w:date="2017-05-10T11:05:00Z">
              <w:rPr>
                <w:i w:val="0"/>
              </w:rPr>
            </w:rPrChange>
          </w:rPr>
          <w:t xml:space="preserve">Crecimiento del comercio y las </w:t>
        </w:r>
        <w:proofErr w:type="spellStart"/>
        <w:r w:rsidR="009071F6" w:rsidRPr="009071F6">
          <w:rPr>
            <w:lang w:val="es-CL"/>
            <w:rPrChange w:id="1184" w:author="user" w:date="2017-05-10T11:05:00Z">
              <w:rPr>
                <w:i w:val="0"/>
              </w:rPr>
            </w:rPrChange>
          </w:rPr>
          <w:t>exportacioens</w:t>
        </w:r>
        <w:proofErr w:type="spellEnd"/>
        <w:r w:rsidR="009071F6" w:rsidRPr="009071F6">
          <w:rPr>
            <w:lang w:val="es-CL"/>
            <w:rPrChange w:id="1185" w:author="user" w:date="2017-05-10T11:05:00Z">
              <w:rPr>
                <w:i w:val="0"/>
              </w:rPr>
            </w:rPrChange>
          </w:rPr>
          <w:t>, mundial y por región</w:t>
        </w:r>
      </w:ins>
    </w:p>
    <w:tbl>
      <w:tblPr>
        <w:tblW w:w="0" w:type="pct"/>
        <w:tblLook w:val="04A0" w:firstRow="1" w:lastRow="0" w:firstColumn="1" w:lastColumn="0" w:noHBand="0" w:noVBand="1"/>
      </w:tblPr>
      <w:tblGrid>
        <w:gridCol w:w="2968"/>
        <w:gridCol w:w="1102"/>
        <w:gridCol w:w="1102"/>
        <w:gridCol w:w="1101"/>
        <w:gridCol w:w="1101"/>
        <w:gridCol w:w="1101"/>
        <w:gridCol w:w="1101"/>
      </w:tblGrid>
      <w:tr w:rsidR="00C21883" w:rsidTr="00C21883">
        <w:trPr>
          <w:ins w:id="1186"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187" w:author="user" w:date="2017-05-10T11:05:00Z"/>
                <w:lang w:val="es-CL"/>
                <w:rPrChange w:id="1188" w:author="user" w:date="2017-05-10T11:05:00Z">
                  <w:rPr>
                    <w:ins w:id="1189"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190" w:author="user" w:date="2017-05-10T11:05:00Z"/>
              </w:rPr>
            </w:pPr>
            <w:ins w:id="1191"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2" w:author="user" w:date="2017-05-10T11:05:00Z"/>
              </w:rPr>
            </w:pPr>
            <w:ins w:id="1193"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4" w:author="user" w:date="2017-05-10T11:05:00Z"/>
              </w:rPr>
            </w:pPr>
            <w:ins w:id="1195"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6" w:author="user" w:date="2017-05-10T11:05:00Z"/>
              </w:rPr>
            </w:pPr>
            <w:ins w:id="1197"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98" w:author="user" w:date="2017-05-10T11:05:00Z"/>
              </w:rPr>
            </w:pPr>
            <w:ins w:id="1199"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200" w:author="user" w:date="2017-05-10T11:05:00Z"/>
              </w:rPr>
            </w:pPr>
            <w:ins w:id="1201" w:author="user" w:date="2017-05-10T11:05:00Z">
              <w:r>
                <w:t>2001-2016</w:t>
              </w:r>
            </w:ins>
          </w:p>
        </w:tc>
      </w:tr>
      <w:tr w:rsidR="00C21883" w:rsidTr="00C21883">
        <w:trPr>
          <w:ins w:id="1202" w:author="user" w:date="2017-05-10T11:05:00Z"/>
        </w:trPr>
        <w:tc>
          <w:tcPr>
            <w:tcW w:w="0" w:type="auto"/>
            <w:hideMark/>
          </w:tcPr>
          <w:p w:rsidR="00C21883" w:rsidRDefault="00C21883">
            <w:pPr>
              <w:pStyle w:val="Compact"/>
              <w:rPr>
                <w:ins w:id="1203" w:author="user" w:date="2017-05-10T11:05:00Z"/>
              </w:rPr>
            </w:pPr>
            <w:proofErr w:type="spellStart"/>
            <w:ins w:id="1204" w:author="user" w:date="2017-05-10T11:05:00Z">
              <w:r>
                <w:t>Comercio</w:t>
              </w:r>
              <w:proofErr w:type="spellEnd"/>
              <w:r>
                <w:t xml:space="preserve"> </w:t>
              </w:r>
              <w:proofErr w:type="spellStart"/>
              <w:r>
                <w:t>mundial</w:t>
              </w:r>
              <w:proofErr w:type="spellEnd"/>
            </w:ins>
          </w:p>
        </w:tc>
        <w:tc>
          <w:tcPr>
            <w:tcW w:w="0" w:type="auto"/>
            <w:hideMark/>
          </w:tcPr>
          <w:p w:rsidR="00C21883" w:rsidRDefault="00C21883">
            <w:pPr>
              <w:pStyle w:val="Compact"/>
              <w:jc w:val="right"/>
              <w:rPr>
                <w:ins w:id="1205" w:author="user" w:date="2017-05-10T11:05:00Z"/>
              </w:rPr>
            </w:pPr>
            <w:ins w:id="1206" w:author="user" w:date="2017-05-10T11:05:00Z">
              <w:r>
                <w:t>6.9</w:t>
              </w:r>
            </w:ins>
          </w:p>
        </w:tc>
        <w:tc>
          <w:tcPr>
            <w:tcW w:w="0" w:type="auto"/>
            <w:hideMark/>
          </w:tcPr>
          <w:p w:rsidR="00C21883" w:rsidRDefault="00C21883">
            <w:pPr>
              <w:pStyle w:val="Compact"/>
              <w:jc w:val="right"/>
              <w:rPr>
                <w:ins w:id="1207" w:author="user" w:date="2017-05-10T11:05:00Z"/>
              </w:rPr>
            </w:pPr>
            <w:ins w:id="1208" w:author="user" w:date="2017-05-10T11:05:00Z">
              <w:r>
                <w:t>7.7</w:t>
              </w:r>
            </w:ins>
          </w:p>
        </w:tc>
        <w:tc>
          <w:tcPr>
            <w:tcW w:w="0" w:type="auto"/>
            <w:hideMark/>
          </w:tcPr>
          <w:p w:rsidR="00C21883" w:rsidRDefault="00C21883">
            <w:pPr>
              <w:pStyle w:val="Compact"/>
              <w:jc w:val="right"/>
              <w:rPr>
                <w:ins w:id="1209" w:author="user" w:date="2017-05-10T11:05:00Z"/>
              </w:rPr>
            </w:pPr>
            <w:ins w:id="1210" w:author="user" w:date="2017-05-10T11:05:00Z">
              <w:r>
                <w:t>6.6</w:t>
              </w:r>
            </w:ins>
          </w:p>
        </w:tc>
        <w:tc>
          <w:tcPr>
            <w:tcW w:w="0" w:type="auto"/>
            <w:hideMark/>
          </w:tcPr>
          <w:p w:rsidR="00C21883" w:rsidRDefault="00C21883">
            <w:pPr>
              <w:pStyle w:val="Compact"/>
              <w:jc w:val="right"/>
              <w:rPr>
                <w:ins w:id="1211" w:author="user" w:date="2017-05-10T11:05:00Z"/>
              </w:rPr>
            </w:pPr>
            <w:ins w:id="1212" w:author="user" w:date="2017-05-10T11:05:00Z">
              <w:r>
                <w:t>2.7</w:t>
              </w:r>
            </w:ins>
          </w:p>
        </w:tc>
        <w:tc>
          <w:tcPr>
            <w:tcW w:w="0" w:type="auto"/>
            <w:hideMark/>
          </w:tcPr>
          <w:p w:rsidR="00C21883" w:rsidRDefault="00C21883">
            <w:pPr>
              <w:pStyle w:val="Compact"/>
              <w:jc w:val="right"/>
              <w:rPr>
                <w:ins w:id="1213" w:author="user" w:date="2017-05-10T11:05:00Z"/>
              </w:rPr>
            </w:pPr>
            <w:ins w:id="1214" w:author="user" w:date="2017-05-10T11:05:00Z">
              <w:r>
                <w:t>7.3</w:t>
              </w:r>
            </w:ins>
          </w:p>
        </w:tc>
        <w:tc>
          <w:tcPr>
            <w:tcW w:w="0" w:type="auto"/>
            <w:hideMark/>
          </w:tcPr>
          <w:p w:rsidR="00C21883" w:rsidRDefault="00C21883">
            <w:pPr>
              <w:pStyle w:val="Compact"/>
              <w:jc w:val="right"/>
              <w:rPr>
                <w:ins w:id="1215" w:author="user" w:date="2017-05-10T11:05:00Z"/>
              </w:rPr>
            </w:pPr>
            <w:ins w:id="1216" w:author="user" w:date="2017-05-10T11:05:00Z">
              <w:r>
                <w:t>4.5</w:t>
              </w:r>
            </w:ins>
          </w:p>
        </w:tc>
      </w:tr>
      <w:tr w:rsidR="00C21883" w:rsidTr="00C21883">
        <w:trPr>
          <w:ins w:id="1217" w:author="user" w:date="2017-05-10T11:05:00Z"/>
        </w:trPr>
        <w:tc>
          <w:tcPr>
            <w:tcW w:w="0" w:type="auto"/>
            <w:hideMark/>
          </w:tcPr>
          <w:p w:rsidR="00C21883" w:rsidRDefault="00C21883">
            <w:pPr>
              <w:pStyle w:val="Compact"/>
              <w:rPr>
                <w:ins w:id="1218" w:author="user" w:date="2017-05-10T11:05:00Z"/>
              </w:rPr>
            </w:pPr>
            <w:proofErr w:type="spellStart"/>
            <w:ins w:id="1219" w:author="user" w:date="2017-05-10T11:05:00Z">
              <w:r>
                <w:t>Exportaciones</w:t>
              </w:r>
              <w:proofErr w:type="spellEnd"/>
              <w:r>
                <w:t xml:space="preserve"> </w:t>
              </w:r>
              <w:proofErr w:type="spellStart"/>
              <w:r>
                <w:t>mundiales</w:t>
              </w:r>
              <w:proofErr w:type="spellEnd"/>
            </w:ins>
          </w:p>
        </w:tc>
        <w:tc>
          <w:tcPr>
            <w:tcW w:w="0" w:type="auto"/>
            <w:hideMark/>
          </w:tcPr>
          <w:p w:rsidR="00C21883" w:rsidRDefault="00C21883">
            <w:pPr>
              <w:pStyle w:val="Compact"/>
              <w:jc w:val="right"/>
              <w:rPr>
                <w:ins w:id="1220" w:author="user" w:date="2017-05-10T11:05:00Z"/>
              </w:rPr>
            </w:pPr>
            <w:ins w:id="1221" w:author="user" w:date="2017-05-10T11:05:00Z">
              <w:r>
                <w:t>7.0</w:t>
              </w:r>
            </w:ins>
          </w:p>
        </w:tc>
        <w:tc>
          <w:tcPr>
            <w:tcW w:w="0" w:type="auto"/>
            <w:hideMark/>
          </w:tcPr>
          <w:p w:rsidR="00C21883" w:rsidRDefault="00C21883">
            <w:pPr>
              <w:pStyle w:val="Compact"/>
              <w:jc w:val="right"/>
              <w:rPr>
                <w:ins w:id="1222" w:author="user" w:date="2017-05-10T11:05:00Z"/>
              </w:rPr>
            </w:pPr>
            <w:ins w:id="1223" w:author="user" w:date="2017-05-10T11:05:00Z">
              <w:r>
                <w:t>7.4</w:t>
              </w:r>
            </w:ins>
          </w:p>
        </w:tc>
        <w:tc>
          <w:tcPr>
            <w:tcW w:w="0" w:type="auto"/>
            <w:hideMark/>
          </w:tcPr>
          <w:p w:rsidR="00C21883" w:rsidRDefault="00C21883">
            <w:pPr>
              <w:pStyle w:val="Compact"/>
              <w:jc w:val="right"/>
              <w:rPr>
                <w:ins w:id="1224" w:author="user" w:date="2017-05-10T11:05:00Z"/>
              </w:rPr>
            </w:pPr>
            <w:ins w:id="1225" w:author="user" w:date="2017-05-10T11:05:00Z">
              <w:r>
                <w:t>6.6</w:t>
              </w:r>
            </w:ins>
          </w:p>
        </w:tc>
        <w:tc>
          <w:tcPr>
            <w:tcW w:w="0" w:type="auto"/>
            <w:hideMark/>
          </w:tcPr>
          <w:p w:rsidR="00C21883" w:rsidRDefault="00C21883">
            <w:pPr>
              <w:pStyle w:val="Compact"/>
              <w:jc w:val="right"/>
              <w:rPr>
                <w:ins w:id="1226" w:author="user" w:date="2017-05-10T11:05:00Z"/>
              </w:rPr>
            </w:pPr>
            <w:ins w:id="1227" w:author="user" w:date="2017-05-10T11:05:00Z">
              <w:r>
                <w:t>2.8</w:t>
              </w:r>
            </w:ins>
          </w:p>
        </w:tc>
        <w:tc>
          <w:tcPr>
            <w:tcW w:w="0" w:type="auto"/>
            <w:hideMark/>
          </w:tcPr>
          <w:p w:rsidR="00C21883" w:rsidRDefault="00C21883">
            <w:pPr>
              <w:pStyle w:val="Compact"/>
              <w:jc w:val="right"/>
              <w:rPr>
                <w:ins w:id="1228" w:author="user" w:date="2017-05-10T11:05:00Z"/>
              </w:rPr>
            </w:pPr>
            <w:ins w:id="1229" w:author="user" w:date="2017-05-10T11:05:00Z">
              <w:r>
                <w:t>7.2</w:t>
              </w:r>
            </w:ins>
          </w:p>
        </w:tc>
        <w:tc>
          <w:tcPr>
            <w:tcW w:w="0" w:type="auto"/>
            <w:hideMark/>
          </w:tcPr>
          <w:p w:rsidR="00C21883" w:rsidRDefault="00C21883">
            <w:pPr>
              <w:pStyle w:val="Compact"/>
              <w:jc w:val="right"/>
              <w:rPr>
                <w:ins w:id="1230" w:author="user" w:date="2017-05-10T11:05:00Z"/>
              </w:rPr>
            </w:pPr>
            <w:ins w:id="1231" w:author="user" w:date="2017-05-10T11:05:00Z">
              <w:r>
                <w:t>4.5</w:t>
              </w:r>
            </w:ins>
          </w:p>
        </w:tc>
      </w:tr>
      <w:tr w:rsidR="00C21883" w:rsidTr="00C21883">
        <w:trPr>
          <w:ins w:id="1232" w:author="user" w:date="2017-05-10T11:05:00Z"/>
        </w:trPr>
        <w:tc>
          <w:tcPr>
            <w:tcW w:w="0" w:type="auto"/>
            <w:hideMark/>
          </w:tcPr>
          <w:p w:rsidR="00C21883" w:rsidRDefault="00C21883">
            <w:pPr>
              <w:pStyle w:val="Compact"/>
              <w:rPr>
                <w:ins w:id="1233" w:author="user" w:date="2017-05-10T11:05:00Z"/>
              </w:rPr>
            </w:pPr>
            <w:proofErr w:type="spellStart"/>
            <w:ins w:id="1234" w:author="user" w:date="2017-05-10T11:05:00Z">
              <w:r>
                <w:t>Japón</w:t>
              </w:r>
              <w:proofErr w:type="spellEnd"/>
            </w:ins>
          </w:p>
        </w:tc>
        <w:tc>
          <w:tcPr>
            <w:tcW w:w="0" w:type="auto"/>
            <w:hideMark/>
          </w:tcPr>
          <w:p w:rsidR="00C21883" w:rsidRDefault="00C21883">
            <w:pPr>
              <w:pStyle w:val="Compact"/>
              <w:jc w:val="right"/>
              <w:rPr>
                <w:ins w:id="1235" w:author="user" w:date="2017-05-10T11:05:00Z"/>
              </w:rPr>
            </w:pPr>
            <w:ins w:id="1236" w:author="user" w:date="2017-05-10T11:05:00Z">
              <w:r>
                <w:t>2.8</w:t>
              </w:r>
            </w:ins>
          </w:p>
        </w:tc>
        <w:tc>
          <w:tcPr>
            <w:tcW w:w="0" w:type="auto"/>
            <w:hideMark/>
          </w:tcPr>
          <w:p w:rsidR="00C21883" w:rsidRDefault="00C21883">
            <w:pPr>
              <w:pStyle w:val="Compact"/>
              <w:jc w:val="right"/>
              <w:rPr>
                <w:ins w:id="1237" w:author="user" w:date="2017-05-10T11:05:00Z"/>
              </w:rPr>
            </w:pPr>
            <w:ins w:id="1238" w:author="user" w:date="2017-05-10T11:05:00Z">
              <w:r>
                <w:t>5.5</w:t>
              </w:r>
            </w:ins>
          </w:p>
        </w:tc>
        <w:tc>
          <w:tcPr>
            <w:tcW w:w="0" w:type="auto"/>
            <w:hideMark/>
          </w:tcPr>
          <w:p w:rsidR="00C21883" w:rsidRDefault="00C21883">
            <w:pPr>
              <w:pStyle w:val="Compact"/>
              <w:jc w:val="right"/>
              <w:rPr>
                <w:ins w:id="1239" w:author="user" w:date="2017-05-10T11:05:00Z"/>
              </w:rPr>
            </w:pPr>
            <w:ins w:id="1240" w:author="user" w:date="2017-05-10T11:05:00Z">
              <w:r>
                <w:t>7.1</w:t>
              </w:r>
            </w:ins>
          </w:p>
        </w:tc>
        <w:tc>
          <w:tcPr>
            <w:tcW w:w="0" w:type="auto"/>
            <w:hideMark/>
          </w:tcPr>
          <w:p w:rsidR="00C21883" w:rsidRDefault="00C21883">
            <w:pPr>
              <w:pStyle w:val="Compact"/>
              <w:jc w:val="right"/>
              <w:rPr>
                <w:ins w:id="1241" w:author="user" w:date="2017-05-10T11:05:00Z"/>
              </w:rPr>
            </w:pPr>
            <w:ins w:id="1242" w:author="user" w:date="2017-05-10T11:05:00Z">
              <w:r>
                <w:t>-0.8</w:t>
              </w:r>
            </w:ins>
          </w:p>
        </w:tc>
        <w:tc>
          <w:tcPr>
            <w:tcW w:w="0" w:type="auto"/>
            <w:hideMark/>
          </w:tcPr>
          <w:p w:rsidR="00C21883" w:rsidRDefault="00C21883">
            <w:pPr>
              <w:pStyle w:val="Compact"/>
              <w:jc w:val="right"/>
              <w:rPr>
                <w:ins w:id="1243" w:author="user" w:date="2017-05-10T11:05:00Z"/>
              </w:rPr>
            </w:pPr>
            <w:ins w:id="1244" w:author="user" w:date="2017-05-10T11:05:00Z">
              <w:r>
                <w:t>4.3</w:t>
              </w:r>
            </w:ins>
          </w:p>
        </w:tc>
        <w:tc>
          <w:tcPr>
            <w:tcW w:w="0" w:type="auto"/>
            <w:hideMark/>
          </w:tcPr>
          <w:p w:rsidR="00C21883" w:rsidRDefault="00C21883">
            <w:pPr>
              <w:pStyle w:val="Compact"/>
              <w:jc w:val="right"/>
              <w:rPr>
                <w:ins w:id="1245" w:author="user" w:date="2017-05-10T11:05:00Z"/>
              </w:rPr>
            </w:pPr>
            <w:ins w:id="1246" w:author="user" w:date="2017-05-10T11:05:00Z">
              <w:r>
                <w:t>3.7</w:t>
              </w:r>
            </w:ins>
          </w:p>
        </w:tc>
      </w:tr>
      <w:tr w:rsidR="00C21883" w:rsidTr="00C21883">
        <w:trPr>
          <w:ins w:id="1247" w:author="user" w:date="2017-05-10T11:05:00Z"/>
        </w:trPr>
        <w:tc>
          <w:tcPr>
            <w:tcW w:w="0" w:type="auto"/>
            <w:hideMark/>
          </w:tcPr>
          <w:p w:rsidR="00C21883" w:rsidRDefault="00C21883">
            <w:pPr>
              <w:pStyle w:val="Compact"/>
              <w:rPr>
                <w:ins w:id="1248" w:author="user" w:date="2017-05-10T11:05:00Z"/>
              </w:rPr>
            </w:pPr>
            <w:proofErr w:type="spellStart"/>
            <w:ins w:id="1249" w:author="user" w:date="2017-05-10T11:05:00Z">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50" w:author="user" w:date="2017-05-10T11:05:00Z"/>
              </w:rPr>
            </w:pPr>
            <w:ins w:id="1251" w:author="user" w:date="2017-05-10T11:05:00Z">
              <w:r>
                <w:t>6.6</w:t>
              </w:r>
            </w:ins>
          </w:p>
        </w:tc>
        <w:tc>
          <w:tcPr>
            <w:tcW w:w="0" w:type="auto"/>
            <w:hideMark/>
          </w:tcPr>
          <w:p w:rsidR="00C21883" w:rsidRDefault="00C21883">
            <w:pPr>
              <w:pStyle w:val="Compact"/>
              <w:jc w:val="right"/>
              <w:rPr>
                <w:ins w:id="1252" w:author="user" w:date="2017-05-10T11:05:00Z"/>
              </w:rPr>
            </w:pPr>
            <w:ins w:id="1253" w:author="user" w:date="2017-05-10T11:05:00Z">
              <w:r>
                <w:t>7.6</w:t>
              </w:r>
            </w:ins>
          </w:p>
        </w:tc>
        <w:tc>
          <w:tcPr>
            <w:tcW w:w="0" w:type="auto"/>
            <w:hideMark/>
          </w:tcPr>
          <w:p w:rsidR="00C21883" w:rsidRDefault="00C21883">
            <w:pPr>
              <w:pStyle w:val="Compact"/>
              <w:jc w:val="right"/>
              <w:rPr>
                <w:ins w:id="1254" w:author="user" w:date="2017-05-10T11:05:00Z"/>
              </w:rPr>
            </w:pPr>
            <w:ins w:id="1255" w:author="user" w:date="2017-05-10T11:05:00Z">
              <w:r>
                <w:t>5.4</w:t>
              </w:r>
            </w:ins>
          </w:p>
        </w:tc>
        <w:tc>
          <w:tcPr>
            <w:tcW w:w="0" w:type="auto"/>
            <w:hideMark/>
          </w:tcPr>
          <w:p w:rsidR="00C21883" w:rsidRDefault="00C21883">
            <w:pPr>
              <w:pStyle w:val="Compact"/>
              <w:jc w:val="right"/>
              <w:rPr>
                <w:ins w:id="1256" w:author="user" w:date="2017-05-10T11:05:00Z"/>
              </w:rPr>
            </w:pPr>
            <w:ins w:id="1257" w:author="user" w:date="2017-05-10T11:05:00Z">
              <w:r>
                <w:t>1.9</w:t>
              </w:r>
            </w:ins>
          </w:p>
        </w:tc>
        <w:tc>
          <w:tcPr>
            <w:tcW w:w="0" w:type="auto"/>
            <w:hideMark/>
          </w:tcPr>
          <w:p w:rsidR="00C21883" w:rsidRDefault="00C21883">
            <w:pPr>
              <w:pStyle w:val="Compact"/>
              <w:jc w:val="right"/>
              <w:rPr>
                <w:ins w:id="1258" w:author="user" w:date="2017-05-10T11:05:00Z"/>
              </w:rPr>
            </w:pPr>
            <w:ins w:id="1259" w:author="user" w:date="2017-05-10T11:05:00Z">
              <w:r>
                <w:t>7.2</w:t>
              </w:r>
            </w:ins>
          </w:p>
        </w:tc>
        <w:tc>
          <w:tcPr>
            <w:tcW w:w="0" w:type="auto"/>
            <w:hideMark/>
          </w:tcPr>
          <w:p w:rsidR="00C21883" w:rsidRDefault="00C21883">
            <w:pPr>
              <w:pStyle w:val="Compact"/>
              <w:jc w:val="right"/>
              <w:rPr>
                <w:ins w:id="1260" w:author="user" w:date="2017-05-10T11:05:00Z"/>
              </w:rPr>
            </w:pPr>
            <w:ins w:id="1261" w:author="user" w:date="2017-05-10T11:05:00Z">
              <w:r>
                <w:t>3.8</w:t>
              </w:r>
            </w:ins>
          </w:p>
        </w:tc>
      </w:tr>
      <w:tr w:rsidR="00C21883" w:rsidTr="00C21883">
        <w:trPr>
          <w:ins w:id="1262" w:author="user" w:date="2017-05-10T11:05:00Z"/>
        </w:trPr>
        <w:tc>
          <w:tcPr>
            <w:tcW w:w="0" w:type="auto"/>
            <w:hideMark/>
          </w:tcPr>
          <w:p w:rsidR="00C21883" w:rsidRDefault="00C21883">
            <w:pPr>
              <w:pStyle w:val="Compact"/>
              <w:rPr>
                <w:ins w:id="1263" w:author="user" w:date="2017-05-10T11:05:00Z"/>
              </w:rPr>
            </w:pPr>
            <w:proofErr w:type="spellStart"/>
            <w:ins w:id="1264" w:author="user" w:date="2017-05-10T11:05:00Z">
              <w:r>
                <w:t>Estados</w:t>
              </w:r>
              <w:proofErr w:type="spellEnd"/>
              <w:r>
                <w:t xml:space="preserve"> </w:t>
              </w:r>
              <w:proofErr w:type="spellStart"/>
              <w:r>
                <w:t>Unidos</w:t>
              </w:r>
              <w:proofErr w:type="spellEnd"/>
            </w:ins>
          </w:p>
        </w:tc>
        <w:tc>
          <w:tcPr>
            <w:tcW w:w="0" w:type="auto"/>
            <w:hideMark/>
          </w:tcPr>
          <w:p w:rsidR="00C21883" w:rsidRDefault="00C21883">
            <w:pPr>
              <w:pStyle w:val="Compact"/>
              <w:jc w:val="right"/>
              <w:rPr>
                <w:ins w:id="1265" w:author="user" w:date="2017-05-10T11:05:00Z"/>
              </w:rPr>
            </w:pPr>
            <w:ins w:id="1266" w:author="user" w:date="2017-05-10T11:05:00Z">
              <w:r>
                <w:t>7.3</w:t>
              </w:r>
            </w:ins>
          </w:p>
        </w:tc>
        <w:tc>
          <w:tcPr>
            <w:tcW w:w="0" w:type="auto"/>
            <w:hideMark/>
          </w:tcPr>
          <w:p w:rsidR="00C21883" w:rsidRDefault="00C21883">
            <w:pPr>
              <w:pStyle w:val="Compact"/>
              <w:jc w:val="right"/>
              <w:rPr>
                <w:ins w:id="1267" w:author="user" w:date="2017-05-10T11:05:00Z"/>
              </w:rPr>
            </w:pPr>
            <w:ins w:id="1268" w:author="user" w:date="2017-05-10T11:05:00Z">
              <w:r>
                <w:t>6.7</w:t>
              </w:r>
            </w:ins>
          </w:p>
        </w:tc>
        <w:tc>
          <w:tcPr>
            <w:tcW w:w="0" w:type="auto"/>
            <w:hideMark/>
          </w:tcPr>
          <w:p w:rsidR="00C21883" w:rsidRDefault="00C21883">
            <w:pPr>
              <w:pStyle w:val="Compact"/>
              <w:jc w:val="right"/>
              <w:rPr>
                <w:ins w:id="1269" w:author="user" w:date="2017-05-10T11:05:00Z"/>
              </w:rPr>
            </w:pPr>
            <w:ins w:id="1270" w:author="user" w:date="2017-05-10T11:05:00Z">
              <w:r>
                <w:t>3.9</w:t>
              </w:r>
            </w:ins>
          </w:p>
        </w:tc>
        <w:tc>
          <w:tcPr>
            <w:tcW w:w="0" w:type="auto"/>
            <w:hideMark/>
          </w:tcPr>
          <w:p w:rsidR="00C21883" w:rsidRDefault="00C21883">
            <w:pPr>
              <w:pStyle w:val="Compact"/>
              <w:jc w:val="right"/>
              <w:rPr>
                <w:ins w:id="1271" w:author="user" w:date="2017-05-10T11:05:00Z"/>
              </w:rPr>
            </w:pPr>
            <w:ins w:id="1272" w:author="user" w:date="2017-05-10T11:05:00Z">
              <w:r>
                <w:t>3.6</w:t>
              </w:r>
            </w:ins>
          </w:p>
        </w:tc>
        <w:tc>
          <w:tcPr>
            <w:tcW w:w="0" w:type="auto"/>
            <w:hideMark/>
          </w:tcPr>
          <w:p w:rsidR="00C21883" w:rsidRDefault="00C21883">
            <w:pPr>
              <w:pStyle w:val="Compact"/>
              <w:jc w:val="right"/>
              <w:rPr>
                <w:ins w:id="1273" w:author="user" w:date="2017-05-10T11:05:00Z"/>
              </w:rPr>
            </w:pPr>
            <w:ins w:id="1274" w:author="user" w:date="2017-05-10T11:05:00Z">
              <w:r>
                <w:t>6.9</w:t>
              </w:r>
            </w:ins>
          </w:p>
        </w:tc>
        <w:tc>
          <w:tcPr>
            <w:tcW w:w="0" w:type="auto"/>
            <w:hideMark/>
          </w:tcPr>
          <w:p w:rsidR="00C21883" w:rsidRDefault="00C21883">
            <w:pPr>
              <w:pStyle w:val="Compact"/>
              <w:jc w:val="right"/>
              <w:rPr>
                <w:ins w:id="1275" w:author="user" w:date="2017-05-10T11:05:00Z"/>
              </w:rPr>
            </w:pPr>
            <w:ins w:id="1276" w:author="user" w:date="2017-05-10T11:05:00Z">
              <w:r>
                <w:t>3.3</w:t>
              </w:r>
            </w:ins>
          </w:p>
        </w:tc>
      </w:tr>
      <w:tr w:rsidR="00C21883" w:rsidTr="00C21883">
        <w:trPr>
          <w:ins w:id="1277" w:author="user" w:date="2017-05-10T11:05:00Z"/>
        </w:trPr>
        <w:tc>
          <w:tcPr>
            <w:tcW w:w="0" w:type="auto"/>
            <w:hideMark/>
          </w:tcPr>
          <w:p w:rsidR="00C21883" w:rsidRDefault="00C21883">
            <w:pPr>
              <w:pStyle w:val="Compact"/>
              <w:rPr>
                <w:ins w:id="1278" w:author="user" w:date="2017-05-10T11:05:00Z"/>
              </w:rPr>
            </w:pPr>
            <w:proofErr w:type="spellStart"/>
            <w:ins w:id="1279" w:author="user" w:date="2017-05-10T11:05:00Z">
              <w:r>
                <w:t>Otras</w:t>
              </w:r>
              <w:proofErr w:type="spellEnd"/>
              <w:r>
                <w:t xml:space="preserve"> </w:t>
              </w:r>
              <w:proofErr w:type="spellStart"/>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280" w:author="user" w:date="2017-05-10T11:05:00Z"/>
              </w:rPr>
            </w:pPr>
            <w:ins w:id="1281" w:author="user" w:date="2017-05-10T11:05:00Z">
              <w:r>
                <w:t>9.3</w:t>
              </w:r>
            </w:ins>
          </w:p>
        </w:tc>
        <w:tc>
          <w:tcPr>
            <w:tcW w:w="0" w:type="auto"/>
            <w:hideMark/>
          </w:tcPr>
          <w:p w:rsidR="00C21883" w:rsidRDefault="00C21883">
            <w:pPr>
              <w:pStyle w:val="Compact"/>
              <w:jc w:val="right"/>
              <w:rPr>
                <w:ins w:id="1282" w:author="user" w:date="2017-05-10T11:05:00Z"/>
              </w:rPr>
            </w:pPr>
            <w:ins w:id="1283" w:author="user" w:date="2017-05-10T11:05:00Z">
              <w:r>
                <w:t>8.2</w:t>
              </w:r>
            </w:ins>
          </w:p>
        </w:tc>
        <w:tc>
          <w:tcPr>
            <w:tcW w:w="0" w:type="auto"/>
            <w:hideMark/>
          </w:tcPr>
          <w:p w:rsidR="00C21883" w:rsidRDefault="00C21883">
            <w:pPr>
              <w:pStyle w:val="Compact"/>
              <w:jc w:val="right"/>
              <w:rPr>
                <w:ins w:id="1284" w:author="user" w:date="2017-05-10T11:05:00Z"/>
              </w:rPr>
            </w:pPr>
            <w:ins w:id="1285" w:author="user" w:date="2017-05-10T11:05:00Z">
              <w:r>
                <w:t>7.2</w:t>
              </w:r>
            </w:ins>
          </w:p>
        </w:tc>
        <w:tc>
          <w:tcPr>
            <w:tcW w:w="0" w:type="auto"/>
            <w:hideMark/>
          </w:tcPr>
          <w:p w:rsidR="00C21883" w:rsidRDefault="00C21883">
            <w:pPr>
              <w:pStyle w:val="Compact"/>
              <w:jc w:val="right"/>
              <w:rPr>
                <w:ins w:id="1286" w:author="user" w:date="2017-05-10T11:05:00Z"/>
              </w:rPr>
            </w:pPr>
            <w:ins w:id="1287" w:author="user" w:date="2017-05-10T11:05:00Z">
              <w:r>
                <w:t>4.0</w:t>
              </w:r>
            </w:ins>
          </w:p>
        </w:tc>
        <w:tc>
          <w:tcPr>
            <w:tcW w:w="0" w:type="auto"/>
            <w:hideMark/>
          </w:tcPr>
          <w:p w:rsidR="00C21883" w:rsidRDefault="00C21883">
            <w:pPr>
              <w:pStyle w:val="Compact"/>
              <w:jc w:val="right"/>
              <w:rPr>
                <w:ins w:id="1288" w:author="user" w:date="2017-05-10T11:05:00Z"/>
              </w:rPr>
            </w:pPr>
            <w:ins w:id="1289" w:author="user" w:date="2017-05-10T11:05:00Z">
              <w:r>
                <w:t>8.7</w:t>
              </w:r>
            </w:ins>
          </w:p>
        </w:tc>
        <w:tc>
          <w:tcPr>
            <w:tcW w:w="0" w:type="auto"/>
            <w:hideMark/>
          </w:tcPr>
          <w:p w:rsidR="00C21883" w:rsidRDefault="00C21883">
            <w:pPr>
              <w:pStyle w:val="Compact"/>
              <w:jc w:val="right"/>
              <w:rPr>
                <w:ins w:id="1290" w:author="user" w:date="2017-05-10T11:05:00Z"/>
              </w:rPr>
            </w:pPr>
            <w:ins w:id="1291" w:author="user" w:date="2017-05-10T11:05:00Z">
              <w:r>
                <w:t>5.1</w:t>
              </w:r>
            </w:ins>
          </w:p>
        </w:tc>
      </w:tr>
      <w:tr w:rsidR="00C21883" w:rsidTr="00C21883">
        <w:trPr>
          <w:ins w:id="1292" w:author="user" w:date="2017-05-10T11:05:00Z"/>
        </w:trPr>
        <w:tc>
          <w:tcPr>
            <w:tcW w:w="0" w:type="auto"/>
            <w:hideMark/>
          </w:tcPr>
          <w:p w:rsidR="00C21883" w:rsidRPr="00C21883" w:rsidRDefault="009071F6">
            <w:pPr>
              <w:pStyle w:val="Compact"/>
              <w:keepNext/>
              <w:keepLines/>
              <w:jc w:val="center"/>
              <w:rPr>
                <w:ins w:id="1293" w:author="user" w:date="2017-05-10T11:05:00Z"/>
                <w:lang w:val="es-CL"/>
                <w:rPrChange w:id="1294" w:author="user" w:date="2017-05-10T11:05:00Z">
                  <w:rPr>
                    <w:ins w:id="1295" w:author="user" w:date="2017-05-10T11:05:00Z"/>
                    <w:rFonts w:asciiTheme="majorHAnsi" w:eastAsiaTheme="majorEastAsia" w:hAnsiTheme="majorHAnsi" w:cstheme="majorBidi"/>
                    <w:b/>
                    <w:bCs/>
                    <w:color w:val="345A8A" w:themeColor="accent1" w:themeShade="B5"/>
                    <w:sz w:val="36"/>
                    <w:szCs w:val="36"/>
                  </w:rPr>
                </w:rPrChange>
              </w:rPr>
            </w:pPr>
            <w:ins w:id="1296" w:author="user" w:date="2017-05-10T11:05:00Z">
              <w:r w:rsidRPr="009071F6">
                <w:rPr>
                  <w:lang w:val="es-CL"/>
                  <w:rPrChange w:id="1297" w:author="user" w:date="2017-05-10T11:05:00Z">
                    <w:rPr/>
                  </w:rPrChange>
                </w:rPr>
                <w:lastRenderedPageBreak/>
                <w:t>América Latina y el Caribe</w:t>
              </w:r>
            </w:ins>
          </w:p>
        </w:tc>
        <w:tc>
          <w:tcPr>
            <w:tcW w:w="0" w:type="auto"/>
            <w:hideMark/>
          </w:tcPr>
          <w:p w:rsidR="00C21883" w:rsidRDefault="00C21883">
            <w:pPr>
              <w:pStyle w:val="Compact"/>
              <w:jc w:val="right"/>
              <w:rPr>
                <w:ins w:id="1298" w:author="user" w:date="2017-05-10T11:05:00Z"/>
              </w:rPr>
            </w:pPr>
            <w:ins w:id="1299" w:author="user" w:date="2017-05-10T11:05:00Z">
              <w:r>
                <w:t>9.9</w:t>
              </w:r>
            </w:ins>
          </w:p>
        </w:tc>
        <w:tc>
          <w:tcPr>
            <w:tcW w:w="0" w:type="auto"/>
            <w:hideMark/>
          </w:tcPr>
          <w:p w:rsidR="00C21883" w:rsidRDefault="00C21883">
            <w:pPr>
              <w:pStyle w:val="Compact"/>
              <w:jc w:val="right"/>
              <w:rPr>
                <w:ins w:id="1300" w:author="user" w:date="2017-05-10T11:05:00Z"/>
              </w:rPr>
            </w:pPr>
            <w:ins w:id="1301" w:author="user" w:date="2017-05-10T11:05:00Z">
              <w:r>
                <w:t>7.8</w:t>
              </w:r>
            </w:ins>
          </w:p>
        </w:tc>
        <w:tc>
          <w:tcPr>
            <w:tcW w:w="0" w:type="auto"/>
            <w:hideMark/>
          </w:tcPr>
          <w:p w:rsidR="00C21883" w:rsidRDefault="00C21883">
            <w:pPr>
              <w:pStyle w:val="Compact"/>
              <w:jc w:val="right"/>
              <w:rPr>
                <w:ins w:id="1302" w:author="user" w:date="2017-05-10T11:05:00Z"/>
              </w:rPr>
            </w:pPr>
            <w:ins w:id="1303" w:author="user" w:date="2017-05-10T11:05:00Z">
              <w:r>
                <w:t>4.9</w:t>
              </w:r>
            </w:ins>
          </w:p>
        </w:tc>
        <w:tc>
          <w:tcPr>
            <w:tcW w:w="0" w:type="auto"/>
            <w:hideMark/>
          </w:tcPr>
          <w:p w:rsidR="00C21883" w:rsidRDefault="00C21883">
            <w:pPr>
              <w:pStyle w:val="Compact"/>
              <w:jc w:val="right"/>
              <w:rPr>
                <w:ins w:id="1304" w:author="user" w:date="2017-05-10T11:05:00Z"/>
              </w:rPr>
            </w:pPr>
            <w:ins w:id="1305" w:author="user" w:date="2017-05-10T11:05:00Z">
              <w:r>
                <w:t>1.2</w:t>
              </w:r>
            </w:ins>
          </w:p>
        </w:tc>
        <w:tc>
          <w:tcPr>
            <w:tcW w:w="0" w:type="auto"/>
            <w:hideMark/>
          </w:tcPr>
          <w:p w:rsidR="00C21883" w:rsidRDefault="00C21883">
            <w:pPr>
              <w:pStyle w:val="Compact"/>
              <w:jc w:val="right"/>
              <w:rPr>
                <w:ins w:id="1306" w:author="user" w:date="2017-05-10T11:05:00Z"/>
              </w:rPr>
            </w:pPr>
            <w:ins w:id="1307" w:author="user" w:date="2017-05-10T11:05:00Z">
              <w:r>
                <w:t>8.7</w:t>
              </w:r>
            </w:ins>
          </w:p>
        </w:tc>
        <w:tc>
          <w:tcPr>
            <w:tcW w:w="0" w:type="auto"/>
            <w:hideMark/>
          </w:tcPr>
          <w:p w:rsidR="00C21883" w:rsidRDefault="00C21883">
            <w:pPr>
              <w:pStyle w:val="Compact"/>
              <w:jc w:val="right"/>
              <w:rPr>
                <w:ins w:id="1308" w:author="user" w:date="2017-05-10T11:05:00Z"/>
              </w:rPr>
            </w:pPr>
            <w:ins w:id="1309" w:author="user" w:date="2017-05-10T11:05:00Z">
              <w:r>
                <w:t>3.2</w:t>
              </w:r>
            </w:ins>
          </w:p>
        </w:tc>
      </w:tr>
      <w:tr w:rsidR="00C21883" w:rsidTr="00C21883">
        <w:trPr>
          <w:ins w:id="1310" w:author="user" w:date="2017-05-10T11:05:00Z"/>
        </w:trPr>
        <w:tc>
          <w:tcPr>
            <w:tcW w:w="0" w:type="auto"/>
            <w:hideMark/>
          </w:tcPr>
          <w:p w:rsidR="00C21883" w:rsidRPr="00C21883" w:rsidRDefault="009071F6">
            <w:pPr>
              <w:pStyle w:val="Compact"/>
              <w:keepNext/>
              <w:keepLines/>
              <w:jc w:val="center"/>
              <w:rPr>
                <w:ins w:id="1311" w:author="user" w:date="2017-05-10T11:05:00Z"/>
                <w:lang w:val="es-CL"/>
                <w:rPrChange w:id="1312" w:author="user" w:date="2017-05-10T11:05:00Z">
                  <w:rPr>
                    <w:ins w:id="1313" w:author="user" w:date="2017-05-10T11:05:00Z"/>
                    <w:rFonts w:asciiTheme="majorHAnsi" w:eastAsiaTheme="majorEastAsia" w:hAnsiTheme="majorHAnsi" w:cstheme="majorBidi"/>
                    <w:b/>
                    <w:bCs/>
                    <w:color w:val="345A8A" w:themeColor="accent1" w:themeShade="B5"/>
                    <w:sz w:val="36"/>
                    <w:szCs w:val="36"/>
                  </w:rPr>
                </w:rPrChange>
              </w:rPr>
            </w:pPr>
            <w:ins w:id="1314" w:author="user" w:date="2017-05-10T11:05:00Z">
              <w:r w:rsidRPr="009071F6">
                <w:rPr>
                  <w:lang w:val="es-CL"/>
                  <w:rPrChange w:id="1315" w:author="user" w:date="2017-05-10T11:05:00Z">
                    <w:rPr/>
                  </w:rPrChange>
                </w:rPr>
                <w:t>Economías emergentes y en desarrollo</w:t>
              </w:r>
            </w:ins>
          </w:p>
        </w:tc>
        <w:tc>
          <w:tcPr>
            <w:tcW w:w="0" w:type="auto"/>
            <w:hideMark/>
          </w:tcPr>
          <w:p w:rsidR="00C21883" w:rsidRDefault="00C21883">
            <w:pPr>
              <w:pStyle w:val="Compact"/>
              <w:jc w:val="right"/>
              <w:rPr>
                <w:ins w:id="1316" w:author="user" w:date="2017-05-10T11:05:00Z"/>
              </w:rPr>
            </w:pPr>
            <w:ins w:id="1317" w:author="user" w:date="2017-05-10T11:05:00Z">
              <w:r>
                <w:t>9.0</w:t>
              </w:r>
            </w:ins>
          </w:p>
        </w:tc>
        <w:tc>
          <w:tcPr>
            <w:tcW w:w="0" w:type="auto"/>
            <w:hideMark/>
          </w:tcPr>
          <w:p w:rsidR="00C21883" w:rsidRDefault="00C21883">
            <w:pPr>
              <w:pStyle w:val="Compact"/>
              <w:jc w:val="right"/>
              <w:rPr>
                <w:ins w:id="1318" w:author="user" w:date="2017-05-10T11:05:00Z"/>
              </w:rPr>
            </w:pPr>
            <w:ins w:id="1319" w:author="user" w:date="2017-05-10T11:05:00Z">
              <w:r>
                <w:t>6.8</w:t>
              </w:r>
            </w:ins>
          </w:p>
        </w:tc>
        <w:tc>
          <w:tcPr>
            <w:tcW w:w="0" w:type="auto"/>
            <w:hideMark/>
          </w:tcPr>
          <w:p w:rsidR="00C21883" w:rsidRDefault="00C21883">
            <w:pPr>
              <w:pStyle w:val="Compact"/>
              <w:jc w:val="right"/>
              <w:rPr>
                <w:ins w:id="1320" w:author="user" w:date="2017-05-10T11:05:00Z"/>
              </w:rPr>
            </w:pPr>
            <w:ins w:id="1321" w:author="user" w:date="2017-05-10T11:05:00Z">
              <w:r>
                <w:t>10.0</w:t>
              </w:r>
            </w:ins>
          </w:p>
        </w:tc>
        <w:tc>
          <w:tcPr>
            <w:tcW w:w="0" w:type="auto"/>
            <w:hideMark/>
          </w:tcPr>
          <w:p w:rsidR="00C21883" w:rsidRDefault="00C21883">
            <w:pPr>
              <w:pStyle w:val="Compact"/>
              <w:jc w:val="right"/>
              <w:rPr>
                <w:ins w:id="1322" w:author="user" w:date="2017-05-10T11:05:00Z"/>
              </w:rPr>
            </w:pPr>
            <w:ins w:id="1323" w:author="user" w:date="2017-05-10T11:05:00Z">
              <w:r>
                <w:t>4.5</w:t>
              </w:r>
            </w:ins>
          </w:p>
        </w:tc>
        <w:tc>
          <w:tcPr>
            <w:tcW w:w="0" w:type="auto"/>
            <w:hideMark/>
          </w:tcPr>
          <w:p w:rsidR="00C21883" w:rsidRDefault="00C21883">
            <w:pPr>
              <w:pStyle w:val="Compact"/>
              <w:jc w:val="right"/>
              <w:rPr>
                <w:ins w:id="1324" w:author="user" w:date="2017-05-10T11:05:00Z"/>
              </w:rPr>
            </w:pPr>
            <w:ins w:id="1325" w:author="user" w:date="2017-05-10T11:05:00Z">
              <w:r>
                <w:t>7.8</w:t>
              </w:r>
            </w:ins>
          </w:p>
        </w:tc>
        <w:tc>
          <w:tcPr>
            <w:tcW w:w="0" w:type="auto"/>
            <w:hideMark/>
          </w:tcPr>
          <w:p w:rsidR="00C21883" w:rsidRDefault="00C21883">
            <w:pPr>
              <w:pStyle w:val="Compact"/>
              <w:jc w:val="right"/>
              <w:rPr>
                <w:ins w:id="1326" w:author="user" w:date="2017-05-10T11:05:00Z"/>
              </w:rPr>
            </w:pPr>
            <w:ins w:id="1327" w:author="user" w:date="2017-05-10T11:05:00Z">
              <w:r>
                <w:t>6.4</w:t>
              </w:r>
            </w:ins>
          </w:p>
        </w:tc>
      </w:tr>
      <w:tr w:rsidR="00C21883" w:rsidTr="00C21883">
        <w:trPr>
          <w:ins w:id="1328" w:author="user" w:date="2017-05-10T11:05:00Z"/>
        </w:trPr>
        <w:tc>
          <w:tcPr>
            <w:tcW w:w="0" w:type="auto"/>
            <w:hideMark/>
          </w:tcPr>
          <w:p w:rsidR="00C21883" w:rsidRPr="00C21883" w:rsidRDefault="009071F6">
            <w:pPr>
              <w:pStyle w:val="Compact"/>
              <w:keepNext/>
              <w:keepLines/>
              <w:jc w:val="center"/>
              <w:rPr>
                <w:ins w:id="1329" w:author="user" w:date="2017-05-10T11:05:00Z"/>
                <w:lang w:val="es-CL"/>
                <w:rPrChange w:id="1330" w:author="user" w:date="2017-05-10T11:05:00Z">
                  <w:rPr>
                    <w:ins w:id="1331" w:author="user" w:date="2017-05-10T11:05:00Z"/>
                    <w:rFonts w:asciiTheme="majorHAnsi" w:eastAsiaTheme="majorEastAsia" w:hAnsiTheme="majorHAnsi" w:cstheme="majorBidi"/>
                    <w:b/>
                    <w:bCs/>
                    <w:color w:val="345A8A" w:themeColor="accent1" w:themeShade="B5"/>
                    <w:sz w:val="36"/>
                    <w:szCs w:val="36"/>
                  </w:rPr>
                </w:rPrChange>
              </w:rPr>
            </w:pPr>
            <w:ins w:id="1332" w:author="user" w:date="2017-05-10T11:05:00Z">
              <w:r w:rsidRPr="009071F6">
                <w:rPr>
                  <w:lang w:val="es-CL"/>
                  <w:rPrChange w:id="1333" w:author="user" w:date="2017-05-10T11:05:00Z">
                    <w:rPr/>
                  </w:rPrChange>
                </w:rPr>
                <w:t>Medio Oriente y Norte de África</w:t>
              </w:r>
            </w:ins>
          </w:p>
        </w:tc>
        <w:tc>
          <w:tcPr>
            <w:tcW w:w="0" w:type="auto"/>
            <w:hideMark/>
          </w:tcPr>
          <w:p w:rsidR="00C21883" w:rsidRDefault="00C21883">
            <w:pPr>
              <w:pStyle w:val="Compact"/>
              <w:jc w:val="right"/>
              <w:rPr>
                <w:ins w:id="1334" w:author="user" w:date="2017-05-10T11:05:00Z"/>
              </w:rPr>
            </w:pPr>
            <w:ins w:id="1335" w:author="user" w:date="2017-05-10T11:05:00Z">
              <w:r>
                <w:t>6.4</w:t>
              </w:r>
            </w:ins>
          </w:p>
        </w:tc>
        <w:tc>
          <w:tcPr>
            <w:tcW w:w="0" w:type="auto"/>
            <w:hideMark/>
          </w:tcPr>
          <w:p w:rsidR="00C21883" w:rsidRDefault="00C21883">
            <w:pPr>
              <w:pStyle w:val="Compact"/>
              <w:jc w:val="right"/>
              <w:rPr>
                <w:ins w:id="1336" w:author="user" w:date="2017-05-10T11:05:00Z"/>
              </w:rPr>
            </w:pPr>
            <w:ins w:id="1337" w:author="user" w:date="2017-05-10T11:05:00Z">
              <w:r>
                <w:t>3.2</w:t>
              </w:r>
            </w:ins>
          </w:p>
        </w:tc>
        <w:tc>
          <w:tcPr>
            <w:tcW w:w="0" w:type="auto"/>
            <w:hideMark/>
          </w:tcPr>
          <w:p w:rsidR="00C21883" w:rsidRDefault="00C21883">
            <w:pPr>
              <w:pStyle w:val="Compact"/>
              <w:jc w:val="right"/>
              <w:rPr>
                <w:ins w:id="1338" w:author="user" w:date="2017-05-10T11:05:00Z"/>
              </w:rPr>
            </w:pPr>
            <w:ins w:id="1339" w:author="user" w:date="2017-05-10T11:05:00Z">
              <w:r>
                <w:t>6.6</w:t>
              </w:r>
            </w:ins>
          </w:p>
        </w:tc>
        <w:tc>
          <w:tcPr>
            <w:tcW w:w="0" w:type="auto"/>
            <w:hideMark/>
          </w:tcPr>
          <w:p w:rsidR="00C21883" w:rsidRDefault="00C21883">
            <w:pPr>
              <w:pStyle w:val="Compact"/>
              <w:jc w:val="right"/>
              <w:rPr>
                <w:ins w:id="1340" w:author="user" w:date="2017-05-10T11:05:00Z"/>
              </w:rPr>
            </w:pPr>
            <w:ins w:id="1341" w:author="user" w:date="2017-05-10T11:05:00Z">
              <w:r>
                <w:t>3.4</w:t>
              </w:r>
            </w:ins>
          </w:p>
        </w:tc>
        <w:tc>
          <w:tcPr>
            <w:tcW w:w="0" w:type="auto"/>
            <w:hideMark/>
          </w:tcPr>
          <w:p w:rsidR="00C21883" w:rsidRDefault="00C21883">
            <w:pPr>
              <w:pStyle w:val="Compact"/>
              <w:jc w:val="right"/>
              <w:rPr>
                <w:ins w:id="1342" w:author="user" w:date="2017-05-10T11:05:00Z"/>
              </w:rPr>
            </w:pPr>
            <w:ins w:id="1343" w:author="user" w:date="2017-05-10T11:05:00Z">
              <w:r>
                <w:t>4.6</w:t>
              </w:r>
            </w:ins>
          </w:p>
        </w:tc>
        <w:tc>
          <w:tcPr>
            <w:tcW w:w="0" w:type="auto"/>
            <w:hideMark/>
          </w:tcPr>
          <w:p w:rsidR="00C21883" w:rsidRDefault="00C21883">
            <w:pPr>
              <w:pStyle w:val="Compact"/>
              <w:jc w:val="right"/>
              <w:rPr>
                <w:ins w:id="1344" w:author="user" w:date="2017-05-10T11:05:00Z"/>
              </w:rPr>
            </w:pPr>
            <w:ins w:id="1345" w:author="user" w:date="2017-05-10T11:05:00Z">
              <w:r>
                <w:t>4.9</w:t>
              </w:r>
            </w:ins>
          </w:p>
        </w:tc>
      </w:tr>
      <w:tr w:rsidR="00C21883" w:rsidTr="00C21883">
        <w:trPr>
          <w:ins w:id="1346" w:author="user" w:date="2017-05-10T11:05:00Z"/>
        </w:trPr>
        <w:tc>
          <w:tcPr>
            <w:tcW w:w="0" w:type="auto"/>
            <w:hideMark/>
          </w:tcPr>
          <w:p w:rsidR="00C21883" w:rsidRPr="00C21883" w:rsidRDefault="009071F6">
            <w:pPr>
              <w:pStyle w:val="Compact"/>
              <w:keepNext/>
              <w:keepLines/>
              <w:jc w:val="center"/>
              <w:rPr>
                <w:ins w:id="1347" w:author="user" w:date="2017-05-10T11:05:00Z"/>
                <w:lang w:val="es-CL"/>
                <w:rPrChange w:id="1348" w:author="user" w:date="2017-05-10T11:05:00Z">
                  <w:rPr>
                    <w:ins w:id="1349" w:author="user" w:date="2017-05-10T11:05:00Z"/>
                    <w:rFonts w:asciiTheme="majorHAnsi" w:eastAsiaTheme="majorEastAsia" w:hAnsiTheme="majorHAnsi" w:cstheme="majorBidi"/>
                    <w:b/>
                    <w:bCs/>
                    <w:color w:val="345A8A" w:themeColor="accent1" w:themeShade="B5"/>
                    <w:sz w:val="36"/>
                    <w:szCs w:val="36"/>
                  </w:rPr>
                </w:rPrChange>
              </w:rPr>
            </w:pPr>
            <w:ins w:id="1350" w:author="user" w:date="2017-05-10T11:05:00Z">
              <w:r w:rsidRPr="009071F6">
                <w:rPr>
                  <w:lang w:val="es-CL"/>
                  <w:rPrChange w:id="1351" w:author="user" w:date="2017-05-10T11:05:00Z">
                    <w:rPr/>
                  </w:rPrChange>
                </w:rPr>
                <w:t>Asia emergente y en desarrollo</w:t>
              </w:r>
            </w:ins>
          </w:p>
        </w:tc>
        <w:tc>
          <w:tcPr>
            <w:tcW w:w="0" w:type="auto"/>
            <w:hideMark/>
          </w:tcPr>
          <w:p w:rsidR="00C21883" w:rsidRDefault="00C21883">
            <w:pPr>
              <w:pStyle w:val="Compact"/>
              <w:jc w:val="right"/>
              <w:rPr>
                <w:ins w:id="1352" w:author="user" w:date="2017-05-10T11:05:00Z"/>
              </w:rPr>
            </w:pPr>
            <w:ins w:id="1353" w:author="user" w:date="2017-05-10T11:05:00Z">
              <w:r>
                <w:t>13.4</w:t>
              </w:r>
            </w:ins>
          </w:p>
        </w:tc>
        <w:tc>
          <w:tcPr>
            <w:tcW w:w="0" w:type="auto"/>
            <w:hideMark/>
          </w:tcPr>
          <w:p w:rsidR="00C21883" w:rsidRDefault="00C21883">
            <w:pPr>
              <w:pStyle w:val="Compact"/>
              <w:jc w:val="right"/>
              <w:rPr>
                <w:ins w:id="1354" w:author="user" w:date="2017-05-10T11:05:00Z"/>
              </w:rPr>
            </w:pPr>
            <w:ins w:id="1355" w:author="user" w:date="2017-05-10T11:05:00Z">
              <w:r>
                <w:t>8.6</w:t>
              </w:r>
            </w:ins>
          </w:p>
        </w:tc>
        <w:tc>
          <w:tcPr>
            <w:tcW w:w="0" w:type="auto"/>
            <w:hideMark/>
          </w:tcPr>
          <w:p w:rsidR="00C21883" w:rsidRDefault="00C21883">
            <w:pPr>
              <w:pStyle w:val="Compact"/>
              <w:jc w:val="right"/>
              <w:rPr>
                <w:ins w:id="1356" w:author="user" w:date="2017-05-10T11:05:00Z"/>
              </w:rPr>
            </w:pPr>
            <w:ins w:id="1357" w:author="user" w:date="2017-05-10T11:05:00Z">
              <w:r>
                <w:t>15.0</w:t>
              </w:r>
            </w:ins>
          </w:p>
        </w:tc>
        <w:tc>
          <w:tcPr>
            <w:tcW w:w="0" w:type="auto"/>
            <w:hideMark/>
          </w:tcPr>
          <w:p w:rsidR="00C21883" w:rsidRDefault="00C21883">
            <w:pPr>
              <w:pStyle w:val="Compact"/>
              <w:jc w:val="right"/>
              <w:rPr>
                <w:ins w:id="1358" w:author="user" w:date="2017-05-10T11:05:00Z"/>
              </w:rPr>
            </w:pPr>
            <w:ins w:id="1359" w:author="user" w:date="2017-05-10T11:05:00Z">
              <w:r>
                <w:t>7.1</w:t>
              </w:r>
            </w:ins>
          </w:p>
        </w:tc>
        <w:tc>
          <w:tcPr>
            <w:tcW w:w="0" w:type="auto"/>
            <w:hideMark/>
          </w:tcPr>
          <w:p w:rsidR="00C21883" w:rsidRDefault="00C21883">
            <w:pPr>
              <w:pStyle w:val="Compact"/>
              <w:jc w:val="right"/>
              <w:rPr>
                <w:ins w:id="1360" w:author="user" w:date="2017-05-10T11:05:00Z"/>
              </w:rPr>
            </w:pPr>
            <w:ins w:id="1361" w:author="user" w:date="2017-05-10T11:05:00Z">
              <w:r>
                <w:t>10.7</w:t>
              </w:r>
            </w:ins>
          </w:p>
        </w:tc>
        <w:tc>
          <w:tcPr>
            <w:tcW w:w="0" w:type="auto"/>
            <w:hideMark/>
          </w:tcPr>
          <w:p w:rsidR="00C21883" w:rsidRDefault="00C21883">
            <w:pPr>
              <w:pStyle w:val="Compact"/>
              <w:jc w:val="right"/>
              <w:rPr>
                <w:ins w:id="1362" w:author="user" w:date="2017-05-10T11:05:00Z"/>
              </w:rPr>
            </w:pPr>
            <w:ins w:id="1363" w:author="user" w:date="2017-05-10T11:05:00Z">
              <w:r>
                <w:t>9.3</w:t>
              </w:r>
            </w:ins>
          </w:p>
        </w:tc>
      </w:tr>
    </w:tbl>
    <w:p w:rsidR="00C21883" w:rsidRPr="00C21883" w:rsidRDefault="009071F6" w:rsidP="00C21883">
      <w:pPr>
        <w:pStyle w:val="Textoindependiente"/>
        <w:rPr>
          <w:ins w:id="1364" w:author="user" w:date="2017-05-10T11:05:00Z"/>
          <w:rFonts w:ascii="Times New Roman" w:hAnsi="Times New Roman"/>
          <w:lang w:val="es-CL"/>
          <w:rPrChange w:id="1365" w:author="user" w:date="2017-05-10T11:05:00Z">
            <w:rPr>
              <w:ins w:id="1366" w:author="user" w:date="2017-05-10T11:05:00Z"/>
              <w:rFonts w:ascii="Times New Roman" w:hAnsi="Times New Roman"/>
            </w:rPr>
          </w:rPrChange>
        </w:rPr>
      </w:pPr>
      <w:ins w:id="1367" w:author="user" w:date="2017-05-10T11:05:00Z">
        <w:r w:rsidRPr="009071F6">
          <w:rPr>
            <w:b/>
            <w:lang w:val="es-CL"/>
            <w:rPrChange w:id="1368" w:author="user" w:date="2017-05-10T11:05:00Z">
              <w:rPr>
                <w:b/>
              </w:rPr>
            </w:rPrChange>
          </w:rPr>
          <w:t>Note:</w:t>
        </w:r>
        <w:r w:rsidRPr="009071F6">
          <w:rPr>
            <w:lang w:val="es-CL"/>
            <w:rPrChange w:id="1369" w:author="user" w:date="2017-05-10T11:05:00Z">
              <w:rPr/>
            </w:rPrChange>
          </w:rPr>
          <w:t xml:space="preserve"> </w:t>
        </w:r>
        <w:r w:rsidRPr="009071F6">
          <w:rPr>
            <w:vertAlign w:val="superscript"/>
            <w:lang w:val="es-CL"/>
            <w:rPrChange w:id="1370" w:author="user" w:date="2017-05-10T11:05:00Z">
              <w:rPr>
                <w:vertAlign w:val="superscript"/>
              </w:rPr>
            </w:rPrChange>
          </w:rPr>
          <w:t>a</w:t>
        </w:r>
        <w:r w:rsidRPr="009071F6">
          <w:rPr>
            <w:lang w:val="es-CL"/>
            <w:rPrChange w:id="1371" w:author="user" w:date="2017-05-10T11:05:00Z">
              <w:rPr/>
            </w:rPrChange>
          </w:rPr>
          <w:t xml:space="preserve"> Fuente: CEPAL sobre datos IMF, Abril, 2017</w:t>
        </w:r>
      </w:ins>
    </w:p>
    <w:p w:rsidR="005806B5" w:rsidRDefault="005806B5">
      <w:pPr>
        <w:jc w:val="both"/>
        <w:rPr>
          <w:ins w:id="1372" w:author="user" w:date="2017-05-10T11:05:00Z"/>
          <w:rFonts w:ascii="Times New Roman" w:hAnsi="Times New Roman" w:cs="Times New Roman"/>
          <w:lang w:val="es-CL"/>
          <w:rPrChange w:id="1373" w:author="user" w:date="2017-05-10T11:05:00Z">
            <w:rPr>
              <w:ins w:id="1374" w:author="user" w:date="2017-05-10T11:05:00Z"/>
              <w:rFonts w:ascii="Times New Roman" w:hAnsi="Times New Roman" w:cs="Times New Roman"/>
              <w:lang w:val="es-ES"/>
            </w:rPr>
          </w:rPrChange>
        </w:rPr>
        <w:pPrChange w:id="1375"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376" w:author="user" w:date="2017-05-10T11:05:00Z"/>
          <w:rFonts w:ascii="Times New Roman" w:hAnsi="Times New Roman" w:cs="Times New Roman"/>
          <w:lang w:val="es-ES"/>
        </w:rPr>
      </w:pPr>
      <w:del w:id="1377"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firstRow="1" w:lastRow="0" w:firstColumn="1" w:lastColumn="0" w:noHBand="0" w:noVBand="1"/>
        <w:tblPrChange w:id="1378" w:author="user" w:date="2017-05-10T09:34:00Z">
          <w:tblPr>
            <w:tblW w:w="9483" w:type="dxa"/>
            <w:tblInd w:w="93" w:type="dxa"/>
            <w:tblLook w:val="04A0" w:firstRow="1" w:lastRow="0" w:firstColumn="1" w:lastColumn="0" w:noHBand="0" w:noVBand="1"/>
          </w:tblPr>
        </w:tblPrChange>
      </w:tblPr>
      <w:tblGrid>
        <w:gridCol w:w="2212"/>
        <w:gridCol w:w="277"/>
        <w:gridCol w:w="881"/>
        <w:gridCol w:w="880"/>
        <w:gridCol w:w="880"/>
        <w:gridCol w:w="880"/>
        <w:gridCol w:w="880"/>
        <w:gridCol w:w="880"/>
        <w:tblGridChange w:id="1379">
          <w:tblGrid>
            <w:gridCol w:w="2701"/>
            <w:gridCol w:w="337"/>
            <w:gridCol w:w="1075"/>
            <w:gridCol w:w="1074"/>
            <w:gridCol w:w="1074"/>
            <w:gridCol w:w="1074"/>
            <w:gridCol w:w="1074"/>
            <w:gridCol w:w="1074"/>
          </w:tblGrid>
        </w:tblGridChange>
      </w:tblGrid>
      <w:tr w:rsidR="00A76BEF" w:rsidRPr="00796E81" w:rsidDel="00C21883" w:rsidTr="002D5CE4">
        <w:trPr>
          <w:trHeight w:val="353"/>
          <w:del w:id="1380" w:author="user" w:date="2017-05-10T11:05:00Z"/>
          <w:trPrChange w:id="1381"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382"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83" w:author="user" w:date="2017-05-10T11:05:00Z"/>
                <w:rFonts w:ascii="Times New Roman" w:eastAsia="Times New Roman" w:hAnsi="Times New Roman" w:cs="Times New Roman"/>
                <w:sz w:val="20"/>
                <w:szCs w:val="20"/>
                <w:lang w:val="es-ES"/>
              </w:rPr>
            </w:pPr>
            <w:del w:id="1384"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385"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386" w:author="user" w:date="2017-05-10T11:05:00Z"/>
                <w:rFonts w:ascii="Times New Roman" w:eastAsia="Times New Roman" w:hAnsi="Times New Roman" w:cs="Times New Roman"/>
                <w:sz w:val="20"/>
                <w:szCs w:val="20"/>
                <w:lang w:val="es-ES"/>
              </w:rPr>
            </w:pPr>
            <w:del w:id="1387"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388"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389" w:author="user" w:date="2017-05-10T11:05:00Z"/>
                <w:rFonts w:ascii="Times New Roman" w:eastAsia="Times New Roman" w:hAnsi="Times New Roman" w:cs="Times New Roman"/>
                <w:b/>
                <w:bCs/>
                <w:sz w:val="20"/>
                <w:szCs w:val="20"/>
                <w:lang w:val="es-CL"/>
                <w:rPrChange w:id="1390" w:author="user" w:date="2017-05-10T11:05:00Z">
                  <w:rPr>
                    <w:del w:id="1391" w:author="user" w:date="2017-05-10T11:05:00Z"/>
                    <w:rFonts w:ascii="Times New Roman" w:eastAsia="Times New Roman" w:hAnsi="Times New Roman" w:cs="Times New Roman"/>
                    <w:b/>
                    <w:bCs/>
                    <w:sz w:val="20"/>
                    <w:szCs w:val="20"/>
                  </w:rPr>
                </w:rPrChange>
              </w:rPr>
            </w:pPr>
            <w:del w:id="1392" w:author="user" w:date="2017-05-10T11:05:00Z">
              <w:r w:rsidRPr="009071F6">
                <w:rPr>
                  <w:rFonts w:ascii="Times New Roman" w:eastAsia="Times New Roman" w:hAnsi="Times New Roman" w:cs="Times New Roman"/>
                  <w:b/>
                  <w:bCs/>
                  <w:sz w:val="20"/>
                  <w:szCs w:val="20"/>
                  <w:lang w:val="es-CL"/>
                  <w:rPrChange w:id="1393"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94"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395" w:author="user" w:date="2017-05-10T11:05:00Z"/>
                <w:rFonts w:ascii="Times New Roman" w:eastAsia="Times New Roman" w:hAnsi="Times New Roman" w:cs="Times New Roman"/>
                <w:b/>
                <w:bCs/>
                <w:sz w:val="20"/>
                <w:szCs w:val="20"/>
                <w:lang w:val="es-CL"/>
                <w:rPrChange w:id="1396" w:author="user" w:date="2017-05-10T11:05:00Z">
                  <w:rPr>
                    <w:del w:id="1397" w:author="user" w:date="2017-05-10T11:05:00Z"/>
                    <w:rFonts w:ascii="Times New Roman" w:eastAsia="Times New Roman" w:hAnsi="Times New Roman" w:cs="Times New Roman"/>
                    <w:b/>
                    <w:bCs/>
                    <w:sz w:val="20"/>
                    <w:szCs w:val="20"/>
                  </w:rPr>
                </w:rPrChange>
              </w:rPr>
            </w:pPr>
            <w:del w:id="1398" w:author="user" w:date="2017-05-10T11:05:00Z">
              <w:r w:rsidRPr="009071F6">
                <w:rPr>
                  <w:rFonts w:ascii="Times New Roman" w:eastAsia="Times New Roman" w:hAnsi="Times New Roman" w:cs="Times New Roman"/>
                  <w:b/>
                  <w:bCs/>
                  <w:sz w:val="20"/>
                  <w:szCs w:val="20"/>
                  <w:lang w:val="es-CL"/>
                  <w:rPrChange w:id="1399"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0"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01" w:author="user" w:date="2017-05-10T11:05:00Z"/>
                <w:rFonts w:ascii="Times New Roman" w:eastAsia="Times New Roman" w:hAnsi="Times New Roman" w:cs="Times New Roman"/>
                <w:b/>
                <w:bCs/>
                <w:sz w:val="20"/>
                <w:szCs w:val="20"/>
                <w:lang w:val="es-CL"/>
                <w:rPrChange w:id="1402" w:author="user" w:date="2017-05-10T11:05:00Z">
                  <w:rPr>
                    <w:del w:id="1403" w:author="user" w:date="2017-05-10T11:05:00Z"/>
                    <w:rFonts w:ascii="Times New Roman" w:eastAsia="Times New Roman" w:hAnsi="Times New Roman" w:cs="Times New Roman"/>
                    <w:b/>
                    <w:bCs/>
                    <w:sz w:val="20"/>
                    <w:szCs w:val="20"/>
                  </w:rPr>
                </w:rPrChange>
              </w:rPr>
            </w:pPr>
            <w:del w:id="1404" w:author="user" w:date="2017-05-10T11:05:00Z">
              <w:r w:rsidRPr="009071F6">
                <w:rPr>
                  <w:rFonts w:ascii="Times New Roman" w:eastAsia="Times New Roman" w:hAnsi="Times New Roman" w:cs="Times New Roman"/>
                  <w:b/>
                  <w:bCs/>
                  <w:sz w:val="20"/>
                  <w:szCs w:val="20"/>
                  <w:lang w:val="es-CL"/>
                  <w:rPrChange w:id="1405"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06"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07" w:author="user" w:date="2017-05-10T11:05:00Z"/>
                <w:rFonts w:ascii="Times New Roman" w:eastAsia="Times New Roman" w:hAnsi="Times New Roman" w:cs="Times New Roman"/>
                <w:b/>
                <w:bCs/>
                <w:sz w:val="20"/>
                <w:szCs w:val="20"/>
                <w:lang w:val="es-CL"/>
                <w:rPrChange w:id="1408" w:author="user" w:date="2017-05-10T11:05:00Z">
                  <w:rPr>
                    <w:del w:id="1409" w:author="user" w:date="2017-05-10T11:05:00Z"/>
                    <w:rFonts w:ascii="Times New Roman" w:eastAsia="Times New Roman" w:hAnsi="Times New Roman" w:cs="Times New Roman"/>
                    <w:b/>
                    <w:bCs/>
                    <w:sz w:val="20"/>
                    <w:szCs w:val="20"/>
                  </w:rPr>
                </w:rPrChange>
              </w:rPr>
            </w:pPr>
            <w:del w:id="1410" w:author="user" w:date="2017-05-10T11:05:00Z">
              <w:r w:rsidRPr="009071F6">
                <w:rPr>
                  <w:rFonts w:ascii="Times New Roman" w:eastAsia="Times New Roman" w:hAnsi="Times New Roman" w:cs="Times New Roman"/>
                  <w:b/>
                  <w:bCs/>
                  <w:sz w:val="20"/>
                  <w:szCs w:val="20"/>
                  <w:lang w:val="es-CL"/>
                  <w:rPrChange w:id="1411"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412"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1413" w:author="user" w:date="2017-05-10T11:05:00Z"/>
                <w:rFonts w:ascii="Times New Roman" w:eastAsia="Times New Roman" w:hAnsi="Times New Roman" w:cs="Times New Roman"/>
                <w:b/>
                <w:bCs/>
                <w:sz w:val="20"/>
                <w:szCs w:val="20"/>
                <w:lang w:val="es-CL"/>
                <w:rPrChange w:id="1414" w:author="user" w:date="2017-05-10T11:05:00Z">
                  <w:rPr>
                    <w:del w:id="1415" w:author="user" w:date="2017-05-10T11:05:00Z"/>
                    <w:rFonts w:ascii="Times New Roman" w:eastAsia="Times New Roman" w:hAnsi="Times New Roman" w:cs="Times New Roman"/>
                    <w:b/>
                    <w:bCs/>
                    <w:sz w:val="20"/>
                    <w:szCs w:val="20"/>
                  </w:rPr>
                </w:rPrChange>
              </w:rPr>
            </w:pPr>
            <w:del w:id="1416" w:author="user" w:date="2017-05-10T11:05:00Z">
              <w:r w:rsidRPr="009071F6">
                <w:rPr>
                  <w:rFonts w:ascii="Times New Roman" w:eastAsia="Times New Roman" w:hAnsi="Times New Roman" w:cs="Times New Roman"/>
                  <w:b/>
                  <w:bCs/>
                  <w:sz w:val="20"/>
                  <w:szCs w:val="20"/>
                  <w:lang w:val="es-CL"/>
                  <w:rPrChange w:id="1417"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418"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419" w:author="user" w:date="2017-05-10T11:05:00Z"/>
                <w:rFonts w:ascii="Times New Roman" w:eastAsia="Times New Roman" w:hAnsi="Times New Roman" w:cs="Times New Roman"/>
                <w:b/>
                <w:bCs/>
                <w:sz w:val="20"/>
                <w:szCs w:val="20"/>
                <w:lang w:val="es-CL"/>
                <w:rPrChange w:id="1420" w:author="user" w:date="2017-05-10T11:05:00Z">
                  <w:rPr>
                    <w:del w:id="1421" w:author="user" w:date="2017-05-10T11:05:00Z"/>
                    <w:rFonts w:ascii="Times New Roman" w:eastAsia="Times New Roman" w:hAnsi="Times New Roman" w:cs="Times New Roman"/>
                    <w:b/>
                    <w:bCs/>
                    <w:sz w:val="20"/>
                    <w:szCs w:val="20"/>
                  </w:rPr>
                </w:rPrChange>
              </w:rPr>
            </w:pPr>
            <w:del w:id="1422" w:author="user" w:date="2017-05-10T11:05:00Z">
              <w:r w:rsidRPr="009071F6">
                <w:rPr>
                  <w:rFonts w:ascii="Times New Roman" w:eastAsia="Times New Roman" w:hAnsi="Times New Roman" w:cs="Times New Roman"/>
                  <w:b/>
                  <w:bCs/>
                  <w:sz w:val="20"/>
                  <w:szCs w:val="20"/>
                  <w:lang w:val="es-CL"/>
                  <w:rPrChange w:id="1423" w:author="user" w:date="2017-05-10T11:05:00Z">
                    <w:rPr>
                      <w:rFonts w:ascii="Times New Roman" w:eastAsia="Times New Roman" w:hAnsi="Times New Roman" w:cs="Times New Roman"/>
                      <w:b/>
                      <w:bCs/>
                      <w:sz w:val="20"/>
                      <w:szCs w:val="20"/>
                    </w:rPr>
                  </w:rPrChange>
                </w:rPr>
                <w:delText>2001-15</w:delText>
              </w:r>
            </w:del>
          </w:p>
        </w:tc>
      </w:tr>
      <w:tr w:rsidR="00A76BEF" w:rsidRPr="00796E81" w:rsidDel="00C21883" w:rsidTr="002D5CE4">
        <w:trPr>
          <w:trHeight w:val="373"/>
          <w:del w:id="1424" w:author="user" w:date="2017-05-10T11:05:00Z"/>
          <w:trPrChange w:id="1425"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2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427" w:author="user" w:date="2017-05-10T11:05:00Z"/>
                <w:rFonts w:ascii="Times New Roman" w:eastAsia="Times New Roman" w:hAnsi="Times New Roman" w:cs="Times New Roman"/>
                <w:b/>
                <w:bCs/>
                <w:sz w:val="21"/>
                <w:szCs w:val="21"/>
                <w:lang w:val="es-CL"/>
                <w:rPrChange w:id="1428" w:author="user" w:date="2017-05-10T11:05:00Z">
                  <w:rPr>
                    <w:del w:id="1429" w:author="user" w:date="2017-05-10T11:05:00Z"/>
                    <w:rFonts w:ascii="Times New Roman" w:eastAsia="Times New Roman" w:hAnsi="Times New Roman" w:cs="Times New Roman"/>
                    <w:b/>
                    <w:bCs/>
                    <w:sz w:val="21"/>
                    <w:szCs w:val="21"/>
                  </w:rPr>
                </w:rPrChange>
              </w:rPr>
            </w:pPr>
            <w:del w:id="1430" w:author="user" w:date="2017-05-10T11:05:00Z">
              <w:r w:rsidRPr="009071F6">
                <w:rPr>
                  <w:rFonts w:ascii="Times New Roman" w:eastAsia="Times New Roman" w:hAnsi="Times New Roman" w:cs="Times New Roman"/>
                  <w:b/>
                  <w:bCs/>
                  <w:sz w:val="21"/>
                  <w:szCs w:val="21"/>
                  <w:lang w:val="es-CL"/>
                  <w:rPrChange w:id="1431"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43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33" w:author="user" w:date="2017-05-10T11:05:00Z"/>
                <w:rFonts w:ascii="Times New Roman" w:eastAsia="Times New Roman" w:hAnsi="Times New Roman" w:cs="Times New Roman"/>
                <w:b/>
                <w:bCs/>
                <w:sz w:val="21"/>
                <w:szCs w:val="21"/>
                <w:lang w:val="es-CL"/>
                <w:rPrChange w:id="1434" w:author="user" w:date="2017-05-10T11:05:00Z">
                  <w:rPr>
                    <w:del w:id="1435" w:author="user" w:date="2017-05-10T11:05:00Z"/>
                    <w:rFonts w:ascii="Times New Roman" w:eastAsia="Times New Roman" w:hAnsi="Times New Roman" w:cs="Times New Roman"/>
                    <w:b/>
                    <w:bCs/>
                    <w:sz w:val="21"/>
                    <w:szCs w:val="21"/>
                  </w:rPr>
                </w:rPrChange>
              </w:rPr>
            </w:pPr>
            <w:del w:id="1436" w:author="user" w:date="2017-05-10T11:05:00Z">
              <w:r w:rsidRPr="009071F6">
                <w:rPr>
                  <w:rFonts w:ascii="Times New Roman" w:eastAsia="Times New Roman" w:hAnsi="Times New Roman" w:cs="Times New Roman"/>
                  <w:b/>
                  <w:bCs/>
                  <w:sz w:val="21"/>
                  <w:szCs w:val="21"/>
                  <w:lang w:val="es-CL"/>
                  <w:rPrChange w:id="1437"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3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39" w:author="user" w:date="2017-05-10T11:05:00Z"/>
                <w:rFonts w:ascii="Times New Roman" w:eastAsia="Times New Roman" w:hAnsi="Times New Roman" w:cs="Times New Roman"/>
                <w:b/>
                <w:bCs/>
                <w:sz w:val="21"/>
                <w:szCs w:val="21"/>
                <w:lang w:val="es-CL"/>
                <w:rPrChange w:id="1440" w:author="user" w:date="2017-05-10T11:05:00Z">
                  <w:rPr>
                    <w:del w:id="1441" w:author="user" w:date="2017-05-10T11:05:00Z"/>
                    <w:rFonts w:ascii="Times New Roman" w:eastAsia="Times New Roman" w:hAnsi="Times New Roman" w:cs="Times New Roman"/>
                    <w:b/>
                    <w:bCs/>
                    <w:color w:val="345A8A" w:themeColor="accent1" w:themeShade="B5"/>
                    <w:sz w:val="21"/>
                    <w:szCs w:val="21"/>
                  </w:rPr>
                </w:rPrChange>
              </w:rPr>
            </w:pPr>
            <w:del w:id="1442" w:author="user" w:date="2017-05-10T11:05:00Z">
              <w:r w:rsidRPr="009071F6">
                <w:rPr>
                  <w:rFonts w:ascii="Times New Roman" w:eastAsia="Times New Roman" w:hAnsi="Times New Roman" w:cs="Times New Roman"/>
                  <w:b/>
                  <w:bCs/>
                  <w:sz w:val="21"/>
                  <w:szCs w:val="21"/>
                  <w:lang w:val="es-CL"/>
                  <w:rPrChange w:id="1443"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44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45" w:author="user" w:date="2017-05-10T11:05:00Z"/>
                <w:rFonts w:ascii="Times New Roman" w:eastAsia="Times New Roman" w:hAnsi="Times New Roman" w:cs="Times New Roman"/>
                <w:b/>
                <w:bCs/>
                <w:sz w:val="21"/>
                <w:szCs w:val="21"/>
                <w:lang w:val="es-CL"/>
                <w:rPrChange w:id="1446" w:author="user" w:date="2017-05-10T11:05:00Z">
                  <w:rPr>
                    <w:del w:id="1447" w:author="user" w:date="2017-05-10T11:05:00Z"/>
                    <w:rFonts w:ascii="Times New Roman" w:eastAsia="Times New Roman" w:hAnsi="Times New Roman" w:cs="Times New Roman"/>
                    <w:b/>
                    <w:bCs/>
                    <w:color w:val="345A8A" w:themeColor="accent1" w:themeShade="B5"/>
                    <w:sz w:val="21"/>
                    <w:szCs w:val="21"/>
                  </w:rPr>
                </w:rPrChange>
              </w:rPr>
            </w:pPr>
            <w:del w:id="1448" w:author="user" w:date="2017-05-10T11:05:00Z">
              <w:r w:rsidRPr="009071F6">
                <w:rPr>
                  <w:rFonts w:ascii="Times New Roman" w:eastAsia="Times New Roman" w:hAnsi="Times New Roman" w:cs="Times New Roman"/>
                  <w:b/>
                  <w:bCs/>
                  <w:sz w:val="21"/>
                  <w:szCs w:val="21"/>
                  <w:lang w:val="es-CL"/>
                  <w:rPrChange w:id="1449"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45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51" w:author="user" w:date="2017-05-10T11:05:00Z"/>
                <w:rFonts w:ascii="Times New Roman" w:eastAsia="Times New Roman" w:hAnsi="Times New Roman" w:cs="Times New Roman"/>
                <w:b/>
                <w:bCs/>
                <w:sz w:val="21"/>
                <w:szCs w:val="21"/>
                <w:lang w:val="es-CL"/>
                <w:rPrChange w:id="1452" w:author="user" w:date="2017-05-10T11:05:00Z">
                  <w:rPr>
                    <w:del w:id="1453" w:author="user" w:date="2017-05-10T11:05:00Z"/>
                    <w:rFonts w:ascii="Times New Roman" w:eastAsia="Times New Roman" w:hAnsi="Times New Roman" w:cs="Times New Roman"/>
                    <w:b/>
                    <w:bCs/>
                    <w:color w:val="345A8A" w:themeColor="accent1" w:themeShade="B5"/>
                    <w:sz w:val="21"/>
                    <w:szCs w:val="21"/>
                  </w:rPr>
                </w:rPrChange>
              </w:rPr>
            </w:pPr>
            <w:del w:id="1454" w:author="user" w:date="2017-05-10T11:05:00Z">
              <w:r w:rsidRPr="009071F6">
                <w:rPr>
                  <w:rFonts w:ascii="Times New Roman" w:eastAsia="Times New Roman" w:hAnsi="Times New Roman" w:cs="Times New Roman"/>
                  <w:b/>
                  <w:bCs/>
                  <w:sz w:val="21"/>
                  <w:szCs w:val="21"/>
                  <w:lang w:val="es-CL"/>
                  <w:rPrChange w:id="1455"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4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57" w:author="user" w:date="2017-05-10T11:05:00Z"/>
                <w:rFonts w:ascii="Times New Roman" w:eastAsia="Times New Roman" w:hAnsi="Times New Roman" w:cs="Times New Roman"/>
                <w:b/>
                <w:bCs/>
                <w:sz w:val="21"/>
                <w:szCs w:val="21"/>
                <w:lang w:val="es-CL"/>
                <w:rPrChange w:id="1458" w:author="user" w:date="2017-05-10T11:05:00Z">
                  <w:rPr>
                    <w:del w:id="1459" w:author="user" w:date="2017-05-10T11:05:00Z"/>
                    <w:rFonts w:ascii="Times New Roman" w:eastAsia="Times New Roman" w:hAnsi="Times New Roman" w:cs="Times New Roman"/>
                    <w:b/>
                    <w:bCs/>
                    <w:color w:val="345A8A" w:themeColor="accent1" w:themeShade="B5"/>
                    <w:sz w:val="21"/>
                    <w:szCs w:val="21"/>
                  </w:rPr>
                </w:rPrChange>
              </w:rPr>
            </w:pPr>
            <w:del w:id="1460" w:author="user" w:date="2017-05-10T11:05:00Z">
              <w:r w:rsidRPr="009071F6">
                <w:rPr>
                  <w:rFonts w:ascii="Times New Roman" w:eastAsia="Times New Roman" w:hAnsi="Times New Roman" w:cs="Times New Roman"/>
                  <w:b/>
                  <w:bCs/>
                  <w:sz w:val="21"/>
                  <w:szCs w:val="21"/>
                  <w:lang w:val="es-CL"/>
                  <w:rPrChange w:id="1461"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4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63" w:author="user" w:date="2017-05-10T11:05:00Z"/>
                <w:rFonts w:ascii="Times New Roman" w:eastAsia="Times New Roman" w:hAnsi="Times New Roman" w:cs="Times New Roman"/>
                <w:b/>
                <w:bCs/>
                <w:sz w:val="21"/>
                <w:szCs w:val="21"/>
                <w:lang w:val="es-CL"/>
                <w:rPrChange w:id="1464" w:author="user" w:date="2017-05-10T11:05:00Z">
                  <w:rPr>
                    <w:del w:id="1465" w:author="user" w:date="2017-05-10T11:05:00Z"/>
                    <w:rFonts w:ascii="Times New Roman" w:eastAsia="Times New Roman" w:hAnsi="Times New Roman" w:cs="Times New Roman"/>
                    <w:b/>
                    <w:bCs/>
                    <w:color w:val="345A8A" w:themeColor="accent1" w:themeShade="B5"/>
                    <w:sz w:val="21"/>
                    <w:szCs w:val="21"/>
                  </w:rPr>
                </w:rPrChange>
              </w:rPr>
            </w:pPr>
            <w:del w:id="1466" w:author="user" w:date="2017-05-10T11:05:00Z">
              <w:r w:rsidRPr="009071F6">
                <w:rPr>
                  <w:rFonts w:ascii="Times New Roman" w:eastAsia="Times New Roman" w:hAnsi="Times New Roman" w:cs="Times New Roman"/>
                  <w:b/>
                  <w:bCs/>
                  <w:sz w:val="21"/>
                  <w:szCs w:val="21"/>
                  <w:lang w:val="es-CL"/>
                  <w:rPrChange w:id="1467"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6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469" w:author="user" w:date="2017-05-10T11:05:00Z"/>
                <w:rFonts w:ascii="Times New Roman" w:eastAsia="Times New Roman" w:hAnsi="Times New Roman" w:cs="Times New Roman"/>
                <w:b/>
                <w:bCs/>
                <w:sz w:val="21"/>
                <w:szCs w:val="21"/>
                <w:lang w:val="es-CL"/>
                <w:rPrChange w:id="1470" w:author="user" w:date="2017-05-10T11:05:00Z">
                  <w:rPr>
                    <w:del w:id="1471" w:author="user" w:date="2017-05-10T11:05:00Z"/>
                    <w:rFonts w:ascii="Times New Roman" w:eastAsia="Times New Roman" w:hAnsi="Times New Roman" w:cs="Times New Roman"/>
                    <w:b/>
                    <w:bCs/>
                    <w:color w:val="345A8A" w:themeColor="accent1" w:themeShade="B5"/>
                    <w:sz w:val="21"/>
                    <w:szCs w:val="21"/>
                  </w:rPr>
                </w:rPrChange>
              </w:rPr>
            </w:pPr>
            <w:del w:id="1472" w:author="user" w:date="2017-05-10T11:05:00Z">
              <w:r w:rsidRPr="009071F6">
                <w:rPr>
                  <w:rFonts w:ascii="Times New Roman" w:eastAsia="Times New Roman" w:hAnsi="Times New Roman" w:cs="Times New Roman"/>
                  <w:b/>
                  <w:bCs/>
                  <w:sz w:val="21"/>
                  <w:szCs w:val="21"/>
                  <w:lang w:val="es-CL"/>
                  <w:rPrChange w:id="1473" w:author="user" w:date="2017-05-10T11:05:00Z">
                    <w:rPr>
                      <w:rFonts w:ascii="Times New Roman" w:eastAsia="Times New Roman" w:hAnsi="Times New Roman" w:cs="Times New Roman"/>
                      <w:b/>
                      <w:bCs/>
                      <w:sz w:val="21"/>
                      <w:szCs w:val="21"/>
                    </w:rPr>
                  </w:rPrChange>
                </w:rPr>
                <w:delText>4.8</w:delText>
              </w:r>
            </w:del>
          </w:p>
        </w:tc>
      </w:tr>
      <w:tr w:rsidR="00A76BEF" w:rsidRPr="00796E81" w:rsidDel="00C21883" w:rsidTr="002D5CE4">
        <w:trPr>
          <w:trHeight w:val="353"/>
          <w:del w:id="1474" w:author="user" w:date="2017-05-10T11:05:00Z"/>
          <w:trPrChange w:id="1475"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7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477" w:author="user" w:date="2017-05-10T11:05:00Z"/>
                <w:rFonts w:ascii="Times New Roman" w:eastAsia="Times New Roman" w:hAnsi="Times New Roman" w:cs="Times New Roman"/>
                <w:sz w:val="20"/>
                <w:szCs w:val="20"/>
                <w:lang w:val="es-CL"/>
                <w:rPrChange w:id="1478" w:author="user" w:date="2017-05-10T11:05:00Z">
                  <w:rPr>
                    <w:del w:id="1479" w:author="user" w:date="2017-05-10T11:05:00Z"/>
                    <w:rFonts w:ascii="Times New Roman" w:eastAsia="Times New Roman" w:hAnsi="Times New Roman" w:cs="Times New Roman"/>
                    <w:sz w:val="20"/>
                    <w:szCs w:val="20"/>
                  </w:rPr>
                </w:rPrChange>
              </w:rPr>
            </w:pPr>
            <w:del w:id="1480" w:author="user" w:date="2017-05-10T11:05:00Z">
              <w:r w:rsidRPr="009071F6">
                <w:rPr>
                  <w:rFonts w:ascii="Times New Roman" w:eastAsia="Times New Roman" w:hAnsi="Times New Roman" w:cs="Times New Roman"/>
                  <w:sz w:val="20"/>
                  <w:szCs w:val="20"/>
                  <w:lang w:val="es-CL"/>
                  <w:rPrChange w:id="1481"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48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83" w:author="user" w:date="2017-05-10T11:05:00Z"/>
                <w:rFonts w:ascii="Times New Roman" w:eastAsia="Times New Roman" w:hAnsi="Times New Roman" w:cs="Times New Roman"/>
                <w:sz w:val="20"/>
                <w:szCs w:val="20"/>
                <w:lang w:val="es-CL"/>
                <w:rPrChange w:id="1484" w:author="user" w:date="2017-05-10T11:05:00Z">
                  <w:rPr>
                    <w:del w:id="1485" w:author="user" w:date="2017-05-10T11:05:00Z"/>
                    <w:rFonts w:ascii="Times New Roman" w:eastAsia="Times New Roman" w:hAnsi="Times New Roman" w:cs="Times New Roman"/>
                    <w:sz w:val="20"/>
                    <w:szCs w:val="20"/>
                  </w:rPr>
                </w:rPrChange>
              </w:rPr>
            </w:pPr>
            <w:del w:id="1486" w:author="user" w:date="2017-05-10T11:05:00Z">
              <w:r w:rsidRPr="009071F6">
                <w:rPr>
                  <w:rFonts w:ascii="Times New Roman" w:eastAsia="Times New Roman" w:hAnsi="Times New Roman" w:cs="Times New Roman"/>
                  <w:sz w:val="20"/>
                  <w:szCs w:val="20"/>
                  <w:lang w:val="es-CL"/>
                  <w:rPrChange w:id="1487"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48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89" w:author="user" w:date="2017-05-10T11:05:00Z"/>
                <w:rFonts w:ascii="Times New Roman" w:eastAsia="Times New Roman" w:hAnsi="Times New Roman" w:cs="Times New Roman"/>
                <w:sz w:val="20"/>
                <w:szCs w:val="20"/>
                <w:lang w:val="es-CL"/>
                <w:rPrChange w:id="1490" w:author="user" w:date="2017-05-10T11:05:00Z">
                  <w:rPr>
                    <w:del w:id="1491" w:author="user" w:date="2017-05-10T11:05:00Z"/>
                    <w:rFonts w:ascii="Times New Roman" w:eastAsia="Times New Roman" w:hAnsi="Times New Roman" w:cs="Times New Roman"/>
                    <w:sz w:val="20"/>
                    <w:szCs w:val="20"/>
                  </w:rPr>
                </w:rPrChange>
              </w:rPr>
            </w:pPr>
            <w:del w:id="1492" w:author="user" w:date="2017-05-10T11:05:00Z">
              <w:r w:rsidRPr="009071F6">
                <w:rPr>
                  <w:rFonts w:ascii="Times New Roman" w:eastAsia="Times New Roman" w:hAnsi="Times New Roman" w:cs="Times New Roman"/>
                  <w:sz w:val="20"/>
                  <w:szCs w:val="20"/>
                  <w:lang w:val="es-CL"/>
                  <w:rPrChange w:id="1493"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9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495" w:author="user" w:date="2017-05-10T11:05:00Z"/>
                <w:rFonts w:ascii="Times New Roman" w:eastAsia="Times New Roman" w:hAnsi="Times New Roman" w:cs="Times New Roman"/>
                <w:sz w:val="20"/>
                <w:szCs w:val="20"/>
                <w:lang w:val="es-CL"/>
                <w:rPrChange w:id="1496" w:author="user" w:date="2017-05-10T11:05:00Z">
                  <w:rPr>
                    <w:del w:id="1497" w:author="user" w:date="2017-05-10T11:05:00Z"/>
                    <w:rFonts w:ascii="Times New Roman" w:eastAsia="Times New Roman" w:hAnsi="Times New Roman" w:cs="Times New Roman"/>
                    <w:sz w:val="20"/>
                    <w:szCs w:val="20"/>
                  </w:rPr>
                </w:rPrChange>
              </w:rPr>
            </w:pPr>
            <w:del w:id="1498" w:author="user" w:date="2017-05-10T11:05:00Z">
              <w:r w:rsidRPr="009071F6">
                <w:rPr>
                  <w:rFonts w:ascii="Times New Roman" w:eastAsia="Times New Roman" w:hAnsi="Times New Roman" w:cs="Times New Roman"/>
                  <w:sz w:val="20"/>
                  <w:szCs w:val="20"/>
                  <w:lang w:val="es-CL"/>
                  <w:rPrChange w:id="1499"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01" w:author="user" w:date="2017-05-10T11:05:00Z"/>
                <w:rFonts w:ascii="Times New Roman" w:eastAsia="Times New Roman" w:hAnsi="Times New Roman" w:cs="Times New Roman"/>
                <w:sz w:val="20"/>
                <w:szCs w:val="20"/>
                <w:lang w:val="es-CL"/>
                <w:rPrChange w:id="1502" w:author="user" w:date="2017-05-10T11:05:00Z">
                  <w:rPr>
                    <w:del w:id="1503" w:author="user" w:date="2017-05-10T11:05:00Z"/>
                    <w:rFonts w:ascii="Times New Roman" w:eastAsia="Times New Roman" w:hAnsi="Times New Roman" w:cs="Times New Roman"/>
                    <w:sz w:val="20"/>
                    <w:szCs w:val="20"/>
                  </w:rPr>
                </w:rPrChange>
              </w:rPr>
            </w:pPr>
            <w:del w:id="1504" w:author="user" w:date="2017-05-10T11:05:00Z">
              <w:r w:rsidRPr="009071F6">
                <w:rPr>
                  <w:rFonts w:ascii="Times New Roman" w:eastAsia="Times New Roman" w:hAnsi="Times New Roman" w:cs="Times New Roman"/>
                  <w:sz w:val="20"/>
                  <w:szCs w:val="20"/>
                  <w:lang w:val="es-CL"/>
                  <w:rPrChange w:id="1505"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07" w:author="user" w:date="2017-05-10T11:05:00Z"/>
                <w:rFonts w:ascii="Times New Roman" w:eastAsia="Times New Roman" w:hAnsi="Times New Roman" w:cs="Times New Roman"/>
                <w:sz w:val="20"/>
                <w:szCs w:val="20"/>
                <w:lang w:val="es-CL"/>
                <w:rPrChange w:id="1508" w:author="user" w:date="2017-05-10T11:05:00Z">
                  <w:rPr>
                    <w:del w:id="1509" w:author="user" w:date="2017-05-10T11:05:00Z"/>
                    <w:rFonts w:ascii="Times New Roman" w:eastAsia="Times New Roman" w:hAnsi="Times New Roman" w:cs="Times New Roman"/>
                    <w:sz w:val="20"/>
                    <w:szCs w:val="20"/>
                  </w:rPr>
                </w:rPrChange>
              </w:rPr>
            </w:pPr>
            <w:del w:id="1510" w:author="user" w:date="2017-05-10T11:05:00Z">
              <w:r w:rsidRPr="009071F6">
                <w:rPr>
                  <w:rFonts w:ascii="Times New Roman" w:eastAsia="Times New Roman" w:hAnsi="Times New Roman" w:cs="Times New Roman"/>
                  <w:sz w:val="20"/>
                  <w:szCs w:val="20"/>
                  <w:lang w:val="es-CL"/>
                  <w:rPrChange w:id="1511"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5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13" w:author="user" w:date="2017-05-10T11:05:00Z"/>
                <w:rFonts w:ascii="Times New Roman" w:eastAsia="Times New Roman" w:hAnsi="Times New Roman" w:cs="Times New Roman"/>
                <w:sz w:val="20"/>
                <w:szCs w:val="20"/>
                <w:lang w:val="es-CL"/>
                <w:rPrChange w:id="1514" w:author="user" w:date="2017-05-10T11:05:00Z">
                  <w:rPr>
                    <w:del w:id="1515" w:author="user" w:date="2017-05-10T11:05:00Z"/>
                    <w:rFonts w:ascii="Times New Roman" w:eastAsia="Times New Roman" w:hAnsi="Times New Roman" w:cs="Times New Roman"/>
                    <w:sz w:val="20"/>
                    <w:szCs w:val="20"/>
                  </w:rPr>
                </w:rPrChange>
              </w:rPr>
            </w:pPr>
            <w:del w:id="1516" w:author="user" w:date="2017-05-10T11:05:00Z">
              <w:r w:rsidRPr="009071F6">
                <w:rPr>
                  <w:rFonts w:ascii="Times New Roman" w:eastAsia="Times New Roman" w:hAnsi="Times New Roman" w:cs="Times New Roman"/>
                  <w:sz w:val="20"/>
                  <w:szCs w:val="20"/>
                  <w:lang w:val="es-CL"/>
                  <w:rPrChange w:id="1517"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51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rPr>
                <w:del w:id="1519" w:author="user" w:date="2017-05-10T11:05:00Z"/>
                <w:rFonts w:ascii="Times New Roman" w:eastAsia="Times New Roman" w:hAnsi="Times New Roman" w:cs="Times New Roman"/>
                <w:sz w:val="20"/>
                <w:szCs w:val="20"/>
                <w:lang w:val="es-CL"/>
                <w:rPrChange w:id="1520" w:author="user" w:date="2017-05-10T11:05:00Z">
                  <w:rPr>
                    <w:del w:id="1521" w:author="user" w:date="2017-05-10T11:05:00Z"/>
                    <w:rFonts w:ascii="Times New Roman" w:eastAsia="Times New Roman" w:hAnsi="Times New Roman" w:cs="Times New Roman"/>
                    <w:sz w:val="20"/>
                    <w:szCs w:val="20"/>
                  </w:rPr>
                </w:rPrChange>
              </w:rPr>
            </w:pPr>
            <w:del w:id="1522" w:author="user" w:date="2017-05-10T11:05:00Z">
              <w:r w:rsidRPr="009071F6">
                <w:rPr>
                  <w:rFonts w:ascii="Times New Roman" w:eastAsia="Times New Roman" w:hAnsi="Times New Roman" w:cs="Times New Roman"/>
                  <w:sz w:val="20"/>
                  <w:szCs w:val="20"/>
                  <w:lang w:val="es-CL"/>
                  <w:rPrChange w:id="1523" w:author="user" w:date="2017-05-10T11:05:00Z">
                    <w:rPr>
                      <w:rFonts w:ascii="Times New Roman" w:eastAsia="Times New Roman" w:hAnsi="Times New Roman" w:cs="Times New Roman"/>
                      <w:sz w:val="20"/>
                      <w:szCs w:val="20"/>
                    </w:rPr>
                  </w:rPrChange>
                </w:rPr>
                <w:delText> </w:delText>
              </w:r>
            </w:del>
          </w:p>
        </w:tc>
      </w:tr>
      <w:tr w:rsidR="00A76BEF" w:rsidRPr="00796E81" w:rsidDel="00C21883" w:rsidTr="002D5CE4">
        <w:trPr>
          <w:trHeight w:val="373"/>
          <w:del w:id="1524" w:author="user" w:date="2017-05-10T11:05:00Z"/>
          <w:trPrChange w:id="1525"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52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527" w:author="user" w:date="2017-05-10T11:05:00Z"/>
                <w:rFonts w:ascii="Times New Roman" w:eastAsia="Times New Roman" w:hAnsi="Times New Roman" w:cs="Times New Roman"/>
                <w:b/>
                <w:bCs/>
                <w:sz w:val="21"/>
                <w:szCs w:val="21"/>
                <w:lang w:val="es-CL"/>
                <w:rPrChange w:id="1528" w:author="user" w:date="2017-05-10T11:05:00Z">
                  <w:rPr>
                    <w:del w:id="1529" w:author="user" w:date="2017-05-10T11:05:00Z"/>
                    <w:rFonts w:ascii="Times New Roman" w:eastAsia="Times New Roman" w:hAnsi="Times New Roman" w:cs="Times New Roman"/>
                    <w:b/>
                    <w:bCs/>
                    <w:sz w:val="21"/>
                    <w:szCs w:val="21"/>
                  </w:rPr>
                </w:rPrChange>
              </w:rPr>
            </w:pPr>
            <w:del w:id="1530" w:author="user" w:date="2017-05-10T11:05:00Z">
              <w:r w:rsidRPr="009071F6">
                <w:rPr>
                  <w:rFonts w:ascii="Times New Roman" w:eastAsia="Times New Roman" w:hAnsi="Times New Roman" w:cs="Times New Roman"/>
                  <w:b/>
                  <w:bCs/>
                  <w:sz w:val="21"/>
                  <w:szCs w:val="21"/>
                  <w:lang w:val="es-CL"/>
                  <w:rPrChange w:id="1531"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53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33" w:author="user" w:date="2017-05-10T11:05:00Z"/>
                <w:rFonts w:ascii="Times New Roman" w:eastAsia="Times New Roman" w:hAnsi="Times New Roman" w:cs="Times New Roman"/>
                <w:b/>
                <w:bCs/>
                <w:sz w:val="21"/>
                <w:szCs w:val="21"/>
                <w:lang w:val="es-CL"/>
                <w:rPrChange w:id="1534" w:author="user" w:date="2017-05-10T11:05:00Z">
                  <w:rPr>
                    <w:del w:id="1535" w:author="user" w:date="2017-05-10T11:05:00Z"/>
                    <w:rFonts w:ascii="Times New Roman" w:eastAsia="Times New Roman" w:hAnsi="Times New Roman" w:cs="Times New Roman"/>
                    <w:b/>
                    <w:bCs/>
                    <w:sz w:val="21"/>
                    <w:szCs w:val="21"/>
                  </w:rPr>
                </w:rPrChange>
              </w:rPr>
            </w:pPr>
            <w:del w:id="1536" w:author="user" w:date="2017-05-10T11:05:00Z">
              <w:r w:rsidRPr="009071F6">
                <w:rPr>
                  <w:rFonts w:ascii="Times New Roman" w:eastAsia="Times New Roman" w:hAnsi="Times New Roman" w:cs="Times New Roman"/>
                  <w:b/>
                  <w:bCs/>
                  <w:sz w:val="21"/>
                  <w:szCs w:val="21"/>
                  <w:lang w:val="es-CL"/>
                  <w:rPrChange w:id="1537"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53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39" w:author="user" w:date="2017-05-10T11:05:00Z"/>
                <w:rFonts w:ascii="Times New Roman" w:eastAsia="Times New Roman" w:hAnsi="Times New Roman" w:cs="Times New Roman"/>
                <w:b/>
                <w:bCs/>
                <w:sz w:val="21"/>
                <w:szCs w:val="21"/>
                <w:lang w:val="es-CL"/>
                <w:rPrChange w:id="1540" w:author="user" w:date="2017-05-10T11:05:00Z">
                  <w:rPr>
                    <w:del w:id="1541" w:author="user" w:date="2017-05-10T11:05:00Z"/>
                    <w:rFonts w:ascii="Times New Roman" w:eastAsia="Times New Roman" w:hAnsi="Times New Roman" w:cs="Times New Roman"/>
                    <w:b/>
                    <w:bCs/>
                    <w:sz w:val="21"/>
                    <w:szCs w:val="21"/>
                  </w:rPr>
                </w:rPrChange>
              </w:rPr>
            </w:pPr>
            <w:del w:id="1542" w:author="user" w:date="2017-05-10T11:05:00Z">
              <w:r w:rsidRPr="009071F6">
                <w:rPr>
                  <w:rFonts w:ascii="Times New Roman" w:eastAsia="Times New Roman" w:hAnsi="Times New Roman" w:cs="Times New Roman"/>
                  <w:b/>
                  <w:bCs/>
                  <w:sz w:val="21"/>
                  <w:szCs w:val="21"/>
                  <w:lang w:val="es-CL"/>
                  <w:rPrChange w:id="1543"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54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45" w:author="user" w:date="2017-05-10T11:05:00Z"/>
                <w:rFonts w:ascii="Times New Roman" w:eastAsia="Times New Roman" w:hAnsi="Times New Roman" w:cs="Times New Roman"/>
                <w:b/>
                <w:bCs/>
                <w:sz w:val="21"/>
                <w:szCs w:val="21"/>
                <w:lang w:val="es-CL"/>
                <w:rPrChange w:id="1546" w:author="user" w:date="2017-05-10T11:05:00Z">
                  <w:rPr>
                    <w:del w:id="1547" w:author="user" w:date="2017-05-10T11:05:00Z"/>
                    <w:rFonts w:ascii="Times New Roman" w:eastAsia="Times New Roman" w:hAnsi="Times New Roman" w:cs="Times New Roman"/>
                    <w:b/>
                    <w:bCs/>
                    <w:sz w:val="21"/>
                    <w:szCs w:val="21"/>
                  </w:rPr>
                </w:rPrChange>
              </w:rPr>
            </w:pPr>
            <w:del w:id="1548" w:author="user" w:date="2017-05-10T11:05:00Z">
              <w:r w:rsidRPr="009071F6">
                <w:rPr>
                  <w:rFonts w:ascii="Times New Roman" w:eastAsia="Times New Roman" w:hAnsi="Times New Roman" w:cs="Times New Roman"/>
                  <w:b/>
                  <w:bCs/>
                  <w:sz w:val="21"/>
                  <w:szCs w:val="21"/>
                  <w:lang w:val="es-CL"/>
                  <w:rPrChange w:id="1549"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55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51" w:author="user" w:date="2017-05-10T11:05:00Z"/>
                <w:rFonts w:ascii="Times New Roman" w:eastAsia="Times New Roman" w:hAnsi="Times New Roman" w:cs="Times New Roman"/>
                <w:b/>
                <w:bCs/>
                <w:sz w:val="21"/>
                <w:szCs w:val="21"/>
                <w:lang w:val="es-CL"/>
                <w:rPrChange w:id="1552" w:author="user" w:date="2017-05-10T11:05:00Z">
                  <w:rPr>
                    <w:del w:id="1553" w:author="user" w:date="2017-05-10T11:05:00Z"/>
                    <w:rFonts w:ascii="Times New Roman" w:eastAsia="Times New Roman" w:hAnsi="Times New Roman" w:cs="Times New Roman"/>
                    <w:b/>
                    <w:bCs/>
                    <w:sz w:val="21"/>
                    <w:szCs w:val="21"/>
                  </w:rPr>
                </w:rPrChange>
              </w:rPr>
            </w:pPr>
            <w:del w:id="1554" w:author="user" w:date="2017-05-10T11:05:00Z">
              <w:r w:rsidRPr="009071F6">
                <w:rPr>
                  <w:rFonts w:ascii="Times New Roman" w:eastAsia="Times New Roman" w:hAnsi="Times New Roman" w:cs="Times New Roman"/>
                  <w:b/>
                  <w:bCs/>
                  <w:sz w:val="21"/>
                  <w:szCs w:val="21"/>
                  <w:lang w:val="es-CL"/>
                  <w:rPrChange w:id="1555"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5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57" w:author="user" w:date="2017-05-10T11:05:00Z"/>
                <w:rFonts w:ascii="Times New Roman" w:eastAsia="Times New Roman" w:hAnsi="Times New Roman" w:cs="Times New Roman"/>
                <w:b/>
                <w:bCs/>
                <w:sz w:val="21"/>
                <w:szCs w:val="21"/>
                <w:lang w:val="es-CL"/>
                <w:rPrChange w:id="1558" w:author="user" w:date="2017-05-10T11:05:00Z">
                  <w:rPr>
                    <w:del w:id="1559" w:author="user" w:date="2017-05-10T11:05:00Z"/>
                    <w:rFonts w:ascii="Times New Roman" w:eastAsia="Times New Roman" w:hAnsi="Times New Roman" w:cs="Times New Roman"/>
                    <w:b/>
                    <w:bCs/>
                    <w:sz w:val="21"/>
                    <w:szCs w:val="21"/>
                  </w:rPr>
                </w:rPrChange>
              </w:rPr>
            </w:pPr>
            <w:del w:id="1560" w:author="user" w:date="2017-05-10T11:05:00Z">
              <w:r w:rsidRPr="009071F6">
                <w:rPr>
                  <w:rFonts w:ascii="Times New Roman" w:eastAsia="Times New Roman" w:hAnsi="Times New Roman" w:cs="Times New Roman"/>
                  <w:b/>
                  <w:bCs/>
                  <w:sz w:val="21"/>
                  <w:szCs w:val="21"/>
                  <w:lang w:val="es-CL"/>
                  <w:rPrChange w:id="1561"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5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63" w:author="user" w:date="2017-05-10T11:05:00Z"/>
                <w:rFonts w:ascii="Times New Roman" w:eastAsia="Times New Roman" w:hAnsi="Times New Roman" w:cs="Times New Roman"/>
                <w:b/>
                <w:bCs/>
                <w:sz w:val="21"/>
                <w:szCs w:val="21"/>
                <w:lang w:val="es-CL"/>
                <w:rPrChange w:id="1564" w:author="user" w:date="2017-05-10T11:05:00Z">
                  <w:rPr>
                    <w:del w:id="1565" w:author="user" w:date="2017-05-10T11:05:00Z"/>
                    <w:rFonts w:ascii="Times New Roman" w:eastAsia="Times New Roman" w:hAnsi="Times New Roman" w:cs="Times New Roman"/>
                    <w:b/>
                    <w:bCs/>
                    <w:sz w:val="21"/>
                    <w:szCs w:val="21"/>
                  </w:rPr>
                </w:rPrChange>
              </w:rPr>
            </w:pPr>
            <w:del w:id="1566" w:author="user" w:date="2017-05-10T11:05:00Z">
              <w:r w:rsidRPr="009071F6">
                <w:rPr>
                  <w:rFonts w:ascii="Times New Roman" w:eastAsia="Times New Roman" w:hAnsi="Times New Roman" w:cs="Times New Roman"/>
                  <w:b/>
                  <w:bCs/>
                  <w:sz w:val="21"/>
                  <w:szCs w:val="21"/>
                  <w:lang w:val="es-CL"/>
                  <w:rPrChange w:id="1567"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56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569" w:author="user" w:date="2017-05-10T11:05:00Z"/>
                <w:rFonts w:ascii="Times New Roman" w:eastAsia="Times New Roman" w:hAnsi="Times New Roman" w:cs="Times New Roman"/>
                <w:b/>
                <w:bCs/>
                <w:sz w:val="21"/>
                <w:szCs w:val="21"/>
                <w:lang w:val="es-CL"/>
                <w:rPrChange w:id="1570" w:author="user" w:date="2017-05-10T11:05:00Z">
                  <w:rPr>
                    <w:del w:id="1571" w:author="user" w:date="2017-05-10T11:05:00Z"/>
                    <w:rFonts w:ascii="Times New Roman" w:eastAsia="Times New Roman" w:hAnsi="Times New Roman" w:cs="Times New Roman"/>
                    <w:b/>
                    <w:bCs/>
                    <w:sz w:val="21"/>
                    <w:szCs w:val="21"/>
                  </w:rPr>
                </w:rPrChange>
              </w:rPr>
            </w:pPr>
            <w:del w:id="1572" w:author="user" w:date="2017-05-10T11:05:00Z">
              <w:r w:rsidRPr="009071F6">
                <w:rPr>
                  <w:rFonts w:ascii="Times New Roman" w:eastAsia="Times New Roman" w:hAnsi="Times New Roman" w:cs="Times New Roman"/>
                  <w:b/>
                  <w:bCs/>
                  <w:sz w:val="21"/>
                  <w:szCs w:val="21"/>
                  <w:lang w:val="es-CL"/>
                  <w:rPrChange w:id="1573" w:author="user" w:date="2017-05-10T11:05:00Z">
                    <w:rPr>
                      <w:rFonts w:ascii="Times New Roman" w:eastAsia="Times New Roman" w:hAnsi="Times New Roman" w:cs="Times New Roman"/>
                      <w:b/>
                      <w:bCs/>
                      <w:sz w:val="21"/>
                      <w:szCs w:val="21"/>
                    </w:rPr>
                  </w:rPrChange>
                </w:rPr>
                <w:delText>4.8</w:delText>
              </w:r>
            </w:del>
          </w:p>
        </w:tc>
      </w:tr>
      <w:tr w:rsidR="00A76BEF" w:rsidRPr="00796E81" w:rsidDel="00C21883" w:rsidTr="002D5CE4">
        <w:trPr>
          <w:trHeight w:val="353"/>
          <w:del w:id="1574" w:author="user" w:date="2017-05-10T11:05:00Z"/>
          <w:trPrChange w:id="1575"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7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577" w:author="user" w:date="2017-05-10T11:05:00Z"/>
                <w:rFonts w:ascii="Times New Roman" w:eastAsia="Times New Roman" w:hAnsi="Times New Roman" w:cs="Times New Roman"/>
                <w:b/>
                <w:bCs/>
                <w:sz w:val="20"/>
                <w:szCs w:val="20"/>
                <w:lang w:val="es-CL"/>
                <w:rPrChange w:id="1578" w:author="user" w:date="2017-05-10T11:05:00Z">
                  <w:rPr>
                    <w:del w:id="1579" w:author="user" w:date="2017-05-10T11:05:00Z"/>
                    <w:rFonts w:ascii="Times New Roman" w:eastAsia="Times New Roman" w:hAnsi="Times New Roman" w:cs="Times New Roman"/>
                    <w:b/>
                    <w:bCs/>
                    <w:sz w:val="20"/>
                    <w:szCs w:val="20"/>
                  </w:rPr>
                </w:rPrChange>
              </w:rPr>
            </w:pPr>
            <w:del w:id="1580" w:author="user" w:date="2017-05-10T11:05:00Z">
              <w:r w:rsidRPr="009071F6">
                <w:rPr>
                  <w:rFonts w:ascii="Times New Roman" w:eastAsia="Times New Roman" w:hAnsi="Times New Roman" w:cs="Times New Roman"/>
                  <w:b/>
                  <w:bCs/>
                  <w:sz w:val="20"/>
                  <w:szCs w:val="20"/>
                  <w:lang w:val="es-CL"/>
                  <w:rPrChange w:id="1581"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58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583" w:author="user" w:date="2017-05-10T11:05:00Z"/>
                <w:rFonts w:ascii="Times New Roman" w:eastAsia="Times New Roman" w:hAnsi="Times New Roman" w:cs="Times New Roman"/>
                <w:sz w:val="20"/>
                <w:szCs w:val="20"/>
                <w:lang w:val="es-CL"/>
                <w:rPrChange w:id="1584" w:author="user" w:date="2017-05-10T11:05:00Z">
                  <w:rPr>
                    <w:del w:id="1585" w:author="user" w:date="2017-05-10T11:05:00Z"/>
                    <w:rFonts w:ascii="Times New Roman" w:eastAsia="Times New Roman" w:hAnsi="Times New Roman" w:cs="Times New Roman"/>
                    <w:sz w:val="20"/>
                    <w:szCs w:val="20"/>
                  </w:rPr>
                </w:rPrChange>
              </w:rPr>
            </w:pPr>
            <w:del w:id="1586" w:author="user" w:date="2017-05-10T11:05:00Z">
              <w:r w:rsidRPr="009071F6">
                <w:rPr>
                  <w:rFonts w:ascii="Times New Roman" w:eastAsia="Times New Roman" w:hAnsi="Times New Roman" w:cs="Times New Roman"/>
                  <w:sz w:val="20"/>
                  <w:szCs w:val="20"/>
                  <w:lang w:val="es-CL"/>
                  <w:rPrChange w:id="1587"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8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89" w:author="user" w:date="2017-05-10T11:05:00Z"/>
                <w:rFonts w:ascii="Times New Roman" w:eastAsia="Times New Roman" w:hAnsi="Times New Roman" w:cs="Times New Roman"/>
                <w:sz w:val="20"/>
                <w:szCs w:val="20"/>
                <w:lang w:val="es-CL"/>
                <w:rPrChange w:id="1590" w:author="user" w:date="2017-05-10T11:05:00Z">
                  <w:rPr>
                    <w:del w:id="1591" w:author="user" w:date="2017-05-10T11:05:00Z"/>
                    <w:rFonts w:ascii="Times New Roman" w:eastAsia="Times New Roman" w:hAnsi="Times New Roman" w:cs="Times New Roman"/>
                    <w:sz w:val="20"/>
                    <w:szCs w:val="20"/>
                  </w:rPr>
                </w:rPrChange>
              </w:rPr>
            </w:pPr>
            <w:del w:id="1592" w:author="user" w:date="2017-05-10T11:05:00Z">
              <w:r w:rsidRPr="009071F6">
                <w:rPr>
                  <w:rFonts w:ascii="Times New Roman" w:eastAsia="Times New Roman" w:hAnsi="Times New Roman" w:cs="Times New Roman"/>
                  <w:sz w:val="20"/>
                  <w:szCs w:val="20"/>
                  <w:lang w:val="es-CL"/>
                  <w:rPrChange w:id="1593"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59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595" w:author="user" w:date="2017-05-10T11:05:00Z"/>
                <w:rFonts w:ascii="Times New Roman" w:eastAsia="Times New Roman" w:hAnsi="Times New Roman" w:cs="Times New Roman"/>
                <w:sz w:val="20"/>
                <w:szCs w:val="20"/>
                <w:lang w:val="es-CL"/>
                <w:rPrChange w:id="1596" w:author="user" w:date="2017-05-10T11:05:00Z">
                  <w:rPr>
                    <w:del w:id="1597" w:author="user" w:date="2017-05-10T11:05:00Z"/>
                    <w:rFonts w:ascii="Times New Roman" w:eastAsia="Times New Roman" w:hAnsi="Times New Roman" w:cs="Times New Roman"/>
                    <w:sz w:val="20"/>
                    <w:szCs w:val="20"/>
                  </w:rPr>
                </w:rPrChange>
              </w:rPr>
            </w:pPr>
            <w:del w:id="1598" w:author="user" w:date="2017-05-10T11:05:00Z">
              <w:r w:rsidRPr="009071F6">
                <w:rPr>
                  <w:rFonts w:ascii="Times New Roman" w:eastAsia="Times New Roman" w:hAnsi="Times New Roman" w:cs="Times New Roman"/>
                  <w:sz w:val="20"/>
                  <w:szCs w:val="20"/>
                  <w:lang w:val="es-CL"/>
                  <w:rPrChange w:id="1599"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6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01" w:author="user" w:date="2017-05-10T11:05:00Z"/>
                <w:rFonts w:ascii="Times New Roman" w:eastAsia="Times New Roman" w:hAnsi="Times New Roman" w:cs="Times New Roman"/>
                <w:sz w:val="20"/>
                <w:szCs w:val="20"/>
                <w:lang w:val="es-CL"/>
                <w:rPrChange w:id="1602" w:author="user" w:date="2017-05-10T11:05:00Z">
                  <w:rPr>
                    <w:del w:id="1603" w:author="user" w:date="2017-05-10T11:05:00Z"/>
                    <w:rFonts w:ascii="Times New Roman" w:eastAsia="Times New Roman" w:hAnsi="Times New Roman" w:cs="Times New Roman"/>
                    <w:sz w:val="20"/>
                    <w:szCs w:val="20"/>
                  </w:rPr>
                </w:rPrChange>
              </w:rPr>
            </w:pPr>
            <w:del w:id="1604" w:author="user" w:date="2017-05-10T11:05:00Z">
              <w:r w:rsidRPr="009071F6">
                <w:rPr>
                  <w:rFonts w:ascii="Times New Roman" w:eastAsia="Times New Roman" w:hAnsi="Times New Roman" w:cs="Times New Roman"/>
                  <w:sz w:val="20"/>
                  <w:szCs w:val="20"/>
                  <w:lang w:val="es-CL"/>
                  <w:rPrChange w:id="1605"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07" w:author="user" w:date="2017-05-10T11:05:00Z"/>
                <w:rFonts w:ascii="Times New Roman" w:eastAsia="Times New Roman" w:hAnsi="Times New Roman" w:cs="Times New Roman"/>
                <w:sz w:val="20"/>
                <w:szCs w:val="20"/>
                <w:lang w:val="es-CL"/>
                <w:rPrChange w:id="1608" w:author="user" w:date="2017-05-10T11:05:00Z">
                  <w:rPr>
                    <w:del w:id="1609" w:author="user" w:date="2017-05-10T11:05:00Z"/>
                    <w:rFonts w:ascii="Times New Roman" w:eastAsia="Times New Roman" w:hAnsi="Times New Roman" w:cs="Times New Roman"/>
                    <w:sz w:val="20"/>
                    <w:szCs w:val="20"/>
                  </w:rPr>
                </w:rPrChange>
              </w:rPr>
            </w:pPr>
            <w:del w:id="1610" w:author="user" w:date="2017-05-10T11:05:00Z">
              <w:r w:rsidRPr="009071F6">
                <w:rPr>
                  <w:rFonts w:ascii="Times New Roman" w:eastAsia="Times New Roman" w:hAnsi="Times New Roman" w:cs="Times New Roman"/>
                  <w:sz w:val="20"/>
                  <w:szCs w:val="20"/>
                  <w:lang w:val="es-CL"/>
                  <w:rPrChange w:id="1611"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6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13" w:author="user" w:date="2017-05-10T11:05:00Z"/>
                <w:rFonts w:ascii="Times New Roman" w:eastAsia="Times New Roman" w:hAnsi="Times New Roman" w:cs="Times New Roman"/>
                <w:sz w:val="20"/>
                <w:szCs w:val="20"/>
                <w:lang w:val="es-CL"/>
                <w:rPrChange w:id="1614" w:author="user" w:date="2017-05-10T11:05:00Z">
                  <w:rPr>
                    <w:del w:id="1615" w:author="user" w:date="2017-05-10T11:05:00Z"/>
                    <w:rFonts w:ascii="Times New Roman" w:eastAsia="Times New Roman" w:hAnsi="Times New Roman" w:cs="Times New Roman"/>
                    <w:sz w:val="20"/>
                    <w:szCs w:val="20"/>
                  </w:rPr>
                </w:rPrChange>
              </w:rPr>
            </w:pPr>
            <w:del w:id="1616" w:author="user" w:date="2017-05-10T11:05:00Z">
              <w:r w:rsidRPr="009071F6">
                <w:rPr>
                  <w:rFonts w:ascii="Times New Roman" w:eastAsia="Times New Roman" w:hAnsi="Times New Roman" w:cs="Times New Roman"/>
                  <w:sz w:val="20"/>
                  <w:szCs w:val="20"/>
                  <w:lang w:val="es-CL"/>
                  <w:rPrChange w:id="1617"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61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619" w:author="user" w:date="2017-05-10T11:05:00Z"/>
                <w:rFonts w:ascii="Times New Roman" w:eastAsia="Times New Roman" w:hAnsi="Times New Roman" w:cs="Times New Roman"/>
                <w:sz w:val="20"/>
                <w:szCs w:val="20"/>
                <w:lang w:val="es-CL"/>
                <w:rPrChange w:id="1620" w:author="user" w:date="2017-05-10T11:05:00Z">
                  <w:rPr>
                    <w:del w:id="1621" w:author="user" w:date="2017-05-10T11:05:00Z"/>
                    <w:rFonts w:ascii="Times New Roman" w:eastAsia="Times New Roman" w:hAnsi="Times New Roman" w:cs="Times New Roman"/>
                    <w:sz w:val="20"/>
                    <w:szCs w:val="20"/>
                  </w:rPr>
                </w:rPrChange>
              </w:rPr>
            </w:pPr>
            <w:del w:id="1622" w:author="user" w:date="2017-05-10T11:05:00Z">
              <w:r w:rsidRPr="009071F6">
                <w:rPr>
                  <w:rFonts w:ascii="Times New Roman" w:eastAsia="Times New Roman" w:hAnsi="Times New Roman" w:cs="Times New Roman"/>
                  <w:sz w:val="20"/>
                  <w:szCs w:val="20"/>
                  <w:lang w:val="es-CL"/>
                  <w:rPrChange w:id="1623" w:author="user" w:date="2017-05-10T11:05:00Z">
                    <w:rPr>
                      <w:rFonts w:ascii="Times New Roman" w:eastAsia="Times New Roman" w:hAnsi="Times New Roman" w:cs="Times New Roman"/>
                      <w:sz w:val="20"/>
                      <w:szCs w:val="20"/>
                    </w:rPr>
                  </w:rPrChange>
                </w:rPr>
                <w:delText>2.6</w:delText>
              </w:r>
            </w:del>
          </w:p>
        </w:tc>
      </w:tr>
      <w:tr w:rsidR="00A76BEF" w:rsidRPr="00796E81" w:rsidDel="00C21883" w:rsidTr="002D5CE4">
        <w:trPr>
          <w:trHeight w:val="353"/>
          <w:del w:id="1624" w:author="user" w:date="2017-05-10T11:05:00Z"/>
          <w:trPrChange w:id="1625"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2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627" w:author="user" w:date="2017-05-10T11:05:00Z"/>
                <w:rFonts w:ascii="Times New Roman" w:eastAsia="Times New Roman" w:hAnsi="Times New Roman" w:cs="Times New Roman"/>
                <w:sz w:val="20"/>
                <w:szCs w:val="20"/>
                <w:lang w:val="es-CL"/>
                <w:rPrChange w:id="1628" w:author="user" w:date="2017-05-10T11:05:00Z">
                  <w:rPr>
                    <w:del w:id="1629" w:author="user" w:date="2017-05-10T11:05:00Z"/>
                    <w:rFonts w:ascii="Times New Roman" w:eastAsia="Times New Roman" w:hAnsi="Times New Roman" w:cs="Times New Roman"/>
                    <w:sz w:val="20"/>
                    <w:szCs w:val="20"/>
                  </w:rPr>
                </w:rPrChange>
              </w:rPr>
            </w:pPr>
            <w:del w:id="1630" w:author="user" w:date="2017-05-10T11:05:00Z">
              <w:r w:rsidRPr="009071F6">
                <w:rPr>
                  <w:rFonts w:ascii="Times New Roman" w:eastAsia="Times New Roman" w:hAnsi="Times New Roman" w:cs="Times New Roman"/>
                  <w:sz w:val="20"/>
                  <w:szCs w:val="20"/>
                  <w:lang w:val="es-CL"/>
                  <w:rPrChange w:id="1631"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63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633" w:author="user" w:date="2017-05-10T11:05:00Z"/>
                <w:rFonts w:ascii="Times New Roman" w:eastAsia="Times New Roman" w:hAnsi="Times New Roman" w:cs="Times New Roman"/>
                <w:sz w:val="20"/>
                <w:szCs w:val="20"/>
                <w:lang w:val="es-CL"/>
                <w:rPrChange w:id="1634" w:author="user" w:date="2017-05-10T11:05:00Z">
                  <w:rPr>
                    <w:del w:id="1635" w:author="user" w:date="2017-05-10T11:05:00Z"/>
                    <w:rFonts w:ascii="Times New Roman" w:eastAsia="Times New Roman" w:hAnsi="Times New Roman" w:cs="Times New Roman"/>
                    <w:sz w:val="20"/>
                    <w:szCs w:val="20"/>
                  </w:rPr>
                </w:rPrChange>
              </w:rPr>
            </w:pPr>
            <w:del w:id="1636" w:author="user" w:date="2017-05-10T11:05:00Z">
              <w:r w:rsidRPr="009071F6">
                <w:rPr>
                  <w:rFonts w:ascii="Times New Roman" w:eastAsia="Times New Roman" w:hAnsi="Times New Roman" w:cs="Times New Roman"/>
                  <w:sz w:val="20"/>
                  <w:szCs w:val="20"/>
                  <w:lang w:val="es-CL"/>
                  <w:rPrChange w:id="1637"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3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39" w:author="user" w:date="2017-05-10T11:05:00Z"/>
                <w:rFonts w:ascii="Times New Roman" w:eastAsia="Times New Roman" w:hAnsi="Times New Roman" w:cs="Times New Roman"/>
                <w:sz w:val="20"/>
                <w:szCs w:val="20"/>
                <w:lang w:val="es-CL"/>
                <w:rPrChange w:id="1640" w:author="user" w:date="2017-05-10T11:05:00Z">
                  <w:rPr>
                    <w:del w:id="1641" w:author="user" w:date="2017-05-10T11:05:00Z"/>
                    <w:rFonts w:ascii="Times New Roman" w:eastAsia="Times New Roman" w:hAnsi="Times New Roman" w:cs="Times New Roman"/>
                    <w:sz w:val="20"/>
                    <w:szCs w:val="20"/>
                  </w:rPr>
                </w:rPrChange>
              </w:rPr>
            </w:pPr>
            <w:del w:id="1642" w:author="user" w:date="2017-05-10T11:05:00Z">
              <w:r w:rsidRPr="009071F6">
                <w:rPr>
                  <w:rFonts w:ascii="Times New Roman" w:eastAsia="Times New Roman" w:hAnsi="Times New Roman" w:cs="Times New Roman"/>
                  <w:sz w:val="20"/>
                  <w:szCs w:val="20"/>
                  <w:lang w:val="es-CL"/>
                  <w:rPrChange w:id="1643"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64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45" w:author="user" w:date="2017-05-10T11:05:00Z"/>
                <w:rFonts w:ascii="Times New Roman" w:eastAsia="Times New Roman" w:hAnsi="Times New Roman" w:cs="Times New Roman"/>
                <w:sz w:val="20"/>
                <w:szCs w:val="20"/>
                <w:lang w:val="es-CL"/>
                <w:rPrChange w:id="1646" w:author="user" w:date="2017-05-10T11:05:00Z">
                  <w:rPr>
                    <w:del w:id="1647" w:author="user" w:date="2017-05-10T11:05:00Z"/>
                    <w:rFonts w:ascii="Times New Roman" w:eastAsia="Times New Roman" w:hAnsi="Times New Roman" w:cs="Times New Roman"/>
                    <w:sz w:val="20"/>
                    <w:szCs w:val="20"/>
                  </w:rPr>
                </w:rPrChange>
              </w:rPr>
            </w:pPr>
            <w:del w:id="1648" w:author="user" w:date="2017-05-10T11:05:00Z">
              <w:r w:rsidRPr="009071F6">
                <w:rPr>
                  <w:rFonts w:ascii="Times New Roman" w:eastAsia="Times New Roman" w:hAnsi="Times New Roman" w:cs="Times New Roman"/>
                  <w:sz w:val="20"/>
                  <w:szCs w:val="20"/>
                  <w:lang w:val="es-CL"/>
                  <w:rPrChange w:id="1649"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65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51" w:author="user" w:date="2017-05-10T11:05:00Z"/>
                <w:rFonts w:ascii="Times New Roman" w:eastAsia="Times New Roman" w:hAnsi="Times New Roman" w:cs="Times New Roman"/>
                <w:sz w:val="20"/>
                <w:szCs w:val="20"/>
                <w:lang w:val="es-CL"/>
                <w:rPrChange w:id="1652" w:author="user" w:date="2017-05-10T11:05:00Z">
                  <w:rPr>
                    <w:del w:id="1653" w:author="user" w:date="2017-05-10T11:05:00Z"/>
                    <w:rFonts w:ascii="Times New Roman" w:eastAsia="Times New Roman" w:hAnsi="Times New Roman" w:cs="Times New Roman"/>
                    <w:sz w:val="20"/>
                    <w:szCs w:val="20"/>
                  </w:rPr>
                </w:rPrChange>
              </w:rPr>
            </w:pPr>
            <w:del w:id="1654" w:author="user" w:date="2017-05-10T11:05:00Z">
              <w:r w:rsidRPr="009071F6">
                <w:rPr>
                  <w:rFonts w:ascii="Times New Roman" w:eastAsia="Times New Roman" w:hAnsi="Times New Roman" w:cs="Times New Roman"/>
                  <w:sz w:val="20"/>
                  <w:szCs w:val="20"/>
                  <w:lang w:val="es-CL"/>
                  <w:rPrChange w:id="1655"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6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57" w:author="user" w:date="2017-05-10T11:05:00Z"/>
                <w:rFonts w:ascii="Times New Roman" w:eastAsia="Times New Roman" w:hAnsi="Times New Roman" w:cs="Times New Roman"/>
                <w:sz w:val="20"/>
                <w:szCs w:val="20"/>
                <w:lang w:val="es-CL"/>
                <w:rPrChange w:id="1658" w:author="user" w:date="2017-05-10T11:05:00Z">
                  <w:rPr>
                    <w:del w:id="1659" w:author="user" w:date="2017-05-10T11:05:00Z"/>
                    <w:rFonts w:ascii="Times New Roman" w:eastAsia="Times New Roman" w:hAnsi="Times New Roman" w:cs="Times New Roman"/>
                    <w:sz w:val="20"/>
                    <w:szCs w:val="20"/>
                  </w:rPr>
                </w:rPrChange>
              </w:rPr>
            </w:pPr>
            <w:del w:id="1660" w:author="user" w:date="2017-05-10T11:05:00Z">
              <w:r w:rsidRPr="009071F6">
                <w:rPr>
                  <w:rFonts w:ascii="Times New Roman" w:eastAsia="Times New Roman" w:hAnsi="Times New Roman" w:cs="Times New Roman"/>
                  <w:sz w:val="20"/>
                  <w:szCs w:val="20"/>
                  <w:lang w:val="es-CL"/>
                  <w:rPrChange w:id="1661"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6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63" w:author="user" w:date="2017-05-10T11:05:00Z"/>
                <w:rFonts w:ascii="Times New Roman" w:eastAsia="Times New Roman" w:hAnsi="Times New Roman" w:cs="Times New Roman"/>
                <w:sz w:val="20"/>
                <w:szCs w:val="20"/>
                <w:lang w:val="es-CL"/>
                <w:rPrChange w:id="1664" w:author="user" w:date="2017-05-10T11:05:00Z">
                  <w:rPr>
                    <w:del w:id="1665" w:author="user" w:date="2017-05-10T11:05:00Z"/>
                    <w:rFonts w:ascii="Times New Roman" w:eastAsia="Times New Roman" w:hAnsi="Times New Roman" w:cs="Times New Roman"/>
                    <w:sz w:val="20"/>
                    <w:szCs w:val="20"/>
                  </w:rPr>
                </w:rPrChange>
              </w:rPr>
            </w:pPr>
            <w:del w:id="1666" w:author="user" w:date="2017-05-10T11:05:00Z">
              <w:r w:rsidRPr="009071F6">
                <w:rPr>
                  <w:rFonts w:ascii="Times New Roman" w:eastAsia="Times New Roman" w:hAnsi="Times New Roman" w:cs="Times New Roman"/>
                  <w:sz w:val="20"/>
                  <w:szCs w:val="20"/>
                  <w:lang w:val="es-CL"/>
                  <w:rPrChange w:id="1667"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66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669" w:author="user" w:date="2017-05-10T11:05:00Z"/>
                <w:rFonts w:ascii="Times New Roman" w:eastAsia="Times New Roman" w:hAnsi="Times New Roman" w:cs="Times New Roman"/>
                <w:sz w:val="20"/>
                <w:szCs w:val="20"/>
                <w:lang w:val="es-CL"/>
                <w:rPrChange w:id="1670" w:author="user" w:date="2017-05-10T11:05:00Z">
                  <w:rPr>
                    <w:del w:id="1671" w:author="user" w:date="2017-05-10T11:05:00Z"/>
                    <w:rFonts w:ascii="Times New Roman" w:eastAsia="Times New Roman" w:hAnsi="Times New Roman" w:cs="Times New Roman"/>
                    <w:sz w:val="20"/>
                    <w:szCs w:val="20"/>
                  </w:rPr>
                </w:rPrChange>
              </w:rPr>
            </w:pPr>
            <w:del w:id="1672" w:author="user" w:date="2017-05-10T11:05:00Z">
              <w:r w:rsidRPr="009071F6">
                <w:rPr>
                  <w:rFonts w:ascii="Times New Roman" w:eastAsia="Times New Roman" w:hAnsi="Times New Roman" w:cs="Times New Roman"/>
                  <w:sz w:val="20"/>
                  <w:szCs w:val="20"/>
                  <w:lang w:val="es-CL"/>
                  <w:rPrChange w:id="1673" w:author="user" w:date="2017-05-10T11:05:00Z">
                    <w:rPr>
                      <w:rFonts w:ascii="Times New Roman" w:eastAsia="Times New Roman" w:hAnsi="Times New Roman" w:cs="Times New Roman"/>
                      <w:sz w:val="20"/>
                      <w:szCs w:val="20"/>
                    </w:rPr>
                  </w:rPrChange>
                </w:rPr>
                <w:delText>3.7</w:delText>
              </w:r>
            </w:del>
          </w:p>
        </w:tc>
      </w:tr>
      <w:tr w:rsidR="00A76BEF" w:rsidRPr="00796E81" w:rsidDel="00C21883" w:rsidTr="002D5CE4">
        <w:trPr>
          <w:trHeight w:val="353"/>
          <w:del w:id="1674" w:author="user" w:date="2017-05-10T11:05:00Z"/>
          <w:trPrChange w:id="1675"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7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677" w:author="user" w:date="2017-05-10T11:05:00Z"/>
                <w:rFonts w:ascii="Times New Roman" w:eastAsia="Times New Roman" w:hAnsi="Times New Roman" w:cs="Times New Roman"/>
                <w:sz w:val="20"/>
                <w:szCs w:val="20"/>
                <w:lang w:val="es-CL"/>
                <w:rPrChange w:id="1678" w:author="user" w:date="2017-05-10T11:05:00Z">
                  <w:rPr>
                    <w:del w:id="1679" w:author="user" w:date="2017-05-10T11:05:00Z"/>
                    <w:rFonts w:ascii="Times New Roman" w:eastAsia="Times New Roman" w:hAnsi="Times New Roman" w:cs="Times New Roman"/>
                    <w:sz w:val="20"/>
                    <w:szCs w:val="20"/>
                  </w:rPr>
                </w:rPrChange>
              </w:rPr>
            </w:pPr>
            <w:del w:id="1680" w:author="user" w:date="2017-05-10T11:05:00Z">
              <w:r w:rsidRPr="009071F6">
                <w:rPr>
                  <w:rFonts w:ascii="Times New Roman" w:eastAsia="Times New Roman" w:hAnsi="Times New Roman" w:cs="Times New Roman"/>
                  <w:sz w:val="20"/>
                  <w:szCs w:val="20"/>
                  <w:lang w:val="es-CL"/>
                  <w:rPrChange w:id="1681"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68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683" w:author="user" w:date="2017-05-10T11:05:00Z"/>
                <w:rFonts w:ascii="Times New Roman" w:eastAsia="Times New Roman" w:hAnsi="Times New Roman" w:cs="Times New Roman"/>
                <w:sz w:val="20"/>
                <w:szCs w:val="20"/>
                <w:lang w:val="es-CL"/>
                <w:rPrChange w:id="1684" w:author="user" w:date="2017-05-10T11:05:00Z">
                  <w:rPr>
                    <w:del w:id="1685" w:author="user" w:date="2017-05-10T11:05:00Z"/>
                    <w:rFonts w:ascii="Times New Roman" w:eastAsia="Times New Roman" w:hAnsi="Times New Roman" w:cs="Times New Roman"/>
                    <w:sz w:val="20"/>
                    <w:szCs w:val="20"/>
                  </w:rPr>
                </w:rPrChange>
              </w:rPr>
            </w:pPr>
            <w:del w:id="1686" w:author="user" w:date="2017-05-10T11:05:00Z">
              <w:r w:rsidRPr="009071F6">
                <w:rPr>
                  <w:rFonts w:ascii="Times New Roman" w:eastAsia="Times New Roman" w:hAnsi="Times New Roman" w:cs="Times New Roman"/>
                  <w:sz w:val="20"/>
                  <w:szCs w:val="20"/>
                  <w:lang w:val="es-CL"/>
                  <w:rPrChange w:id="1687"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8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89" w:author="user" w:date="2017-05-10T11:05:00Z"/>
                <w:rFonts w:ascii="Times New Roman" w:eastAsia="Times New Roman" w:hAnsi="Times New Roman" w:cs="Times New Roman"/>
                <w:sz w:val="20"/>
                <w:szCs w:val="20"/>
                <w:lang w:val="es-CL"/>
                <w:rPrChange w:id="1690" w:author="user" w:date="2017-05-10T11:05:00Z">
                  <w:rPr>
                    <w:del w:id="1691" w:author="user" w:date="2017-05-10T11:05:00Z"/>
                    <w:rFonts w:ascii="Times New Roman" w:eastAsia="Times New Roman" w:hAnsi="Times New Roman" w:cs="Times New Roman"/>
                    <w:sz w:val="20"/>
                    <w:szCs w:val="20"/>
                  </w:rPr>
                </w:rPrChange>
              </w:rPr>
            </w:pPr>
            <w:del w:id="1692" w:author="user" w:date="2017-05-10T11:05:00Z">
              <w:r w:rsidRPr="009071F6">
                <w:rPr>
                  <w:rFonts w:ascii="Times New Roman" w:eastAsia="Times New Roman" w:hAnsi="Times New Roman" w:cs="Times New Roman"/>
                  <w:sz w:val="20"/>
                  <w:szCs w:val="20"/>
                  <w:lang w:val="es-CL"/>
                  <w:rPrChange w:id="1693"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69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695" w:author="user" w:date="2017-05-10T11:05:00Z"/>
                <w:rFonts w:ascii="Times New Roman" w:eastAsia="Times New Roman" w:hAnsi="Times New Roman" w:cs="Times New Roman"/>
                <w:sz w:val="20"/>
                <w:szCs w:val="20"/>
                <w:lang w:val="es-CL"/>
                <w:rPrChange w:id="1696" w:author="user" w:date="2017-05-10T11:05:00Z">
                  <w:rPr>
                    <w:del w:id="1697" w:author="user" w:date="2017-05-10T11:05:00Z"/>
                    <w:rFonts w:ascii="Times New Roman" w:eastAsia="Times New Roman" w:hAnsi="Times New Roman" w:cs="Times New Roman"/>
                    <w:sz w:val="20"/>
                    <w:szCs w:val="20"/>
                  </w:rPr>
                </w:rPrChange>
              </w:rPr>
            </w:pPr>
            <w:del w:id="1698" w:author="user" w:date="2017-05-10T11:05:00Z">
              <w:r w:rsidRPr="009071F6">
                <w:rPr>
                  <w:rFonts w:ascii="Times New Roman" w:eastAsia="Times New Roman" w:hAnsi="Times New Roman" w:cs="Times New Roman"/>
                  <w:sz w:val="20"/>
                  <w:szCs w:val="20"/>
                  <w:lang w:val="es-CL"/>
                  <w:rPrChange w:id="1699"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7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01" w:author="user" w:date="2017-05-10T11:05:00Z"/>
                <w:rFonts w:ascii="Times New Roman" w:eastAsia="Times New Roman" w:hAnsi="Times New Roman" w:cs="Times New Roman"/>
                <w:sz w:val="20"/>
                <w:szCs w:val="20"/>
                <w:lang w:val="es-CL"/>
                <w:rPrChange w:id="1702" w:author="user" w:date="2017-05-10T11:05:00Z">
                  <w:rPr>
                    <w:del w:id="1703" w:author="user" w:date="2017-05-10T11:05:00Z"/>
                    <w:rFonts w:ascii="Times New Roman" w:eastAsia="Times New Roman" w:hAnsi="Times New Roman" w:cs="Times New Roman"/>
                    <w:sz w:val="20"/>
                    <w:szCs w:val="20"/>
                  </w:rPr>
                </w:rPrChange>
              </w:rPr>
            </w:pPr>
            <w:del w:id="1704" w:author="user" w:date="2017-05-10T11:05:00Z">
              <w:r w:rsidRPr="009071F6">
                <w:rPr>
                  <w:rFonts w:ascii="Times New Roman" w:eastAsia="Times New Roman" w:hAnsi="Times New Roman" w:cs="Times New Roman"/>
                  <w:sz w:val="20"/>
                  <w:szCs w:val="20"/>
                  <w:lang w:val="es-CL"/>
                  <w:rPrChange w:id="1705"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7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07" w:author="user" w:date="2017-05-10T11:05:00Z"/>
                <w:rFonts w:ascii="Times New Roman" w:eastAsia="Times New Roman" w:hAnsi="Times New Roman" w:cs="Times New Roman"/>
                <w:sz w:val="20"/>
                <w:szCs w:val="20"/>
                <w:lang w:val="es-CL"/>
                <w:rPrChange w:id="1708" w:author="user" w:date="2017-05-10T11:05:00Z">
                  <w:rPr>
                    <w:del w:id="1709" w:author="user" w:date="2017-05-10T11:05:00Z"/>
                    <w:rFonts w:ascii="Times New Roman" w:eastAsia="Times New Roman" w:hAnsi="Times New Roman" w:cs="Times New Roman"/>
                    <w:sz w:val="20"/>
                    <w:szCs w:val="20"/>
                  </w:rPr>
                </w:rPrChange>
              </w:rPr>
            </w:pPr>
            <w:del w:id="1710" w:author="user" w:date="2017-05-10T11:05:00Z">
              <w:r w:rsidRPr="009071F6">
                <w:rPr>
                  <w:rFonts w:ascii="Times New Roman" w:eastAsia="Times New Roman" w:hAnsi="Times New Roman" w:cs="Times New Roman"/>
                  <w:sz w:val="20"/>
                  <w:szCs w:val="20"/>
                  <w:lang w:val="es-CL"/>
                  <w:rPrChange w:id="1711"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71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13" w:author="user" w:date="2017-05-10T11:05:00Z"/>
                <w:rFonts w:ascii="Times New Roman" w:eastAsia="Times New Roman" w:hAnsi="Times New Roman" w:cs="Times New Roman"/>
                <w:sz w:val="20"/>
                <w:szCs w:val="20"/>
                <w:lang w:val="es-CL"/>
                <w:rPrChange w:id="1714" w:author="user" w:date="2017-05-10T11:05:00Z">
                  <w:rPr>
                    <w:del w:id="1715" w:author="user" w:date="2017-05-10T11:05:00Z"/>
                    <w:rFonts w:ascii="Times New Roman" w:eastAsia="Times New Roman" w:hAnsi="Times New Roman" w:cs="Times New Roman"/>
                    <w:sz w:val="20"/>
                    <w:szCs w:val="20"/>
                  </w:rPr>
                </w:rPrChange>
              </w:rPr>
            </w:pPr>
            <w:del w:id="1716" w:author="user" w:date="2017-05-10T11:05:00Z">
              <w:r w:rsidRPr="009071F6">
                <w:rPr>
                  <w:rFonts w:ascii="Times New Roman" w:eastAsia="Times New Roman" w:hAnsi="Times New Roman" w:cs="Times New Roman"/>
                  <w:sz w:val="20"/>
                  <w:szCs w:val="20"/>
                  <w:lang w:val="es-CL"/>
                  <w:rPrChange w:id="1717"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71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719" w:author="user" w:date="2017-05-10T11:05:00Z"/>
                <w:rFonts w:ascii="Times New Roman" w:eastAsia="Times New Roman" w:hAnsi="Times New Roman" w:cs="Times New Roman"/>
                <w:sz w:val="20"/>
                <w:szCs w:val="20"/>
                <w:lang w:val="es-CL"/>
                <w:rPrChange w:id="1720" w:author="user" w:date="2017-05-10T11:05:00Z">
                  <w:rPr>
                    <w:del w:id="1721" w:author="user" w:date="2017-05-10T11:05:00Z"/>
                    <w:rFonts w:ascii="Times New Roman" w:eastAsia="Times New Roman" w:hAnsi="Times New Roman" w:cs="Times New Roman"/>
                    <w:sz w:val="20"/>
                    <w:szCs w:val="20"/>
                  </w:rPr>
                </w:rPrChange>
              </w:rPr>
            </w:pPr>
            <w:del w:id="1722" w:author="user" w:date="2017-05-10T11:05:00Z">
              <w:r w:rsidRPr="009071F6">
                <w:rPr>
                  <w:rFonts w:ascii="Times New Roman" w:eastAsia="Times New Roman" w:hAnsi="Times New Roman" w:cs="Times New Roman"/>
                  <w:sz w:val="20"/>
                  <w:szCs w:val="20"/>
                  <w:lang w:val="es-CL"/>
                  <w:rPrChange w:id="1723" w:author="user" w:date="2017-05-10T11:05:00Z">
                    <w:rPr>
                      <w:rFonts w:ascii="Times New Roman" w:eastAsia="Times New Roman" w:hAnsi="Times New Roman" w:cs="Times New Roman"/>
                      <w:sz w:val="20"/>
                      <w:szCs w:val="20"/>
                    </w:rPr>
                  </w:rPrChange>
                </w:rPr>
                <w:delText>4.7</w:delText>
              </w:r>
            </w:del>
          </w:p>
        </w:tc>
      </w:tr>
      <w:tr w:rsidR="00A76BEF" w:rsidRPr="00796E81" w:rsidDel="00C21883" w:rsidTr="002D5CE4">
        <w:trPr>
          <w:trHeight w:val="353"/>
          <w:del w:id="1724" w:author="user" w:date="2017-05-10T11:05:00Z"/>
          <w:trPrChange w:id="1725"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26"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727" w:author="user" w:date="2017-05-10T11:05:00Z"/>
                <w:rFonts w:ascii="Times New Roman" w:eastAsia="Times New Roman" w:hAnsi="Times New Roman" w:cs="Times New Roman"/>
                <w:sz w:val="20"/>
                <w:szCs w:val="20"/>
                <w:lang w:val="es-CL"/>
                <w:rPrChange w:id="1728" w:author="user" w:date="2017-05-10T11:05:00Z">
                  <w:rPr>
                    <w:del w:id="1729" w:author="user" w:date="2017-05-10T11:05:00Z"/>
                    <w:rFonts w:ascii="Times New Roman" w:eastAsia="Times New Roman" w:hAnsi="Times New Roman" w:cs="Times New Roman"/>
                    <w:sz w:val="20"/>
                    <w:szCs w:val="20"/>
                  </w:rPr>
                </w:rPrChange>
              </w:rPr>
            </w:pPr>
            <w:del w:id="1730" w:author="user" w:date="2017-05-10T11:05:00Z">
              <w:r w:rsidRPr="009071F6">
                <w:rPr>
                  <w:rFonts w:ascii="Times New Roman" w:eastAsia="Times New Roman" w:hAnsi="Times New Roman" w:cs="Times New Roman"/>
                  <w:sz w:val="20"/>
                  <w:szCs w:val="20"/>
                  <w:lang w:val="es-CL"/>
                  <w:rPrChange w:id="1731"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732"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733" w:author="user" w:date="2017-05-10T11:05:00Z"/>
                <w:rFonts w:ascii="Times New Roman" w:eastAsia="Times New Roman" w:hAnsi="Times New Roman" w:cs="Times New Roman"/>
                <w:sz w:val="20"/>
                <w:szCs w:val="20"/>
                <w:lang w:val="es-CL"/>
                <w:rPrChange w:id="1734" w:author="user" w:date="2017-05-10T11:05:00Z">
                  <w:rPr>
                    <w:del w:id="1735" w:author="user" w:date="2017-05-10T11:05:00Z"/>
                    <w:rFonts w:ascii="Times New Roman" w:eastAsia="Times New Roman" w:hAnsi="Times New Roman" w:cs="Times New Roman"/>
                    <w:sz w:val="20"/>
                    <w:szCs w:val="20"/>
                  </w:rPr>
                </w:rPrChange>
              </w:rPr>
            </w:pPr>
            <w:del w:id="1736" w:author="user" w:date="2017-05-10T11:05:00Z">
              <w:r w:rsidRPr="009071F6">
                <w:rPr>
                  <w:rFonts w:ascii="Times New Roman" w:eastAsia="Times New Roman" w:hAnsi="Times New Roman" w:cs="Times New Roman"/>
                  <w:sz w:val="20"/>
                  <w:szCs w:val="20"/>
                  <w:lang w:val="es-CL"/>
                  <w:rPrChange w:id="1737"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38"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39" w:author="user" w:date="2017-05-10T11:05:00Z"/>
                <w:rFonts w:ascii="Times New Roman" w:eastAsia="Times New Roman" w:hAnsi="Times New Roman" w:cs="Times New Roman"/>
                <w:sz w:val="20"/>
                <w:szCs w:val="20"/>
                <w:lang w:val="es-CL"/>
                <w:rPrChange w:id="1740" w:author="user" w:date="2017-05-10T11:05:00Z">
                  <w:rPr>
                    <w:del w:id="1741" w:author="user" w:date="2017-05-10T11:05:00Z"/>
                    <w:rFonts w:ascii="Times New Roman" w:eastAsia="Times New Roman" w:hAnsi="Times New Roman" w:cs="Times New Roman"/>
                    <w:sz w:val="20"/>
                    <w:szCs w:val="20"/>
                  </w:rPr>
                </w:rPrChange>
              </w:rPr>
            </w:pPr>
            <w:del w:id="1742" w:author="user" w:date="2017-05-10T11:05:00Z">
              <w:r w:rsidRPr="009071F6">
                <w:rPr>
                  <w:rFonts w:ascii="Times New Roman" w:eastAsia="Times New Roman" w:hAnsi="Times New Roman" w:cs="Times New Roman"/>
                  <w:sz w:val="20"/>
                  <w:szCs w:val="20"/>
                  <w:lang w:val="es-CL"/>
                  <w:rPrChange w:id="1743"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74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45" w:author="user" w:date="2017-05-10T11:05:00Z"/>
                <w:rFonts w:ascii="Times New Roman" w:eastAsia="Times New Roman" w:hAnsi="Times New Roman" w:cs="Times New Roman"/>
                <w:sz w:val="20"/>
                <w:szCs w:val="20"/>
                <w:lang w:val="es-CL"/>
                <w:rPrChange w:id="1746" w:author="user" w:date="2017-05-10T11:05:00Z">
                  <w:rPr>
                    <w:del w:id="1747" w:author="user" w:date="2017-05-10T11:05:00Z"/>
                    <w:rFonts w:ascii="Times New Roman" w:eastAsia="Times New Roman" w:hAnsi="Times New Roman" w:cs="Times New Roman"/>
                    <w:sz w:val="20"/>
                    <w:szCs w:val="20"/>
                  </w:rPr>
                </w:rPrChange>
              </w:rPr>
            </w:pPr>
            <w:del w:id="1748" w:author="user" w:date="2017-05-10T11:05:00Z">
              <w:r w:rsidRPr="009071F6">
                <w:rPr>
                  <w:rFonts w:ascii="Times New Roman" w:eastAsia="Times New Roman" w:hAnsi="Times New Roman" w:cs="Times New Roman"/>
                  <w:sz w:val="20"/>
                  <w:szCs w:val="20"/>
                  <w:lang w:val="es-CL"/>
                  <w:rPrChange w:id="1749"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75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51" w:author="user" w:date="2017-05-10T11:05:00Z"/>
                <w:rFonts w:ascii="Times New Roman" w:eastAsia="Times New Roman" w:hAnsi="Times New Roman" w:cs="Times New Roman"/>
                <w:sz w:val="20"/>
                <w:szCs w:val="20"/>
                <w:lang w:val="es-CL"/>
                <w:rPrChange w:id="1752" w:author="user" w:date="2017-05-10T11:05:00Z">
                  <w:rPr>
                    <w:del w:id="1753" w:author="user" w:date="2017-05-10T11:05:00Z"/>
                    <w:rFonts w:ascii="Times New Roman" w:eastAsia="Times New Roman" w:hAnsi="Times New Roman" w:cs="Times New Roman"/>
                    <w:b/>
                    <w:bCs/>
                    <w:color w:val="345A8A" w:themeColor="accent1" w:themeShade="B5"/>
                    <w:sz w:val="20"/>
                    <w:szCs w:val="20"/>
                  </w:rPr>
                </w:rPrChange>
              </w:rPr>
            </w:pPr>
            <w:del w:id="1754" w:author="user" w:date="2017-05-10T11:05:00Z">
              <w:r w:rsidRPr="009071F6">
                <w:rPr>
                  <w:rFonts w:ascii="Times New Roman" w:eastAsia="Times New Roman" w:hAnsi="Times New Roman" w:cs="Times New Roman"/>
                  <w:sz w:val="20"/>
                  <w:szCs w:val="20"/>
                  <w:lang w:val="es-CL"/>
                  <w:rPrChange w:id="1755"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7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57" w:author="user" w:date="2017-05-10T11:05:00Z"/>
                <w:rFonts w:ascii="Times New Roman" w:eastAsia="Times New Roman" w:hAnsi="Times New Roman" w:cs="Times New Roman"/>
                <w:sz w:val="20"/>
                <w:szCs w:val="20"/>
                <w:lang w:val="es-CL"/>
                <w:rPrChange w:id="1758" w:author="user" w:date="2017-05-10T11:05:00Z">
                  <w:rPr>
                    <w:del w:id="1759" w:author="user" w:date="2017-05-10T11:05:00Z"/>
                    <w:rFonts w:ascii="Times New Roman" w:eastAsia="Times New Roman" w:hAnsi="Times New Roman" w:cs="Times New Roman"/>
                    <w:b/>
                    <w:bCs/>
                    <w:color w:val="345A8A" w:themeColor="accent1" w:themeShade="B5"/>
                    <w:sz w:val="20"/>
                    <w:szCs w:val="20"/>
                  </w:rPr>
                </w:rPrChange>
              </w:rPr>
            </w:pPr>
            <w:del w:id="1760" w:author="user" w:date="2017-05-10T11:05:00Z">
              <w:r w:rsidRPr="009071F6">
                <w:rPr>
                  <w:rFonts w:ascii="Times New Roman" w:eastAsia="Times New Roman" w:hAnsi="Times New Roman" w:cs="Times New Roman"/>
                  <w:sz w:val="20"/>
                  <w:szCs w:val="20"/>
                  <w:lang w:val="es-CL"/>
                  <w:rPrChange w:id="1761"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76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63" w:author="user" w:date="2017-05-10T11:05:00Z"/>
                <w:rFonts w:ascii="Times New Roman" w:eastAsia="Times New Roman" w:hAnsi="Times New Roman" w:cs="Times New Roman"/>
                <w:sz w:val="20"/>
                <w:szCs w:val="20"/>
                <w:lang w:val="es-CL"/>
                <w:rPrChange w:id="1764" w:author="user" w:date="2017-05-10T11:05:00Z">
                  <w:rPr>
                    <w:del w:id="1765" w:author="user" w:date="2017-05-10T11:05:00Z"/>
                    <w:rFonts w:ascii="Times New Roman" w:eastAsia="Times New Roman" w:hAnsi="Times New Roman" w:cs="Times New Roman"/>
                    <w:b/>
                    <w:bCs/>
                    <w:color w:val="345A8A" w:themeColor="accent1" w:themeShade="B5"/>
                    <w:sz w:val="20"/>
                    <w:szCs w:val="20"/>
                  </w:rPr>
                </w:rPrChange>
              </w:rPr>
            </w:pPr>
            <w:del w:id="1766" w:author="user" w:date="2017-05-10T11:05:00Z">
              <w:r w:rsidRPr="009071F6">
                <w:rPr>
                  <w:rFonts w:ascii="Times New Roman" w:eastAsia="Times New Roman" w:hAnsi="Times New Roman" w:cs="Times New Roman"/>
                  <w:sz w:val="20"/>
                  <w:szCs w:val="20"/>
                  <w:lang w:val="es-CL"/>
                  <w:rPrChange w:id="1767"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768"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769" w:author="user" w:date="2017-05-10T11:05:00Z"/>
                <w:rFonts w:ascii="Times New Roman" w:eastAsia="Times New Roman" w:hAnsi="Times New Roman" w:cs="Times New Roman"/>
                <w:sz w:val="20"/>
                <w:szCs w:val="20"/>
                <w:lang w:val="es-CL"/>
                <w:rPrChange w:id="1770" w:author="user" w:date="2017-05-10T11:05:00Z">
                  <w:rPr>
                    <w:del w:id="1771" w:author="user" w:date="2017-05-10T11:05:00Z"/>
                    <w:rFonts w:ascii="Times New Roman" w:eastAsia="Times New Roman" w:hAnsi="Times New Roman" w:cs="Times New Roman"/>
                    <w:b/>
                    <w:bCs/>
                    <w:color w:val="345A8A" w:themeColor="accent1" w:themeShade="B5"/>
                    <w:sz w:val="20"/>
                    <w:szCs w:val="20"/>
                  </w:rPr>
                </w:rPrChange>
              </w:rPr>
            </w:pPr>
            <w:del w:id="1772" w:author="user" w:date="2017-05-10T11:05:00Z">
              <w:r w:rsidRPr="009071F6">
                <w:rPr>
                  <w:rFonts w:ascii="Times New Roman" w:eastAsia="Times New Roman" w:hAnsi="Times New Roman" w:cs="Times New Roman"/>
                  <w:sz w:val="20"/>
                  <w:szCs w:val="20"/>
                  <w:lang w:val="es-CL"/>
                  <w:rPrChange w:id="1773" w:author="user" w:date="2017-05-10T11:05:00Z">
                    <w:rPr>
                      <w:rFonts w:ascii="Times New Roman" w:eastAsia="Times New Roman" w:hAnsi="Times New Roman" w:cs="Times New Roman"/>
                      <w:sz w:val="20"/>
                      <w:szCs w:val="20"/>
                    </w:rPr>
                  </w:rPrChange>
                </w:rPr>
                <w:delText>2.9</w:delText>
              </w:r>
            </w:del>
          </w:p>
        </w:tc>
      </w:tr>
      <w:tr w:rsidR="00A76BEF" w:rsidRPr="00796E81" w:rsidDel="00C21883" w:rsidTr="002D5CE4">
        <w:trPr>
          <w:trHeight w:val="353"/>
          <w:del w:id="1774" w:author="user" w:date="2017-05-10T11:05:00Z"/>
          <w:trPrChange w:id="1775"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776"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777" w:author="user" w:date="2017-05-10T11:05:00Z"/>
                <w:rFonts w:ascii="Times New Roman" w:eastAsia="Times New Roman" w:hAnsi="Times New Roman" w:cs="Times New Roman"/>
                <w:sz w:val="20"/>
                <w:szCs w:val="20"/>
                <w:lang w:val="es-CL"/>
                <w:rPrChange w:id="1778" w:author="user" w:date="2017-05-10T11:05:00Z">
                  <w:rPr>
                    <w:del w:id="1779" w:author="user" w:date="2017-05-10T11:05:00Z"/>
                    <w:rFonts w:ascii="Times New Roman" w:eastAsia="Times New Roman" w:hAnsi="Times New Roman" w:cs="Times New Roman"/>
                    <w:sz w:val="20"/>
                    <w:szCs w:val="20"/>
                  </w:rPr>
                </w:rPrChange>
              </w:rPr>
            </w:pPr>
            <w:del w:id="1780" w:author="user" w:date="2017-05-10T11:05:00Z">
              <w:r w:rsidRPr="009071F6">
                <w:rPr>
                  <w:rFonts w:ascii="Times New Roman" w:eastAsia="Times New Roman" w:hAnsi="Times New Roman" w:cs="Times New Roman"/>
                  <w:sz w:val="20"/>
                  <w:szCs w:val="20"/>
                  <w:lang w:val="es-CL"/>
                  <w:rPrChange w:id="1781"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782"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83" w:author="user" w:date="2017-05-10T11:05:00Z"/>
                <w:rFonts w:ascii="Times New Roman" w:eastAsia="Times New Roman" w:hAnsi="Times New Roman" w:cs="Times New Roman"/>
                <w:sz w:val="20"/>
                <w:szCs w:val="20"/>
                <w:lang w:val="es-CL"/>
                <w:rPrChange w:id="1784" w:author="user" w:date="2017-05-10T11:05:00Z">
                  <w:rPr>
                    <w:del w:id="1785" w:author="user" w:date="2017-05-10T11:05:00Z"/>
                    <w:rFonts w:ascii="Times New Roman" w:eastAsia="Times New Roman" w:hAnsi="Times New Roman" w:cs="Times New Roman"/>
                    <w:sz w:val="20"/>
                    <w:szCs w:val="20"/>
                  </w:rPr>
                </w:rPrChange>
              </w:rPr>
            </w:pPr>
            <w:del w:id="1786" w:author="user" w:date="2017-05-10T11:05:00Z">
              <w:r w:rsidRPr="009071F6">
                <w:rPr>
                  <w:rFonts w:ascii="Times New Roman" w:eastAsia="Times New Roman" w:hAnsi="Times New Roman" w:cs="Times New Roman"/>
                  <w:sz w:val="20"/>
                  <w:szCs w:val="20"/>
                  <w:lang w:val="es-CL"/>
                  <w:rPrChange w:id="1787"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8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89" w:author="user" w:date="2017-05-10T11:05:00Z"/>
                <w:rFonts w:ascii="Times New Roman" w:eastAsia="Times New Roman" w:hAnsi="Times New Roman" w:cs="Times New Roman"/>
                <w:sz w:val="20"/>
                <w:szCs w:val="20"/>
                <w:lang w:val="es-CL"/>
                <w:rPrChange w:id="1790" w:author="user" w:date="2017-05-10T11:05:00Z">
                  <w:rPr>
                    <w:del w:id="1791" w:author="user" w:date="2017-05-10T11:05:00Z"/>
                    <w:rFonts w:ascii="Times New Roman" w:eastAsia="Times New Roman" w:hAnsi="Times New Roman" w:cs="Times New Roman"/>
                    <w:sz w:val="20"/>
                    <w:szCs w:val="20"/>
                  </w:rPr>
                </w:rPrChange>
              </w:rPr>
            </w:pPr>
            <w:del w:id="1792" w:author="user" w:date="2017-05-10T11:05:00Z">
              <w:r w:rsidRPr="009071F6">
                <w:rPr>
                  <w:rFonts w:ascii="Times New Roman" w:eastAsia="Times New Roman" w:hAnsi="Times New Roman" w:cs="Times New Roman"/>
                  <w:sz w:val="20"/>
                  <w:szCs w:val="20"/>
                  <w:lang w:val="es-CL"/>
                  <w:rPrChange w:id="1793"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9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795" w:author="user" w:date="2017-05-10T11:05:00Z"/>
                <w:rFonts w:ascii="Times New Roman" w:eastAsia="Times New Roman" w:hAnsi="Times New Roman" w:cs="Times New Roman"/>
                <w:sz w:val="20"/>
                <w:szCs w:val="20"/>
                <w:lang w:val="es-CL"/>
                <w:rPrChange w:id="1796" w:author="user" w:date="2017-05-10T11:05:00Z">
                  <w:rPr>
                    <w:del w:id="1797" w:author="user" w:date="2017-05-10T11:05:00Z"/>
                    <w:rFonts w:ascii="Times New Roman" w:eastAsia="Times New Roman" w:hAnsi="Times New Roman" w:cs="Times New Roman"/>
                    <w:sz w:val="20"/>
                    <w:szCs w:val="20"/>
                  </w:rPr>
                </w:rPrChange>
              </w:rPr>
            </w:pPr>
            <w:del w:id="1798" w:author="user" w:date="2017-05-10T11:05:00Z">
              <w:r w:rsidRPr="009071F6">
                <w:rPr>
                  <w:rFonts w:ascii="Times New Roman" w:eastAsia="Times New Roman" w:hAnsi="Times New Roman" w:cs="Times New Roman"/>
                  <w:sz w:val="20"/>
                  <w:szCs w:val="20"/>
                  <w:lang w:val="es-CL"/>
                  <w:rPrChange w:id="1799"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8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01" w:author="user" w:date="2017-05-10T11:05:00Z"/>
                <w:rFonts w:ascii="Times New Roman" w:eastAsia="Times New Roman" w:hAnsi="Times New Roman" w:cs="Times New Roman"/>
                <w:sz w:val="20"/>
                <w:szCs w:val="20"/>
                <w:lang w:val="es-CL"/>
                <w:rPrChange w:id="1802" w:author="user" w:date="2017-05-10T11:05:00Z">
                  <w:rPr>
                    <w:del w:id="1803" w:author="user" w:date="2017-05-10T11:05:00Z"/>
                    <w:rFonts w:ascii="Times New Roman" w:eastAsia="Times New Roman" w:hAnsi="Times New Roman" w:cs="Times New Roman"/>
                    <w:sz w:val="20"/>
                    <w:szCs w:val="20"/>
                  </w:rPr>
                </w:rPrChange>
              </w:rPr>
            </w:pPr>
            <w:del w:id="1804" w:author="user" w:date="2017-05-10T11:05:00Z">
              <w:r w:rsidRPr="009071F6">
                <w:rPr>
                  <w:rFonts w:ascii="Times New Roman" w:eastAsia="Times New Roman" w:hAnsi="Times New Roman" w:cs="Times New Roman"/>
                  <w:sz w:val="20"/>
                  <w:szCs w:val="20"/>
                  <w:lang w:val="es-CL"/>
                  <w:rPrChange w:id="1805"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8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07" w:author="user" w:date="2017-05-10T11:05:00Z"/>
                <w:rFonts w:ascii="Times New Roman" w:eastAsia="Times New Roman" w:hAnsi="Times New Roman" w:cs="Times New Roman"/>
                <w:sz w:val="20"/>
                <w:szCs w:val="20"/>
                <w:lang w:val="es-CL"/>
                <w:rPrChange w:id="1808" w:author="user" w:date="2017-05-10T11:05:00Z">
                  <w:rPr>
                    <w:del w:id="1809" w:author="user" w:date="2017-05-10T11:05:00Z"/>
                    <w:rFonts w:ascii="Times New Roman" w:eastAsia="Times New Roman" w:hAnsi="Times New Roman" w:cs="Times New Roman"/>
                    <w:sz w:val="20"/>
                    <w:szCs w:val="20"/>
                  </w:rPr>
                </w:rPrChange>
              </w:rPr>
            </w:pPr>
            <w:del w:id="1810" w:author="user" w:date="2017-05-10T11:05:00Z">
              <w:r w:rsidRPr="009071F6">
                <w:rPr>
                  <w:rFonts w:ascii="Times New Roman" w:eastAsia="Times New Roman" w:hAnsi="Times New Roman" w:cs="Times New Roman"/>
                  <w:sz w:val="20"/>
                  <w:szCs w:val="20"/>
                  <w:lang w:val="es-CL"/>
                  <w:rPrChange w:id="1811"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812"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813" w:author="user" w:date="2017-05-10T11:05:00Z"/>
                <w:rFonts w:ascii="Times New Roman" w:eastAsia="Times New Roman" w:hAnsi="Times New Roman" w:cs="Times New Roman"/>
                <w:sz w:val="20"/>
                <w:szCs w:val="20"/>
                <w:lang w:val="es-CL"/>
                <w:rPrChange w:id="1814" w:author="user" w:date="2017-05-10T11:05:00Z">
                  <w:rPr>
                    <w:del w:id="1815" w:author="user" w:date="2017-05-10T11:05:00Z"/>
                    <w:rFonts w:ascii="Times New Roman" w:eastAsia="Times New Roman" w:hAnsi="Times New Roman" w:cs="Times New Roman"/>
                    <w:sz w:val="20"/>
                    <w:szCs w:val="20"/>
                  </w:rPr>
                </w:rPrChange>
              </w:rPr>
            </w:pPr>
            <w:del w:id="1816" w:author="user" w:date="2017-05-10T11:05:00Z">
              <w:r w:rsidRPr="009071F6">
                <w:rPr>
                  <w:rFonts w:ascii="Times New Roman" w:eastAsia="Times New Roman" w:hAnsi="Times New Roman" w:cs="Times New Roman"/>
                  <w:sz w:val="20"/>
                  <w:szCs w:val="20"/>
                  <w:lang w:val="es-CL"/>
                  <w:rPrChange w:id="1817" w:author="user" w:date="2017-05-10T11:05:00Z">
                    <w:rPr>
                      <w:rFonts w:ascii="Times New Roman" w:eastAsia="Times New Roman" w:hAnsi="Times New Roman" w:cs="Times New Roman"/>
                      <w:sz w:val="20"/>
                      <w:szCs w:val="20"/>
                    </w:rPr>
                  </w:rPrChange>
                </w:rPr>
                <w:delText>0.6</w:delText>
              </w:r>
            </w:del>
          </w:p>
        </w:tc>
      </w:tr>
      <w:tr w:rsidR="00A76BEF" w:rsidRPr="00796E81" w:rsidDel="00C21883" w:rsidTr="002D5CE4">
        <w:trPr>
          <w:trHeight w:val="353"/>
          <w:del w:id="1818" w:author="user" w:date="2017-05-10T11:05:00Z"/>
          <w:trPrChange w:id="1819"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20"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821" w:author="user" w:date="2017-05-10T11:05:00Z"/>
                <w:rFonts w:ascii="Times New Roman" w:eastAsia="Times New Roman" w:hAnsi="Times New Roman" w:cs="Times New Roman"/>
                <w:b/>
                <w:bCs/>
                <w:sz w:val="20"/>
                <w:szCs w:val="20"/>
                <w:lang w:val="es-CL"/>
                <w:rPrChange w:id="1822" w:author="user" w:date="2017-05-10T11:05:00Z">
                  <w:rPr>
                    <w:del w:id="1823" w:author="user" w:date="2017-05-10T11:05:00Z"/>
                    <w:rFonts w:ascii="Times New Roman" w:eastAsia="Times New Roman" w:hAnsi="Times New Roman" w:cs="Times New Roman"/>
                    <w:b/>
                    <w:bCs/>
                    <w:sz w:val="20"/>
                    <w:szCs w:val="20"/>
                  </w:rPr>
                </w:rPrChange>
              </w:rPr>
            </w:pPr>
            <w:del w:id="1824" w:author="user" w:date="2017-05-10T11:05:00Z">
              <w:r w:rsidRPr="009071F6">
                <w:rPr>
                  <w:rFonts w:ascii="Times New Roman" w:eastAsia="Times New Roman" w:hAnsi="Times New Roman" w:cs="Times New Roman"/>
                  <w:b/>
                  <w:bCs/>
                  <w:sz w:val="20"/>
                  <w:szCs w:val="20"/>
                  <w:lang w:val="es-CL"/>
                  <w:rPrChange w:id="1825"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826"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827" w:author="user" w:date="2017-05-10T11:05:00Z"/>
                <w:rFonts w:ascii="Times New Roman" w:eastAsia="Times New Roman" w:hAnsi="Times New Roman" w:cs="Times New Roman"/>
                <w:sz w:val="20"/>
                <w:szCs w:val="20"/>
                <w:lang w:val="es-CL"/>
                <w:rPrChange w:id="1828" w:author="user" w:date="2017-05-10T11:05:00Z">
                  <w:rPr>
                    <w:del w:id="1829" w:author="user" w:date="2017-05-10T11:05:00Z"/>
                    <w:rFonts w:ascii="Times New Roman" w:eastAsia="Times New Roman" w:hAnsi="Times New Roman" w:cs="Times New Roman"/>
                    <w:sz w:val="20"/>
                    <w:szCs w:val="20"/>
                  </w:rPr>
                </w:rPrChange>
              </w:rPr>
            </w:pPr>
            <w:del w:id="1830" w:author="user" w:date="2017-05-10T11:05:00Z">
              <w:r w:rsidRPr="009071F6">
                <w:rPr>
                  <w:rFonts w:ascii="Times New Roman" w:eastAsia="Times New Roman" w:hAnsi="Times New Roman" w:cs="Times New Roman"/>
                  <w:sz w:val="20"/>
                  <w:szCs w:val="20"/>
                  <w:lang w:val="es-CL"/>
                  <w:rPrChange w:id="1831"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32"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33" w:author="user" w:date="2017-05-10T11:05:00Z"/>
                <w:rFonts w:ascii="Times New Roman" w:eastAsia="Times New Roman" w:hAnsi="Times New Roman" w:cs="Times New Roman"/>
                <w:sz w:val="20"/>
                <w:szCs w:val="20"/>
                <w:lang w:val="es-CL"/>
                <w:rPrChange w:id="1834" w:author="user" w:date="2017-05-10T11:05:00Z">
                  <w:rPr>
                    <w:del w:id="1835" w:author="user" w:date="2017-05-10T11:05:00Z"/>
                    <w:rFonts w:ascii="Times New Roman" w:eastAsia="Times New Roman" w:hAnsi="Times New Roman" w:cs="Times New Roman"/>
                    <w:sz w:val="20"/>
                    <w:szCs w:val="20"/>
                  </w:rPr>
                </w:rPrChange>
              </w:rPr>
            </w:pPr>
            <w:del w:id="1836" w:author="user" w:date="2017-05-10T11:05:00Z">
              <w:r w:rsidRPr="009071F6">
                <w:rPr>
                  <w:rFonts w:ascii="Times New Roman" w:eastAsia="Times New Roman" w:hAnsi="Times New Roman" w:cs="Times New Roman"/>
                  <w:sz w:val="20"/>
                  <w:szCs w:val="20"/>
                  <w:lang w:val="es-CL"/>
                  <w:rPrChange w:id="1837"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83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39" w:author="user" w:date="2017-05-10T11:05:00Z"/>
                <w:rFonts w:ascii="Times New Roman" w:eastAsia="Times New Roman" w:hAnsi="Times New Roman" w:cs="Times New Roman"/>
                <w:sz w:val="20"/>
                <w:szCs w:val="20"/>
                <w:lang w:val="es-CL"/>
                <w:rPrChange w:id="1840" w:author="user" w:date="2017-05-10T11:05:00Z">
                  <w:rPr>
                    <w:del w:id="1841" w:author="user" w:date="2017-05-10T11:05:00Z"/>
                    <w:rFonts w:ascii="Times New Roman" w:eastAsia="Times New Roman" w:hAnsi="Times New Roman" w:cs="Times New Roman"/>
                    <w:sz w:val="20"/>
                    <w:szCs w:val="20"/>
                  </w:rPr>
                </w:rPrChange>
              </w:rPr>
            </w:pPr>
            <w:del w:id="1842" w:author="user" w:date="2017-05-10T11:05:00Z">
              <w:r w:rsidRPr="009071F6">
                <w:rPr>
                  <w:rFonts w:ascii="Times New Roman" w:eastAsia="Times New Roman" w:hAnsi="Times New Roman" w:cs="Times New Roman"/>
                  <w:sz w:val="20"/>
                  <w:szCs w:val="20"/>
                  <w:lang w:val="es-CL"/>
                  <w:rPrChange w:id="1843"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4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45" w:author="user" w:date="2017-05-10T11:05:00Z"/>
                <w:rFonts w:ascii="Times New Roman" w:eastAsia="Times New Roman" w:hAnsi="Times New Roman" w:cs="Times New Roman"/>
                <w:sz w:val="20"/>
                <w:szCs w:val="20"/>
                <w:lang w:val="es-CL"/>
                <w:rPrChange w:id="1846" w:author="user" w:date="2017-05-10T11:05:00Z">
                  <w:rPr>
                    <w:del w:id="1847" w:author="user" w:date="2017-05-10T11:05:00Z"/>
                    <w:rFonts w:ascii="Times New Roman" w:eastAsia="Times New Roman" w:hAnsi="Times New Roman" w:cs="Times New Roman"/>
                    <w:sz w:val="20"/>
                    <w:szCs w:val="20"/>
                  </w:rPr>
                </w:rPrChange>
              </w:rPr>
            </w:pPr>
            <w:del w:id="1848" w:author="user" w:date="2017-05-10T11:05:00Z">
              <w:r w:rsidRPr="009071F6">
                <w:rPr>
                  <w:rFonts w:ascii="Times New Roman" w:eastAsia="Times New Roman" w:hAnsi="Times New Roman" w:cs="Times New Roman"/>
                  <w:sz w:val="20"/>
                  <w:szCs w:val="20"/>
                  <w:lang w:val="es-CL"/>
                  <w:rPrChange w:id="1849"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85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51" w:author="user" w:date="2017-05-10T11:05:00Z"/>
                <w:rFonts w:ascii="Times New Roman" w:eastAsia="Times New Roman" w:hAnsi="Times New Roman" w:cs="Times New Roman"/>
                <w:sz w:val="20"/>
                <w:szCs w:val="20"/>
                <w:lang w:val="es-CL"/>
                <w:rPrChange w:id="1852" w:author="user" w:date="2017-05-10T11:05:00Z">
                  <w:rPr>
                    <w:del w:id="1853" w:author="user" w:date="2017-05-10T11:05:00Z"/>
                    <w:rFonts w:ascii="Times New Roman" w:eastAsia="Times New Roman" w:hAnsi="Times New Roman" w:cs="Times New Roman"/>
                    <w:sz w:val="20"/>
                    <w:szCs w:val="20"/>
                  </w:rPr>
                </w:rPrChange>
              </w:rPr>
            </w:pPr>
            <w:del w:id="1854" w:author="user" w:date="2017-05-10T11:05:00Z">
              <w:r w:rsidRPr="009071F6">
                <w:rPr>
                  <w:rFonts w:ascii="Times New Roman" w:eastAsia="Times New Roman" w:hAnsi="Times New Roman" w:cs="Times New Roman"/>
                  <w:sz w:val="20"/>
                  <w:szCs w:val="20"/>
                  <w:lang w:val="es-CL"/>
                  <w:rPrChange w:id="1855"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85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57" w:author="user" w:date="2017-05-10T11:05:00Z"/>
                <w:rFonts w:ascii="Times New Roman" w:eastAsia="Times New Roman" w:hAnsi="Times New Roman" w:cs="Times New Roman"/>
                <w:sz w:val="20"/>
                <w:szCs w:val="20"/>
                <w:lang w:val="es-CL"/>
                <w:rPrChange w:id="1858" w:author="user" w:date="2017-05-10T11:05:00Z">
                  <w:rPr>
                    <w:del w:id="1859" w:author="user" w:date="2017-05-10T11:05:00Z"/>
                    <w:rFonts w:ascii="Times New Roman" w:eastAsia="Times New Roman" w:hAnsi="Times New Roman" w:cs="Times New Roman"/>
                    <w:sz w:val="20"/>
                    <w:szCs w:val="20"/>
                  </w:rPr>
                </w:rPrChange>
              </w:rPr>
            </w:pPr>
            <w:del w:id="1860" w:author="user" w:date="2017-05-10T11:05:00Z">
              <w:r w:rsidRPr="009071F6">
                <w:rPr>
                  <w:rFonts w:ascii="Times New Roman" w:eastAsia="Times New Roman" w:hAnsi="Times New Roman" w:cs="Times New Roman"/>
                  <w:sz w:val="20"/>
                  <w:szCs w:val="20"/>
                  <w:lang w:val="es-CL"/>
                  <w:rPrChange w:id="1861"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862"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863" w:author="user" w:date="2017-05-10T11:05:00Z"/>
                <w:rFonts w:ascii="Times New Roman" w:eastAsia="Times New Roman" w:hAnsi="Times New Roman" w:cs="Times New Roman"/>
                <w:sz w:val="20"/>
                <w:szCs w:val="20"/>
                <w:lang w:val="es-CL"/>
                <w:rPrChange w:id="1864" w:author="user" w:date="2017-05-10T11:05:00Z">
                  <w:rPr>
                    <w:del w:id="1865" w:author="user" w:date="2017-05-10T11:05:00Z"/>
                    <w:rFonts w:ascii="Times New Roman" w:eastAsia="Times New Roman" w:hAnsi="Times New Roman" w:cs="Times New Roman"/>
                    <w:sz w:val="20"/>
                    <w:szCs w:val="20"/>
                  </w:rPr>
                </w:rPrChange>
              </w:rPr>
            </w:pPr>
            <w:del w:id="1866" w:author="user" w:date="2017-05-10T11:05:00Z">
              <w:r w:rsidRPr="009071F6">
                <w:rPr>
                  <w:rFonts w:ascii="Times New Roman" w:eastAsia="Times New Roman" w:hAnsi="Times New Roman" w:cs="Times New Roman"/>
                  <w:sz w:val="20"/>
                  <w:szCs w:val="20"/>
                  <w:lang w:val="es-CL"/>
                  <w:rPrChange w:id="1867" w:author="user" w:date="2017-05-10T11:05:00Z">
                    <w:rPr>
                      <w:rFonts w:ascii="Times New Roman" w:eastAsia="Times New Roman" w:hAnsi="Times New Roman" w:cs="Times New Roman"/>
                      <w:sz w:val="20"/>
                      <w:szCs w:val="20"/>
                    </w:rPr>
                  </w:rPrChange>
                </w:rPr>
                <w:delText>7.9</w:delText>
              </w:r>
            </w:del>
          </w:p>
        </w:tc>
      </w:tr>
      <w:tr w:rsidR="00A76BEF" w:rsidRPr="00796E81" w:rsidDel="00C21883" w:rsidTr="002D5CE4">
        <w:trPr>
          <w:trHeight w:val="353"/>
          <w:del w:id="1868" w:author="user" w:date="2017-05-10T11:05:00Z"/>
          <w:trPrChange w:id="1869"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70"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871" w:author="user" w:date="2017-05-10T11:05:00Z"/>
                <w:rFonts w:ascii="Times New Roman" w:eastAsia="Times New Roman" w:hAnsi="Times New Roman" w:cs="Times New Roman"/>
                <w:sz w:val="20"/>
                <w:szCs w:val="20"/>
                <w:lang w:val="es-CL"/>
                <w:rPrChange w:id="1872" w:author="user" w:date="2017-05-10T11:05:00Z">
                  <w:rPr>
                    <w:del w:id="1873" w:author="user" w:date="2017-05-10T11:05:00Z"/>
                    <w:rFonts w:ascii="Times New Roman" w:eastAsia="Times New Roman" w:hAnsi="Times New Roman" w:cs="Times New Roman"/>
                    <w:sz w:val="20"/>
                    <w:szCs w:val="20"/>
                  </w:rPr>
                </w:rPrChange>
              </w:rPr>
            </w:pPr>
            <w:del w:id="1874" w:author="user" w:date="2017-05-10T11:05:00Z">
              <w:r w:rsidRPr="009071F6">
                <w:rPr>
                  <w:rFonts w:ascii="Times New Roman" w:eastAsia="Times New Roman" w:hAnsi="Times New Roman" w:cs="Times New Roman"/>
                  <w:sz w:val="20"/>
                  <w:szCs w:val="20"/>
                  <w:lang w:val="es-CL"/>
                  <w:rPrChange w:id="1875"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876"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877" w:author="user" w:date="2017-05-10T11:05:00Z"/>
                <w:rFonts w:ascii="Times New Roman" w:eastAsia="Times New Roman" w:hAnsi="Times New Roman" w:cs="Times New Roman"/>
                <w:sz w:val="20"/>
                <w:szCs w:val="20"/>
                <w:lang w:val="es-CL"/>
                <w:rPrChange w:id="1878" w:author="user" w:date="2017-05-10T11:05:00Z">
                  <w:rPr>
                    <w:del w:id="1879" w:author="user" w:date="2017-05-10T11:05:00Z"/>
                    <w:rFonts w:ascii="Times New Roman" w:eastAsia="Times New Roman" w:hAnsi="Times New Roman" w:cs="Times New Roman"/>
                    <w:sz w:val="20"/>
                    <w:szCs w:val="20"/>
                  </w:rPr>
                </w:rPrChange>
              </w:rPr>
            </w:pPr>
            <w:del w:id="1880" w:author="user" w:date="2017-05-10T11:05:00Z">
              <w:r w:rsidRPr="009071F6">
                <w:rPr>
                  <w:rFonts w:ascii="Times New Roman" w:eastAsia="Times New Roman" w:hAnsi="Times New Roman" w:cs="Times New Roman"/>
                  <w:sz w:val="20"/>
                  <w:szCs w:val="20"/>
                  <w:lang w:val="es-CL"/>
                  <w:rPrChange w:id="1881"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82"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83" w:author="user" w:date="2017-05-10T11:05:00Z"/>
                <w:rFonts w:ascii="Times New Roman" w:eastAsia="Times New Roman" w:hAnsi="Times New Roman" w:cs="Times New Roman"/>
                <w:sz w:val="20"/>
                <w:szCs w:val="20"/>
                <w:lang w:val="es-CL"/>
                <w:rPrChange w:id="1884" w:author="user" w:date="2017-05-10T11:05:00Z">
                  <w:rPr>
                    <w:del w:id="1885" w:author="user" w:date="2017-05-10T11:05:00Z"/>
                    <w:rFonts w:ascii="Times New Roman" w:eastAsia="Times New Roman" w:hAnsi="Times New Roman" w:cs="Times New Roman"/>
                    <w:sz w:val="20"/>
                    <w:szCs w:val="20"/>
                  </w:rPr>
                </w:rPrChange>
              </w:rPr>
            </w:pPr>
            <w:del w:id="1886" w:author="user" w:date="2017-05-10T11:05:00Z">
              <w:r w:rsidRPr="009071F6">
                <w:rPr>
                  <w:rFonts w:ascii="Times New Roman" w:eastAsia="Times New Roman" w:hAnsi="Times New Roman" w:cs="Times New Roman"/>
                  <w:sz w:val="20"/>
                  <w:szCs w:val="20"/>
                  <w:lang w:val="es-CL"/>
                  <w:rPrChange w:id="1887"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88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89" w:author="user" w:date="2017-05-10T11:05:00Z"/>
                <w:rFonts w:ascii="Times New Roman" w:eastAsia="Times New Roman" w:hAnsi="Times New Roman" w:cs="Times New Roman"/>
                <w:sz w:val="20"/>
                <w:szCs w:val="20"/>
                <w:lang w:val="es-CL"/>
                <w:rPrChange w:id="1890" w:author="user" w:date="2017-05-10T11:05:00Z">
                  <w:rPr>
                    <w:del w:id="1891" w:author="user" w:date="2017-05-10T11:05:00Z"/>
                    <w:rFonts w:ascii="Times New Roman" w:eastAsia="Times New Roman" w:hAnsi="Times New Roman" w:cs="Times New Roman"/>
                    <w:sz w:val="20"/>
                    <w:szCs w:val="20"/>
                  </w:rPr>
                </w:rPrChange>
              </w:rPr>
            </w:pPr>
            <w:del w:id="1892" w:author="user" w:date="2017-05-10T11:05:00Z">
              <w:r w:rsidRPr="009071F6">
                <w:rPr>
                  <w:rFonts w:ascii="Times New Roman" w:eastAsia="Times New Roman" w:hAnsi="Times New Roman" w:cs="Times New Roman"/>
                  <w:sz w:val="20"/>
                  <w:szCs w:val="20"/>
                  <w:lang w:val="es-CL"/>
                  <w:rPrChange w:id="1893"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89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895" w:author="user" w:date="2017-05-10T11:05:00Z"/>
                <w:rFonts w:ascii="Times New Roman" w:eastAsia="Times New Roman" w:hAnsi="Times New Roman" w:cs="Times New Roman"/>
                <w:sz w:val="20"/>
                <w:szCs w:val="20"/>
                <w:lang w:val="es-CL"/>
                <w:rPrChange w:id="1896" w:author="user" w:date="2017-05-10T11:05:00Z">
                  <w:rPr>
                    <w:del w:id="1897" w:author="user" w:date="2017-05-10T11:05:00Z"/>
                    <w:rFonts w:ascii="Times New Roman" w:eastAsia="Times New Roman" w:hAnsi="Times New Roman" w:cs="Times New Roman"/>
                    <w:sz w:val="20"/>
                    <w:szCs w:val="20"/>
                  </w:rPr>
                </w:rPrChange>
              </w:rPr>
            </w:pPr>
            <w:del w:id="1898" w:author="user" w:date="2017-05-10T11:05:00Z">
              <w:r w:rsidRPr="009071F6">
                <w:rPr>
                  <w:rFonts w:ascii="Times New Roman" w:eastAsia="Times New Roman" w:hAnsi="Times New Roman" w:cs="Times New Roman"/>
                  <w:sz w:val="20"/>
                  <w:szCs w:val="20"/>
                  <w:lang w:val="es-CL"/>
                  <w:rPrChange w:id="1899"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90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01" w:author="user" w:date="2017-05-10T11:05:00Z"/>
                <w:rFonts w:ascii="Times New Roman" w:eastAsia="Times New Roman" w:hAnsi="Times New Roman" w:cs="Times New Roman"/>
                <w:sz w:val="20"/>
                <w:szCs w:val="20"/>
                <w:lang w:val="es-CL"/>
                <w:rPrChange w:id="1902" w:author="user" w:date="2017-05-10T11:05:00Z">
                  <w:rPr>
                    <w:del w:id="1903" w:author="user" w:date="2017-05-10T11:05:00Z"/>
                    <w:rFonts w:ascii="Times New Roman" w:eastAsia="Times New Roman" w:hAnsi="Times New Roman" w:cs="Times New Roman"/>
                    <w:sz w:val="20"/>
                    <w:szCs w:val="20"/>
                  </w:rPr>
                </w:rPrChange>
              </w:rPr>
            </w:pPr>
            <w:del w:id="1904" w:author="user" w:date="2017-05-10T11:05:00Z">
              <w:r w:rsidRPr="009071F6">
                <w:rPr>
                  <w:rFonts w:ascii="Times New Roman" w:eastAsia="Times New Roman" w:hAnsi="Times New Roman" w:cs="Times New Roman"/>
                  <w:sz w:val="20"/>
                  <w:szCs w:val="20"/>
                  <w:lang w:val="es-CL"/>
                  <w:rPrChange w:id="1905"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90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07" w:author="user" w:date="2017-05-10T11:05:00Z"/>
                <w:rFonts w:ascii="Times New Roman" w:eastAsia="Times New Roman" w:hAnsi="Times New Roman" w:cs="Times New Roman"/>
                <w:sz w:val="20"/>
                <w:szCs w:val="20"/>
                <w:lang w:val="es-CL"/>
                <w:rPrChange w:id="1908" w:author="user" w:date="2017-05-10T11:05:00Z">
                  <w:rPr>
                    <w:del w:id="1909" w:author="user" w:date="2017-05-10T11:05:00Z"/>
                    <w:rFonts w:ascii="Times New Roman" w:eastAsia="Times New Roman" w:hAnsi="Times New Roman" w:cs="Times New Roman"/>
                    <w:sz w:val="20"/>
                    <w:szCs w:val="20"/>
                  </w:rPr>
                </w:rPrChange>
              </w:rPr>
            </w:pPr>
            <w:del w:id="1910" w:author="user" w:date="2017-05-10T11:05:00Z">
              <w:r w:rsidRPr="009071F6">
                <w:rPr>
                  <w:rFonts w:ascii="Times New Roman" w:eastAsia="Times New Roman" w:hAnsi="Times New Roman" w:cs="Times New Roman"/>
                  <w:sz w:val="20"/>
                  <w:szCs w:val="20"/>
                  <w:lang w:val="es-CL"/>
                  <w:rPrChange w:id="1911"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912"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1913" w:author="user" w:date="2017-05-10T11:05:00Z"/>
                <w:rFonts w:ascii="Times New Roman" w:eastAsia="Times New Roman" w:hAnsi="Times New Roman" w:cs="Times New Roman"/>
                <w:sz w:val="20"/>
                <w:szCs w:val="20"/>
                <w:lang w:val="es-CL"/>
                <w:rPrChange w:id="1914" w:author="user" w:date="2017-05-10T11:05:00Z">
                  <w:rPr>
                    <w:del w:id="1915" w:author="user" w:date="2017-05-10T11:05:00Z"/>
                    <w:rFonts w:ascii="Times New Roman" w:eastAsia="Times New Roman" w:hAnsi="Times New Roman" w:cs="Times New Roman"/>
                    <w:sz w:val="20"/>
                    <w:szCs w:val="20"/>
                  </w:rPr>
                </w:rPrChange>
              </w:rPr>
            </w:pPr>
            <w:del w:id="1916" w:author="user" w:date="2017-05-10T11:05:00Z">
              <w:r w:rsidRPr="009071F6">
                <w:rPr>
                  <w:rFonts w:ascii="Times New Roman" w:eastAsia="Times New Roman" w:hAnsi="Times New Roman" w:cs="Times New Roman"/>
                  <w:sz w:val="20"/>
                  <w:szCs w:val="20"/>
                  <w:lang w:val="es-CL"/>
                  <w:rPrChange w:id="1917" w:author="user" w:date="2017-05-10T11:05:00Z">
                    <w:rPr>
                      <w:rFonts w:ascii="Times New Roman" w:eastAsia="Times New Roman" w:hAnsi="Times New Roman" w:cs="Times New Roman"/>
                      <w:sz w:val="20"/>
                      <w:szCs w:val="20"/>
                    </w:rPr>
                  </w:rPrChange>
                </w:rPr>
                <w:delText>10.4</w:delText>
              </w:r>
            </w:del>
          </w:p>
        </w:tc>
      </w:tr>
      <w:tr w:rsidR="00A76BEF" w:rsidRPr="00796E81" w:rsidDel="00C21883" w:rsidTr="002D5CE4">
        <w:trPr>
          <w:trHeight w:val="756"/>
          <w:del w:id="1918" w:author="user" w:date="2017-05-10T11:05:00Z"/>
          <w:trPrChange w:id="1919"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920"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921" w:author="user" w:date="2017-05-10T11:05:00Z"/>
                <w:rFonts w:ascii="Times New Roman" w:eastAsia="Times New Roman" w:hAnsi="Times New Roman" w:cs="Times New Roman"/>
                <w:sz w:val="20"/>
                <w:szCs w:val="20"/>
                <w:lang w:val="es-ES"/>
              </w:rPr>
            </w:pPr>
            <w:del w:id="1922"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923"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24" w:author="user" w:date="2017-05-10T11:05:00Z"/>
                <w:rFonts w:ascii="Times New Roman" w:eastAsia="Times New Roman" w:hAnsi="Times New Roman" w:cs="Times New Roman"/>
                <w:sz w:val="20"/>
                <w:szCs w:val="20"/>
                <w:lang w:val="es-CL"/>
                <w:rPrChange w:id="1925" w:author="user" w:date="2017-05-10T11:05:00Z">
                  <w:rPr>
                    <w:del w:id="1926" w:author="user" w:date="2017-05-10T11:05:00Z"/>
                    <w:rFonts w:ascii="Times New Roman" w:eastAsia="Times New Roman" w:hAnsi="Times New Roman" w:cs="Times New Roman"/>
                    <w:b/>
                    <w:bCs/>
                    <w:color w:val="345A8A" w:themeColor="accent1" w:themeShade="B5"/>
                    <w:sz w:val="20"/>
                    <w:szCs w:val="20"/>
                  </w:rPr>
                </w:rPrChange>
              </w:rPr>
            </w:pPr>
            <w:del w:id="1927" w:author="user" w:date="2017-05-10T11:05:00Z">
              <w:r w:rsidRPr="009071F6">
                <w:rPr>
                  <w:rFonts w:ascii="Times New Roman" w:eastAsia="Times New Roman" w:hAnsi="Times New Roman" w:cs="Times New Roman"/>
                  <w:sz w:val="20"/>
                  <w:szCs w:val="20"/>
                  <w:lang w:val="es-CL"/>
                  <w:rPrChange w:id="1928"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92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30" w:author="user" w:date="2017-05-10T11:05:00Z"/>
                <w:rFonts w:ascii="Times New Roman" w:eastAsia="Times New Roman" w:hAnsi="Times New Roman" w:cs="Times New Roman"/>
                <w:sz w:val="20"/>
                <w:szCs w:val="20"/>
                <w:lang w:val="es-CL"/>
                <w:rPrChange w:id="1931" w:author="user" w:date="2017-05-10T11:05:00Z">
                  <w:rPr>
                    <w:del w:id="1932" w:author="user" w:date="2017-05-10T11:05:00Z"/>
                    <w:rFonts w:ascii="Times New Roman" w:eastAsia="Times New Roman" w:hAnsi="Times New Roman" w:cs="Times New Roman"/>
                    <w:b/>
                    <w:bCs/>
                    <w:color w:val="345A8A" w:themeColor="accent1" w:themeShade="B5"/>
                    <w:sz w:val="20"/>
                    <w:szCs w:val="20"/>
                  </w:rPr>
                </w:rPrChange>
              </w:rPr>
            </w:pPr>
            <w:del w:id="1933" w:author="user" w:date="2017-05-10T11:05:00Z">
              <w:r w:rsidRPr="009071F6">
                <w:rPr>
                  <w:rFonts w:ascii="Times New Roman" w:eastAsia="Times New Roman" w:hAnsi="Times New Roman" w:cs="Times New Roman"/>
                  <w:sz w:val="20"/>
                  <w:szCs w:val="20"/>
                  <w:lang w:val="es-CL"/>
                  <w:rPrChange w:id="1934"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93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36" w:author="user" w:date="2017-05-10T11:05:00Z"/>
                <w:rFonts w:ascii="Times New Roman" w:eastAsia="Times New Roman" w:hAnsi="Times New Roman" w:cs="Times New Roman"/>
                <w:sz w:val="20"/>
                <w:szCs w:val="20"/>
                <w:lang w:val="es-CL"/>
                <w:rPrChange w:id="1937" w:author="user" w:date="2017-05-10T11:05:00Z">
                  <w:rPr>
                    <w:del w:id="1938" w:author="user" w:date="2017-05-10T11:05:00Z"/>
                    <w:rFonts w:ascii="Times New Roman" w:eastAsia="Times New Roman" w:hAnsi="Times New Roman" w:cs="Times New Roman"/>
                    <w:b/>
                    <w:bCs/>
                    <w:color w:val="345A8A" w:themeColor="accent1" w:themeShade="B5"/>
                    <w:sz w:val="20"/>
                    <w:szCs w:val="20"/>
                  </w:rPr>
                </w:rPrChange>
              </w:rPr>
            </w:pPr>
            <w:del w:id="1939" w:author="user" w:date="2017-05-10T11:05:00Z">
              <w:r w:rsidRPr="009071F6">
                <w:rPr>
                  <w:rFonts w:ascii="Times New Roman" w:eastAsia="Times New Roman" w:hAnsi="Times New Roman" w:cs="Times New Roman"/>
                  <w:sz w:val="20"/>
                  <w:szCs w:val="20"/>
                  <w:lang w:val="es-CL"/>
                  <w:rPrChange w:id="1940"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94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42" w:author="user" w:date="2017-05-10T11:05:00Z"/>
                <w:rFonts w:ascii="Times New Roman" w:eastAsia="Times New Roman" w:hAnsi="Times New Roman" w:cs="Times New Roman"/>
                <w:sz w:val="20"/>
                <w:szCs w:val="20"/>
                <w:lang w:val="es-CL"/>
                <w:rPrChange w:id="1943" w:author="user" w:date="2017-05-10T11:05:00Z">
                  <w:rPr>
                    <w:del w:id="1944" w:author="user" w:date="2017-05-10T11:05:00Z"/>
                    <w:rFonts w:ascii="Times New Roman" w:eastAsia="Times New Roman" w:hAnsi="Times New Roman" w:cs="Times New Roman"/>
                    <w:b/>
                    <w:bCs/>
                    <w:color w:val="345A8A" w:themeColor="accent1" w:themeShade="B5"/>
                    <w:sz w:val="20"/>
                    <w:szCs w:val="20"/>
                  </w:rPr>
                </w:rPrChange>
              </w:rPr>
            </w:pPr>
            <w:del w:id="1945" w:author="user" w:date="2017-05-10T11:05:00Z">
              <w:r w:rsidRPr="009071F6">
                <w:rPr>
                  <w:rFonts w:ascii="Times New Roman" w:eastAsia="Times New Roman" w:hAnsi="Times New Roman" w:cs="Times New Roman"/>
                  <w:sz w:val="20"/>
                  <w:szCs w:val="20"/>
                  <w:lang w:val="es-CL"/>
                  <w:rPrChange w:id="1946"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94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48" w:author="user" w:date="2017-05-10T11:05:00Z"/>
                <w:rFonts w:ascii="Times New Roman" w:eastAsia="Times New Roman" w:hAnsi="Times New Roman" w:cs="Times New Roman"/>
                <w:sz w:val="20"/>
                <w:szCs w:val="20"/>
                <w:lang w:val="es-CL"/>
                <w:rPrChange w:id="1949" w:author="user" w:date="2017-05-10T11:05:00Z">
                  <w:rPr>
                    <w:del w:id="1950" w:author="user" w:date="2017-05-10T11:05:00Z"/>
                    <w:rFonts w:ascii="Times New Roman" w:eastAsia="Times New Roman" w:hAnsi="Times New Roman" w:cs="Times New Roman"/>
                    <w:b/>
                    <w:bCs/>
                    <w:color w:val="345A8A" w:themeColor="accent1" w:themeShade="B5"/>
                    <w:sz w:val="20"/>
                    <w:szCs w:val="20"/>
                  </w:rPr>
                </w:rPrChange>
              </w:rPr>
            </w:pPr>
            <w:del w:id="1951" w:author="user" w:date="2017-05-10T11:05:00Z">
              <w:r w:rsidRPr="009071F6">
                <w:rPr>
                  <w:rFonts w:ascii="Times New Roman" w:eastAsia="Times New Roman" w:hAnsi="Times New Roman" w:cs="Times New Roman"/>
                  <w:sz w:val="20"/>
                  <w:szCs w:val="20"/>
                  <w:lang w:val="es-CL"/>
                  <w:rPrChange w:id="1952"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953"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keepNext/>
              <w:keepLines/>
              <w:spacing w:before="480" w:after="0"/>
              <w:jc w:val="right"/>
              <w:rPr>
                <w:del w:id="1954" w:author="user" w:date="2017-05-10T11:05:00Z"/>
                <w:rFonts w:ascii="Times New Roman" w:eastAsia="Times New Roman" w:hAnsi="Times New Roman" w:cs="Times New Roman"/>
                <w:sz w:val="20"/>
                <w:szCs w:val="20"/>
                <w:lang w:val="es-CL"/>
                <w:rPrChange w:id="1955" w:author="user" w:date="2017-05-10T11:05:00Z">
                  <w:rPr>
                    <w:del w:id="1956" w:author="user" w:date="2017-05-10T11:05:00Z"/>
                    <w:rFonts w:ascii="Times New Roman" w:eastAsia="Times New Roman" w:hAnsi="Times New Roman" w:cs="Times New Roman"/>
                    <w:b/>
                    <w:bCs/>
                    <w:color w:val="345A8A" w:themeColor="accent1" w:themeShade="B5"/>
                    <w:sz w:val="20"/>
                    <w:szCs w:val="20"/>
                  </w:rPr>
                </w:rPrChange>
              </w:rPr>
            </w:pPr>
            <w:del w:id="1957" w:author="user" w:date="2017-05-10T11:05:00Z">
              <w:r w:rsidRPr="009071F6">
                <w:rPr>
                  <w:rFonts w:ascii="Times New Roman" w:eastAsia="Times New Roman" w:hAnsi="Times New Roman" w:cs="Times New Roman"/>
                  <w:sz w:val="20"/>
                  <w:szCs w:val="20"/>
                  <w:lang w:val="es-CL"/>
                  <w:rPrChange w:id="1958" w:author="user" w:date="2017-05-10T11:05:00Z">
                    <w:rPr>
                      <w:rFonts w:ascii="Times New Roman" w:eastAsia="Times New Roman" w:hAnsi="Times New Roman" w:cs="Times New Roman"/>
                      <w:sz w:val="20"/>
                      <w:szCs w:val="20"/>
                    </w:rPr>
                  </w:rPrChange>
                </w:rPr>
                <w:delText>9.5</w:delText>
              </w:r>
            </w:del>
          </w:p>
        </w:tc>
      </w:tr>
      <w:tr w:rsidR="00A76BEF" w:rsidRPr="00796E81" w:rsidDel="00C21883" w:rsidTr="002D5CE4">
        <w:trPr>
          <w:trHeight w:val="94"/>
          <w:del w:id="1959" w:author="user" w:date="2017-05-10T11:05:00Z"/>
          <w:trPrChange w:id="1960"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61"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1962" w:author="user" w:date="2017-05-10T11:05:00Z"/>
                <w:rFonts w:ascii="Times New Roman" w:eastAsia="Times New Roman" w:hAnsi="Times New Roman" w:cs="Times New Roman"/>
                <w:sz w:val="20"/>
                <w:szCs w:val="20"/>
                <w:lang w:val="es-CL"/>
                <w:rPrChange w:id="1963" w:author="user" w:date="2017-05-10T11:05:00Z">
                  <w:rPr>
                    <w:del w:id="1964" w:author="user" w:date="2017-05-10T11:05:00Z"/>
                    <w:rFonts w:ascii="Times New Roman" w:eastAsia="Times New Roman" w:hAnsi="Times New Roman" w:cs="Times New Roman"/>
                    <w:sz w:val="20"/>
                    <w:szCs w:val="20"/>
                  </w:rPr>
                </w:rPrChange>
              </w:rPr>
            </w:pPr>
            <w:del w:id="1965" w:author="user" w:date="2017-05-10T11:05:00Z">
              <w:r w:rsidRPr="009071F6">
                <w:rPr>
                  <w:rFonts w:ascii="Times New Roman" w:eastAsia="Times New Roman" w:hAnsi="Times New Roman" w:cs="Times New Roman"/>
                  <w:sz w:val="20"/>
                  <w:szCs w:val="20"/>
                  <w:lang w:val="es-CL"/>
                  <w:rPrChange w:id="1966"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967"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rPr>
                <w:del w:id="1968" w:author="user" w:date="2017-05-10T11:05:00Z"/>
                <w:rFonts w:ascii="Times New Roman" w:eastAsia="Times New Roman" w:hAnsi="Times New Roman" w:cs="Times New Roman"/>
                <w:sz w:val="20"/>
                <w:szCs w:val="20"/>
                <w:lang w:val="es-CL"/>
                <w:rPrChange w:id="1969" w:author="user" w:date="2017-05-10T11:05:00Z">
                  <w:rPr>
                    <w:del w:id="1970" w:author="user" w:date="2017-05-10T11:05:00Z"/>
                    <w:rFonts w:ascii="Times New Roman" w:eastAsia="Times New Roman" w:hAnsi="Times New Roman" w:cs="Times New Roman"/>
                    <w:sz w:val="20"/>
                    <w:szCs w:val="20"/>
                  </w:rPr>
                </w:rPrChange>
              </w:rPr>
            </w:pPr>
            <w:del w:id="1971" w:author="user" w:date="2017-05-10T11:05:00Z">
              <w:r w:rsidRPr="009071F6">
                <w:rPr>
                  <w:rFonts w:ascii="Times New Roman" w:eastAsia="Times New Roman" w:hAnsi="Times New Roman" w:cs="Times New Roman"/>
                  <w:sz w:val="20"/>
                  <w:szCs w:val="20"/>
                  <w:lang w:val="es-CL"/>
                  <w:rPrChange w:id="1972"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973"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74" w:author="user" w:date="2017-05-10T11:05:00Z"/>
                <w:rFonts w:ascii="Times New Roman" w:eastAsia="Times New Roman" w:hAnsi="Times New Roman" w:cs="Times New Roman"/>
                <w:sz w:val="20"/>
                <w:szCs w:val="20"/>
                <w:lang w:val="es-CL"/>
                <w:rPrChange w:id="1975" w:author="user" w:date="2017-05-10T11:05:00Z">
                  <w:rPr>
                    <w:del w:id="1976" w:author="user" w:date="2017-05-10T11:05:00Z"/>
                    <w:rFonts w:ascii="Times New Roman" w:eastAsia="Times New Roman" w:hAnsi="Times New Roman" w:cs="Times New Roman"/>
                    <w:sz w:val="20"/>
                    <w:szCs w:val="20"/>
                  </w:rPr>
                </w:rPrChange>
              </w:rPr>
            </w:pPr>
            <w:del w:id="1977" w:author="user" w:date="2017-05-10T11:05:00Z">
              <w:r w:rsidRPr="009071F6">
                <w:rPr>
                  <w:rFonts w:ascii="Times New Roman" w:eastAsia="Times New Roman" w:hAnsi="Times New Roman" w:cs="Times New Roman"/>
                  <w:sz w:val="20"/>
                  <w:szCs w:val="20"/>
                  <w:lang w:val="es-CL"/>
                  <w:rPrChange w:id="1978"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97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80" w:author="user" w:date="2017-05-10T11:05:00Z"/>
                <w:rFonts w:ascii="Times New Roman" w:eastAsia="Times New Roman" w:hAnsi="Times New Roman" w:cs="Times New Roman"/>
                <w:sz w:val="20"/>
                <w:szCs w:val="20"/>
                <w:lang w:val="es-CL"/>
                <w:rPrChange w:id="1981" w:author="user" w:date="2017-05-10T11:05:00Z">
                  <w:rPr>
                    <w:del w:id="1982" w:author="user" w:date="2017-05-10T11:05:00Z"/>
                    <w:rFonts w:ascii="Times New Roman" w:eastAsia="Times New Roman" w:hAnsi="Times New Roman" w:cs="Times New Roman"/>
                    <w:sz w:val="20"/>
                    <w:szCs w:val="20"/>
                  </w:rPr>
                </w:rPrChange>
              </w:rPr>
            </w:pPr>
            <w:del w:id="1983" w:author="user" w:date="2017-05-10T11:05:00Z">
              <w:r w:rsidRPr="009071F6">
                <w:rPr>
                  <w:rFonts w:ascii="Times New Roman" w:eastAsia="Times New Roman" w:hAnsi="Times New Roman" w:cs="Times New Roman"/>
                  <w:sz w:val="20"/>
                  <w:szCs w:val="20"/>
                  <w:lang w:val="es-CL"/>
                  <w:rPrChange w:id="1984"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98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86" w:author="user" w:date="2017-05-10T11:05:00Z"/>
                <w:rFonts w:ascii="Times New Roman" w:eastAsia="Times New Roman" w:hAnsi="Times New Roman" w:cs="Times New Roman"/>
                <w:sz w:val="20"/>
                <w:szCs w:val="20"/>
                <w:lang w:val="es-CL"/>
                <w:rPrChange w:id="1987" w:author="user" w:date="2017-05-10T11:05:00Z">
                  <w:rPr>
                    <w:del w:id="1988" w:author="user" w:date="2017-05-10T11:05:00Z"/>
                    <w:rFonts w:ascii="Times New Roman" w:eastAsia="Times New Roman" w:hAnsi="Times New Roman" w:cs="Times New Roman"/>
                    <w:sz w:val="20"/>
                    <w:szCs w:val="20"/>
                  </w:rPr>
                </w:rPrChange>
              </w:rPr>
            </w:pPr>
            <w:del w:id="1989" w:author="user" w:date="2017-05-10T11:05:00Z">
              <w:r w:rsidRPr="009071F6">
                <w:rPr>
                  <w:rFonts w:ascii="Times New Roman" w:eastAsia="Times New Roman" w:hAnsi="Times New Roman" w:cs="Times New Roman"/>
                  <w:sz w:val="20"/>
                  <w:szCs w:val="20"/>
                  <w:lang w:val="es-CL"/>
                  <w:rPrChange w:id="1990"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1991"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92" w:author="user" w:date="2017-05-10T11:05:00Z"/>
                <w:rFonts w:ascii="Times New Roman" w:eastAsia="Times New Roman" w:hAnsi="Times New Roman" w:cs="Times New Roman"/>
                <w:sz w:val="20"/>
                <w:szCs w:val="20"/>
                <w:lang w:val="es-CL"/>
                <w:rPrChange w:id="1993" w:author="user" w:date="2017-05-10T11:05:00Z">
                  <w:rPr>
                    <w:del w:id="1994" w:author="user" w:date="2017-05-10T11:05:00Z"/>
                    <w:rFonts w:ascii="Times New Roman" w:eastAsia="Times New Roman" w:hAnsi="Times New Roman" w:cs="Times New Roman"/>
                    <w:sz w:val="20"/>
                    <w:szCs w:val="20"/>
                  </w:rPr>
                </w:rPrChange>
              </w:rPr>
            </w:pPr>
            <w:del w:id="1995" w:author="user" w:date="2017-05-10T11:05:00Z">
              <w:r w:rsidRPr="009071F6">
                <w:rPr>
                  <w:rFonts w:ascii="Times New Roman" w:eastAsia="Times New Roman" w:hAnsi="Times New Roman" w:cs="Times New Roman"/>
                  <w:sz w:val="20"/>
                  <w:szCs w:val="20"/>
                  <w:lang w:val="es-CL"/>
                  <w:rPrChange w:id="1996"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199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9071F6" w:rsidP="002D5CE4">
            <w:pPr>
              <w:spacing w:after="0"/>
              <w:jc w:val="right"/>
              <w:rPr>
                <w:del w:id="1998" w:author="user" w:date="2017-05-10T11:05:00Z"/>
                <w:rFonts w:ascii="Times New Roman" w:eastAsia="Times New Roman" w:hAnsi="Times New Roman" w:cs="Times New Roman"/>
                <w:sz w:val="20"/>
                <w:szCs w:val="20"/>
                <w:lang w:val="es-CL"/>
                <w:rPrChange w:id="1999" w:author="user" w:date="2017-05-10T11:05:00Z">
                  <w:rPr>
                    <w:del w:id="2000" w:author="user" w:date="2017-05-10T11:05:00Z"/>
                    <w:rFonts w:ascii="Times New Roman" w:eastAsia="Times New Roman" w:hAnsi="Times New Roman" w:cs="Times New Roman"/>
                    <w:sz w:val="20"/>
                    <w:szCs w:val="20"/>
                  </w:rPr>
                </w:rPrChange>
              </w:rPr>
            </w:pPr>
            <w:del w:id="2001" w:author="user" w:date="2017-05-10T11:05:00Z">
              <w:r w:rsidRPr="009071F6">
                <w:rPr>
                  <w:rFonts w:ascii="Times New Roman" w:eastAsia="Times New Roman" w:hAnsi="Times New Roman" w:cs="Times New Roman"/>
                  <w:sz w:val="20"/>
                  <w:szCs w:val="20"/>
                  <w:lang w:val="es-CL"/>
                  <w:rPrChange w:id="2002"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2003"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2004" w:author="user" w:date="2017-05-10T11:05:00Z"/>
                <w:rFonts w:ascii="Times New Roman" w:eastAsia="Times New Roman" w:hAnsi="Times New Roman" w:cs="Times New Roman"/>
                <w:sz w:val="20"/>
                <w:szCs w:val="20"/>
                <w:lang w:val="es-CL"/>
                <w:rPrChange w:id="2005" w:author="user" w:date="2017-05-10T11:05:00Z">
                  <w:rPr>
                    <w:del w:id="2006" w:author="user" w:date="2017-05-10T11:05:00Z"/>
                    <w:rFonts w:ascii="Times New Roman" w:eastAsia="Times New Roman" w:hAnsi="Times New Roman" w:cs="Times New Roman"/>
                    <w:sz w:val="20"/>
                    <w:szCs w:val="20"/>
                  </w:rPr>
                </w:rPrChange>
              </w:rPr>
            </w:pPr>
            <w:del w:id="2007" w:author="user" w:date="2017-05-10T11:05:00Z">
              <w:r w:rsidRPr="009071F6">
                <w:rPr>
                  <w:rFonts w:ascii="Times New Roman" w:eastAsia="Times New Roman" w:hAnsi="Times New Roman" w:cs="Times New Roman"/>
                  <w:sz w:val="20"/>
                  <w:szCs w:val="20"/>
                  <w:lang w:val="es-CL"/>
                  <w:rPrChange w:id="2008" w:author="user" w:date="2017-05-10T11:05:00Z">
                    <w:rPr>
                      <w:rFonts w:ascii="Times New Roman" w:eastAsia="Times New Roman" w:hAnsi="Times New Roman" w:cs="Times New Roman"/>
                      <w:sz w:val="20"/>
                      <w:szCs w:val="20"/>
                    </w:rPr>
                  </w:rPrChange>
                </w:rPr>
                <w:delText>4.6</w:delText>
              </w:r>
            </w:del>
          </w:p>
        </w:tc>
      </w:tr>
      <w:tr w:rsidR="00A76BEF" w:rsidRPr="00796E81" w:rsidDel="00C21883" w:rsidTr="002D5CE4">
        <w:trPr>
          <w:trHeight w:val="353"/>
          <w:del w:id="2009" w:author="user" w:date="2017-05-10T11:05:00Z"/>
          <w:trPrChange w:id="2010"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2011"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9071F6" w:rsidP="002D5CE4">
            <w:pPr>
              <w:spacing w:after="0"/>
              <w:rPr>
                <w:del w:id="2012" w:author="user" w:date="2017-05-10T11:05:00Z"/>
                <w:rFonts w:ascii="Times New Roman" w:eastAsia="Times New Roman" w:hAnsi="Times New Roman" w:cs="Times New Roman"/>
                <w:sz w:val="20"/>
                <w:szCs w:val="20"/>
                <w:lang w:val="es-CL"/>
                <w:rPrChange w:id="2013" w:author="user" w:date="2017-05-10T11:05:00Z">
                  <w:rPr>
                    <w:del w:id="2014" w:author="user" w:date="2017-05-10T11:05:00Z"/>
                    <w:rFonts w:ascii="Times New Roman" w:eastAsia="Times New Roman" w:hAnsi="Times New Roman" w:cs="Times New Roman"/>
                    <w:sz w:val="20"/>
                    <w:szCs w:val="20"/>
                  </w:rPr>
                </w:rPrChange>
              </w:rPr>
            </w:pPr>
            <w:del w:id="2015" w:author="user" w:date="2017-05-10T11:05:00Z">
              <w:r w:rsidRPr="009071F6">
                <w:rPr>
                  <w:rFonts w:ascii="Times New Roman" w:eastAsia="Times New Roman" w:hAnsi="Times New Roman" w:cs="Times New Roman"/>
                  <w:sz w:val="20"/>
                  <w:szCs w:val="20"/>
                  <w:lang w:val="es-CL"/>
                  <w:rPrChange w:id="2016"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2017"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rPr>
                <w:del w:id="2018" w:author="user" w:date="2017-05-10T11:05:00Z"/>
                <w:rFonts w:ascii="Times New Roman" w:eastAsia="Times New Roman" w:hAnsi="Times New Roman" w:cs="Times New Roman"/>
                <w:sz w:val="20"/>
                <w:szCs w:val="20"/>
                <w:lang w:val="es-CL"/>
                <w:rPrChange w:id="2019" w:author="user" w:date="2017-05-10T11:05:00Z">
                  <w:rPr>
                    <w:del w:id="2020" w:author="user" w:date="2017-05-10T11:05:00Z"/>
                    <w:rFonts w:ascii="Times New Roman" w:eastAsia="Times New Roman" w:hAnsi="Times New Roman" w:cs="Times New Roman"/>
                    <w:sz w:val="20"/>
                    <w:szCs w:val="20"/>
                  </w:rPr>
                </w:rPrChange>
              </w:rPr>
            </w:pPr>
            <w:del w:id="2021" w:author="user" w:date="2017-05-10T11:05:00Z">
              <w:r w:rsidRPr="009071F6">
                <w:rPr>
                  <w:rFonts w:ascii="Times New Roman" w:eastAsia="Times New Roman" w:hAnsi="Times New Roman" w:cs="Times New Roman"/>
                  <w:sz w:val="20"/>
                  <w:szCs w:val="20"/>
                  <w:lang w:val="es-CL"/>
                  <w:rPrChange w:id="2022"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2023"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24" w:author="user" w:date="2017-05-10T11:05:00Z"/>
                <w:rFonts w:ascii="Times New Roman" w:eastAsia="Times New Roman" w:hAnsi="Times New Roman" w:cs="Times New Roman"/>
                <w:sz w:val="20"/>
                <w:szCs w:val="20"/>
                <w:lang w:val="es-CL"/>
                <w:rPrChange w:id="2025" w:author="user" w:date="2017-05-10T11:05:00Z">
                  <w:rPr>
                    <w:del w:id="2026" w:author="user" w:date="2017-05-10T11:05:00Z"/>
                    <w:rFonts w:ascii="Times New Roman" w:eastAsia="Times New Roman" w:hAnsi="Times New Roman" w:cs="Times New Roman"/>
                    <w:sz w:val="20"/>
                    <w:szCs w:val="20"/>
                  </w:rPr>
                </w:rPrChange>
              </w:rPr>
            </w:pPr>
            <w:del w:id="2027" w:author="user" w:date="2017-05-10T11:05:00Z">
              <w:r w:rsidRPr="009071F6">
                <w:rPr>
                  <w:rFonts w:ascii="Times New Roman" w:eastAsia="Times New Roman" w:hAnsi="Times New Roman" w:cs="Times New Roman"/>
                  <w:sz w:val="20"/>
                  <w:szCs w:val="20"/>
                  <w:lang w:val="es-CL"/>
                  <w:rPrChange w:id="2028"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2029"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30" w:author="user" w:date="2017-05-10T11:05:00Z"/>
                <w:rFonts w:ascii="Times New Roman" w:eastAsia="Times New Roman" w:hAnsi="Times New Roman" w:cs="Times New Roman"/>
                <w:sz w:val="20"/>
                <w:szCs w:val="20"/>
                <w:lang w:val="es-CL"/>
                <w:rPrChange w:id="2031" w:author="user" w:date="2017-05-10T11:05:00Z">
                  <w:rPr>
                    <w:del w:id="2032" w:author="user" w:date="2017-05-10T11:05:00Z"/>
                    <w:rFonts w:ascii="Times New Roman" w:eastAsia="Times New Roman" w:hAnsi="Times New Roman" w:cs="Times New Roman"/>
                    <w:sz w:val="20"/>
                    <w:szCs w:val="20"/>
                  </w:rPr>
                </w:rPrChange>
              </w:rPr>
            </w:pPr>
            <w:del w:id="2033" w:author="user" w:date="2017-05-10T11:05:00Z">
              <w:r w:rsidRPr="009071F6">
                <w:rPr>
                  <w:rFonts w:ascii="Times New Roman" w:eastAsia="Times New Roman" w:hAnsi="Times New Roman" w:cs="Times New Roman"/>
                  <w:sz w:val="20"/>
                  <w:szCs w:val="20"/>
                  <w:lang w:val="es-CL"/>
                  <w:rPrChange w:id="2034"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2035"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36" w:author="user" w:date="2017-05-10T11:05:00Z"/>
                <w:rFonts w:ascii="Times New Roman" w:eastAsia="Times New Roman" w:hAnsi="Times New Roman" w:cs="Times New Roman"/>
                <w:sz w:val="20"/>
                <w:szCs w:val="20"/>
                <w:lang w:val="es-CL"/>
                <w:rPrChange w:id="2037" w:author="user" w:date="2017-05-10T11:05:00Z">
                  <w:rPr>
                    <w:del w:id="2038" w:author="user" w:date="2017-05-10T11:05:00Z"/>
                    <w:rFonts w:ascii="Times New Roman" w:eastAsia="Times New Roman" w:hAnsi="Times New Roman" w:cs="Times New Roman"/>
                    <w:sz w:val="20"/>
                    <w:szCs w:val="20"/>
                  </w:rPr>
                </w:rPrChange>
              </w:rPr>
            </w:pPr>
            <w:del w:id="2039" w:author="user" w:date="2017-05-10T11:05:00Z">
              <w:r w:rsidRPr="009071F6">
                <w:rPr>
                  <w:rFonts w:ascii="Times New Roman" w:eastAsia="Times New Roman" w:hAnsi="Times New Roman" w:cs="Times New Roman"/>
                  <w:sz w:val="20"/>
                  <w:szCs w:val="20"/>
                  <w:lang w:val="es-CL"/>
                  <w:rPrChange w:id="2040"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2041"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42" w:author="user" w:date="2017-05-10T11:05:00Z"/>
                <w:rFonts w:ascii="Times New Roman" w:eastAsia="Times New Roman" w:hAnsi="Times New Roman" w:cs="Times New Roman"/>
                <w:sz w:val="20"/>
                <w:szCs w:val="20"/>
                <w:lang w:val="es-CL"/>
                <w:rPrChange w:id="2043" w:author="user" w:date="2017-05-10T11:05:00Z">
                  <w:rPr>
                    <w:del w:id="2044" w:author="user" w:date="2017-05-10T11:05:00Z"/>
                    <w:rFonts w:ascii="Times New Roman" w:eastAsia="Times New Roman" w:hAnsi="Times New Roman" w:cs="Times New Roman"/>
                    <w:sz w:val="20"/>
                    <w:szCs w:val="20"/>
                  </w:rPr>
                </w:rPrChange>
              </w:rPr>
            </w:pPr>
            <w:del w:id="2045" w:author="user" w:date="2017-05-10T11:05:00Z">
              <w:r w:rsidRPr="009071F6">
                <w:rPr>
                  <w:rFonts w:ascii="Times New Roman" w:eastAsia="Times New Roman" w:hAnsi="Times New Roman" w:cs="Times New Roman"/>
                  <w:sz w:val="20"/>
                  <w:szCs w:val="20"/>
                  <w:lang w:val="es-CL"/>
                  <w:rPrChange w:id="2046"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2047"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9071F6" w:rsidP="002D5CE4">
            <w:pPr>
              <w:spacing w:after="0"/>
              <w:jc w:val="right"/>
              <w:rPr>
                <w:del w:id="2048" w:author="user" w:date="2017-05-10T11:05:00Z"/>
                <w:rFonts w:ascii="Times New Roman" w:eastAsia="Times New Roman" w:hAnsi="Times New Roman" w:cs="Times New Roman"/>
                <w:sz w:val="20"/>
                <w:szCs w:val="20"/>
                <w:lang w:val="es-CL"/>
                <w:rPrChange w:id="2049" w:author="user" w:date="2017-05-10T11:05:00Z">
                  <w:rPr>
                    <w:del w:id="2050" w:author="user" w:date="2017-05-10T11:05:00Z"/>
                    <w:rFonts w:ascii="Times New Roman" w:eastAsia="Times New Roman" w:hAnsi="Times New Roman" w:cs="Times New Roman"/>
                    <w:sz w:val="20"/>
                    <w:szCs w:val="20"/>
                  </w:rPr>
                </w:rPrChange>
              </w:rPr>
            </w:pPr>
            <w:del w:id="2051" w:author="user" w:date="2017-05-10T11:05:00Z">
              <w:r w:rsidRPr="009071F6">
                <w:rPr>
                  <w:rFonts w:ascii="Times New Roman" w:eastAsia="Times New Roman" w:hAnsi="Times New Roman" w:cs="Times New Roman"/>
                  <w:sz w:val="20"/>
                  <w:szCs w:val="20"/>
                  <w:lang w:val="es-CL"/>
                  <w:rPrChange w:id="2052"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2053"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9071F6" w:rsidP="002D5CE4">
            <w:pPr>
              <w:spacing w:after="0"/>
              <w:jc w:val="right"/>
              <w:rPr>
                <w:del w:id="2054" w:author="user" w:date="2017-05-10T11:05:00Z"/>
                <w:rFonts w:ascii="Times New Roman" w:eastAsia="Times New Roman" w:hAnsi="Times New Roman" w:cs="Times New Roman"/>
                <w:sz w:val="20"/>
                <w:szCs w:val="20"/>
                <w:lang w:val="es-CL"/>
                <w:rPrChange w:id="2055" w:author="user" w:date="2017-05-10T11:05:00Z">
                  <w:rPr>
                    <w:del w:id="2056" w:author="user" w:date="2017-05-10T11:05:00Z"/>
                    <w:rFonts w:ascii="Times New Roman" w:eastAsia="Times New Roman" w:hAnsi="Times New Roman" w:cs="Times New Roman"/>
                    <w:sz w:val="20"/>
                    <w:szCs w:val="20"/>
                  </w:rPr>
                </w:rPrChange>
              </w:rPr>
            </w:pPr>
            <w:del w:id="2057" w:author="user" w:date="2017-05-10T11:05:00Z">
              <w:r w:rsidRPr="009071F6">
                <w:rPr>
                  <w:rFonts w:ascii="Times New Roman" w:eastAsia="Times New Roman" w:hAnsi="Times New Roman" w:cs="Times New Roman"/>
                  <w:sz w:val="20"/>
                  <w:szCs w:val="20"/>
                  <w:lang w:val="es-CL"/>
                  <w:rPrChange w:id="2058"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2059" w:author="user" w:date="2017-05-10T11:05:00Z"/>
          <w:rFonts w:ascii="Times New Roman" w:hAnsi="Times New Roman" w:cs="Times New Roman"/>
          <w:sz w:val="20"/>
          <w:szCs w:val="20"/>
          <w:lang w:val="es-ES"/>
        </w:rPr>
      </w:pPr>
      <w:del w:id="2060"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Estimaciones de la desc</w:t>
      </w:r>
      <w:r>
        <w:rPr>
          <w:rFonts w:ascii="Times New Roman" w:hAnsi="Times New Roman" w:cs="Times New Roman"/>
          <w:lang w:val="es-ES"/>
        </w:rPr>
        <w:t>omposición de la elasticidad a nivel de</w:t>
      </w:r>
      <w:r w:rsidRPr="00E17AD3">
        <w:rPr>
          <w:rFonts w:ascii="Times New Roman" w:hAnsi="Times New Roman" w:cs="Times New Roman"/>
          <w:lang w:val="es-ES"/>
        </w:rPr>
        <w:t xml:space="preserve"> grupo</w:t>
      </w:r>
      <w:r>
        <w:rPr>
          <w:rFonts w:ascii="Times New Roman" w:hAnsi="Times New Roman" w:cs="Times New Roman"/>
          <w:lang w:val="es-ES"/>
        </w:rPr>
        <w:t>s</w:t>
      </w:r>
      <w:r w:rsidRPr="00E17AD3">
        <w:rPr>
          <w:rFonts w:ascii="Times New Roman" w:hAnsi="Times New Roman" w:cs="Times New Roman"/>
          <w:lang w:val="es-ES"/>
        </w:rPr>
        <w:t xml:space="preserve"> de producto muestra que la caída de la elasticidad </w:t>
      </w:r>
      <w:r>
        <w:rPr>
          <w:rFonts w:ascii="Times New Roman" w:hAnsi="Times New Roman" w:cs="Times New Roman"/>
          <w:lang w:val="es-ES"/>
        </w:rPr>
        <w:t xml:space="preserve">se explica por </w:t>
      </w:r>
      <w:r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firstRow="1" w:lastRow="0" w:firstColumn="1" w:lastColumn="0" w:noHBand="0" w:noVBand="1"/>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796E81"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796E81"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5806B5" w:rsidP="002D5CE4">
            <w:pPr>
              <w:spacing w:after="0"/>
              <w:rPr>
                <w:rFonts w:ascii="Arial" w:eastAsia="Times New Roman" w:hAnsi="Arial" w:cs="Arial"/>
                <w:sz w:val="20"/>
                <w:szCs w:val="20"/>
                <w:lang w:val="es-ES"/>
              </w:rPr>
            </w:pPr>
            <w:r>
              <w:rPr>
                <w:rFonts w:ascii="Arial" w:eastAsia="Times New Roman" w:hAnsi="Arial" w:cs="Arial"/>
                <w:noProof/>
                <w:sz w:val="20"/>
                <w:szCs w:val="20"/>
                <w:rPrChange w:id="2061" w:author="Unknown">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320"/>
            </w:tblGrid>
            <w:tr w:rsidR="00A76BEF" w:rsidRPr="00796E81"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796E81"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796E81"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7401DA" w:rsidRDefault="007401DA" w:rsidP="002D5CE4">
            <w:pPr>
              <w:spacing w:after="0"/>
              <w:jc w:val="center"/>
              <w:rPr>
                <w:ins w:id="2062" w:author="user" w:date="2017-05-11T09:41:00Z"/>
                <w:rFonts w:ascii="Times New Roman" w:eastAsia="Times New Roman" w:hAnsi="Times New Roman" w:cs="Times New Roman"/>
                <w:bCs/>
                <w:lang w:val="es-ES"/>
              </w:rPr>
            </w:pPr>
          </w:p>
          <w:p w:rsidR="007401DA" w:rsidRDefault="007401DA" w:rsidP="002D5CE4">
            <w:pPr>
              <w:spacing w:after="0"/>
              <w:jc w:val="center"/>
              <w:rPr>
                <w:ins w:id="2063" w:author="user" w:date="2017-05-11T09:41:00Z"/>
                <w:rFonts w:ascii="Times New Roman" w:eastAsia="Times New Roman" w:hAnsi="Times New Roman" w:cs="Times New Roman"/>
                <w:bCs/>
                <w:lang w:val="es-ES"/>
              </w:rPr>
            </w:pPr>
          </w:p>
          <w:p w:rsidR="007401DA" w:rsidRDefault="007401DA" w:rsidP="002D5CE4">
            <w:pPr>
              <w:spacing w:after="0"/>
              <w:jc w:val="center"/>
              <w:rPr>
                <w:ins w:id="2064" w:author="user" w:date="2017-05-11T09:41:00Z"/>
                <w:rFonts w:ascii="Times New Roman" w:eastAsia="Times New Roman" w:hAnsi="Times New Roman" w:cs="Times New Roman"/>
                <w:bCs/>
                <w:lang w:val="es-ES"/>
              </w:rPr>
            </w:pPr>
          </w:p>
          <w:p w:rsidR="007401DA" w:rsidRDefault="007401DA" w:rsidP="002D5CE4">
            <w:pPr>
              <w:spacing w:after="0"/>
              <w:jc w:val="center"/>
              <w:rPr>
                <w:ins w:id="2065" w:author="user" w:date="2017-05-11T09:41:00Z"/>
                <w:rFonts w:ascii="Times New Roman" w:eastAsia="Times New Roman" w:hAnsi="Times New Roman" w:cs="Times New Roman"/>
                <w:bCs/>
                <w:lang w:val="es-ES"/>
              </w:rPr>
            </w:pPr>
          </w:p>
          <w:p w:rsidR="007401DA" w:rsidRDefault="007401DA" w:rsidP="002D5CE4">
            <w:pPr>
              <w:spacing w:after="0"/>
              <w:jc w:val="center"/>
              <w:rPr>
                <w:ins w:id="2066" w:author="user" w:date="2017-05-11T09:41:00Z"/>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796E81"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796E81"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796E81"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7401DA" w:rsidP="002D5CE4">
            <w:pPr>
              <w:spacing w:after="0"/>
              <w:rPr>
                <w:rFonts w:ascii="Times New Roman" w:eastAsia="Times New Roman" w:hAnsi="Times New Roman" w:cs="Times New Roman"/>
                <w:sz w:val="20"/>
                <w:szCs w:val="20"/>
                <w:lang w:val="es-ES"/>
              </w:rPr>
            </w:pPr>
            <w:ins w:id="2067" w:author="user" w:date="2017-05-11T09:40:00Z">
              <w:r>
                <w:rPr>
                  <w:rFonts w:ascii="Times New Roman" w:eastAsia="Times New Roman" w:hAnsi="Times New Roman" w:cs="Times New Roman"/>
                  <w:noProof/>
                  <w:sz w:val="20"/>
                  <w:szCs w:val="20"/>
                </w:rPr>
                <w:lastRenderedPageBreak/>
                <w:drawing>
                  <wp:inline distT="0" distB="0" distL="0" distR="0">
                    <wp:extent cx="4123055" cy="4702810"/>
                    <wp:effectExtent l="19050" t="0" r="10795" b="2540"/>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r w:rsidR="00A76BEF"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5806B5"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796E81"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796E81"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796E81"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lastRenderedPageBreak/>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Refdenotaalpi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Refdenotaalpi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A76BEF" w:rsidRDefault="005806B5" w:rsidP="00CD799B">
      <w:pPr>
        <w:spacing w:after="120"/>
        <w:ind w:left="720" w:hanging="720"/>
        <w:rPr>
          <w:rFonts w:ascii="Times New Roman" w:hAnsi="Times New Roman" w:cs="Times New Roman"/>
          <w:lang w:val="es-ES"/>
        </w:rPr>
        <w:pPrChange w:id="2068" w:author="ricardom mayer" w:date="2017-05-11T14:34:00Z">
          <w:pPr>
            <w:spacing w:after="120"/>
          </w:pPr>
        </w:pPrChange>
      </w:pPr>
      <w:r>
        <w:rPr>
          <w:rFonts w:ascii="Times New Roman" w:hAnsi="Times New Roman" w:cs="Times New Roman"/>
          <w:noProof/>
          <w:rPrChange w:id="2069" w:author="Unknown">
            <w:rPr>
              <w:rFonts w:asciiTheme="majorHAnsi" w:eastAsiaTheme="majorEastAsia" w:hAnsiTheme="majorHAnsi" w:cstheme="majorBidi"/>
              <w:b/>
              <w:bCs/>
              <w:noProof/>
              <w:color w:val="4F81BD" w:themeColor="accent1"/>
              <w:sz w:val="32"/>
              <w:szCs w:val="32"/>
            </w:rPr>
          </w:rPrChange>
        </w:rPr>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276231" w:rsidRPr="002A0169" w:rsidRDefault="00276231" w:rsidP="00276231">
      <w:pPr>
        <w:pStyle w:val="Textoindependiente"/>
        <w:rPr>
          <w:ins w:id="2070" w:author="user" w:date="2017-05-11T09:18:00Z"/>
          <w:lang w:val="es-CL"/>
        </w:rPr>
      </w:pPr>
      <w:ins w:id="2071" w:author="user" w:date="2017-05-11T09:18:00Z">
        <w:r>
          <w:rPr>
            <w:lang w:val="es-ES"/>
          </w:rPr>
          <w:t xml:space="preserve">Dado que la elasticidad de nuestras exportaciones ante cambios en el  producto mundial no ha </w:t>
        </w:r>
      </w:ins>
      <w:ins w:id="2072" w:author="user" w:date="2017-05-11T09:19:00Z">
        <w:r>
          <w:rPr>
            <w:lang w:val="es-ES"/>
          </w:rPr>
          <w:t xml:space="preserve">aumentado y que </w:t>
        </w:r>
      </w:ins>
      <w:ins w:id="2073" w:author="user" w:date="2017-05-11T09:18:00Z">
        <w:r>
          <w:rPr>
            <w:lang w:val="es-ES"/>
          </w:rPr>
          <w:t xml:space="preserve"> el crecimiento externo </w:t>
        </w:r>
      </w:ins>
      <w:ins w:id="2074" w:author="user" w:date="2017-05-11T09:19:00Z">
        <w:r>
          <w:rPr>
            <w:lang w:val="es-ES"/>
          </w:rPr>
          <w:t>potencial se visto notablemente enlentecido, un aumento veloz</w:t>
        </w:r>
      </w:ins>
      <w:ins w:id="2075" w:author="user" w:date="2017-05-11T09:18:00Z">
        <w:r>
          <w:rPr>
            <w:lang w:val="es-ES"/>
          </w:rPr>
          <w:t xml:space="preserve"> del producto regional </w:t>
        </w:r>
      </w:ins>
      <w:ins w:id="2076" w:author="user" w:date="2017-05-11T09:20:00Z">
        <w:r>
          <w:rPr>
            <w:lang w:val="es-ES"/>
          </w:rPr>
          <w:t>vía</w:t>
        </w:r>
      </w:ins>
      <w:ins w:id="2077" w:author="user" w:date="2017-05-11T09:18:00Z">
        <w:r>
          <w:rPr>
            <w:lang w:val="es-ES"/>
          </w:rPr>
          <w:t xml:space="preserve"> exportaciones, aparece como improbable</w:t>
        </w:r>
      </w:ins>
      <w:ins w:id="2078" w:author="user" w:date="2017-05-11T09:20:00Z">
        <w:r>
          <w:rPr>
            <w:lang w:val="es-ES"/>
          </w:rPr>
          <w:t xml:space="preserve"> en esta nueva normalidad</w:t>
        </w:r>
      </w:ins>
      <w:ins w:id="2079" w:author="user" w:date="2017-05-11T09:18:00Z">
        <w:r>
          <w:rPr>
            <w:lang w:val="es-ES"/>
          </w:rPr>
          <w:t>.</w:t>
        </w:r>
      </w:ins>
    </w:p>
    <w:p w:rsidR="005806B5" w:rsidRPr="00276231" w:rsidRDefault="005806B5">
      <w:pPr>
        <w:pStyle w:val="Textoindependiente"/>
        <w:rPr>
          <w:lang w:val="es-CL"/>
          <w:rPrChange w:id="2080" w:author="user" w:date="2017-05-11T09:18:00Z">
            <w:rPr>
              <w:lang w:val="es-ES"/>
            </w:rPr>
          </w:rPrChange>
        </w:rPr>
        <w:pPrChange w:id="2081" w:author="eperez" w:date="2017-05-09T10:32:00Z">
          <w:pPr>
            <w:pStyle w:val="Ttulo2"/>
          </w:pPr>
        </w:pPrChange>
      </w:pPr>
    </w:p>
    <w:p w:rsidR="005806B5" w:rsidRDefault="008D008D">
      <w:pPr>
        <w:pStyle w:val="Ttulo3"/>
        <w:rPr>
          <w:lang w:val="es-ES"/>
        </w:rPr>
        <w:pPrChange w:id="2082" w:author="ricardom mayer" w:date="2017-05-11T00:49:00Z">
          <w:pPr>
            <w:pStyle w:val="Ttulo2"/>
          </w:pPr>
        </w:pPrChange>
      </w:pPr>
      <w:ins w:id="2083" w:author="ricardom mayer" w:date="2017-05-11T00:49:00Z">
        <w:r>
          <w:rPr>
            <w:lang w:val="es-ES"/>
          </w:rPr>
          <w:lastRenderedPageBreak/>
          <w:t xml:space="preserve">Las condiciones financieras externas </w:t>
        </w:r>
      </w:ins>
      <w:ins w:id="2084" w:author="ricardom mayer" w:date="2017-05-11T00:51:00Z">
        <w:r>
          <w:rPr>
            <w:lang w:val="es-ES"/>
          </w:rPr>
          <w:t>se han estabilizado, la liquidez crece a un ritmo moderado pero su precio aumentar</w:t>
        </w:r>
      </w:ins>
      <w:ins w:id="2085" w:author="ricardom mayer" w:date="2017-05-11T00:53:00Z">
        <w:r>
          <w:rPr>
            <w:lang w:val="es-ES"/>
          </w:rPr>
          <w:t xml:space="preserve">á </w:t>
        </w:r>
        <w:del w:id="2086" w:author="user" w:date="2017-05-11T09:51:00Z">
          <w:r w:rsidDel="00725BE7">
            <w:rPr>
              <w:lang w:val="es-ES"/>
            </w:rPr>
            <w:delText>moderadamente</w:delText>
          </w:r>
        </w:del>
        <w:r>
          <w:rPr>
            <w:lang w:val="es-ES"/>
          </w:rPr>
          <w:t xml:space="preserve"> en el mediano plazo</w:t>
        </w:r>
      </w:ins>
      <w:ins w:id="2087" w:author="ricardom mayer" w:date="2017-05-11T00:49:00Z">
        <w:r>
          <w:rPr>
            <w:lang w:val="es-ES"/>
          </w:rPr>
          <w:t xml:space="preserve"> </w:t>
        </w:r>
      </w:ins>
    </w:p>
    <w:p w:rsidR="00E94C1C" w:rsidDel="00725BE7" w:rsidRDefault="00222DDC" w:rsidP="00E94C1C">
      <w:pPr>
        <w:pStyle w:val="Textoindependiente"/>
        <w:rPr>
          <w:ins w:id="2088" w:author="ricardom mayer" w:date="2017-05-11T01:08:00Z"/>
          <w:del w:id="2089" w:author="user" w:date="2017-05-11T09:51:00Z"/>
          <w:lang w:val="es-ES"/>
        </w:rPr>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ins w:id="2090" w:author="ricardom mayer" w:date="2017-05-11T01:05:00Z">
        <w:r w:rsidR="00E94C1C">
          <w:rPr>
            <w:lang w:val="es-ES"/>
          </w:rPr>
          <w:t xml:space="preserve"> Por un lado, los avances en la implementaci</w:t>
        </w:r>
      </w:ins>
      <w:ins w:id="2091" w:author="ricardom mayer" w:date="2017-05-11T01:07:00Z">
        <w:r w:rsidR="00E94C1C">
          <w:rPr>
            <w:lang w:val="es-ES"/>
          </w:rPr>
          <w:t>ón de los acuerdos de tercera generación de Basilea,</w:t>
        </w:r>
      </w:ins>
      <w:ins w:id="2092" w:author="ricardom mayer" w:date="2017-05-11T01:08:00Z">
        <w:r w:rsidR="00E94C1C">
          <w:rPr>
            <w:lang w:val="es-ES"/>
          </w:rPr>
          <w:t xml:space="preserve"> junto a los grandes buffers de reservas internacionales oficiales acumulados</w:t>
        </w:r>
      </w:ins>
      <w:ins w:id="2093" w:author="user" w:date="2017-05-11T09:51:00Z">
        <w:r w:rsidR="00725BE7">
          <w:rPr>
            <w:lang w:val="es-ES"/>
          </w:rPr>
          <w:t xml:space="preserve"> por las economías emergentes</w:t>
        </w:r>
      </w:ins>
      <w:ins w:id="2094" w:author="ricardom mayer" w:date="2017-05-11T01:08:00Z">
        <w:r w:rsidR="00E94C1C">
          <w:rPr>
            <w:lang w:val="es-ES"/>
          </w:rPr>
          <w:t xml:space="preserve"> desde la </w:t>
        </w:r>
      </w:ins>
      <w:ins w:id="2095" w:author="ricardom mayer" w:date="2017-05-11T01:09:00Z">
        <w:r w:rsidR="00E94C1C">
          <w:rPr>
            <w:lang w:val="es-ES"/>
          </w:rPr>
          <w:t>década</w:t>
        </w:r>
      </w:ins>
      <w:ins w:id="2096" w:author="ricardom mayer" w:date="2017-05-11T01:08:00Z">
        <w:r w:rsidR="00E94C1C">
          <w:rPr>
            <w:lang w:val="es-ES"/>
          </w:rPr>
          <w:t xml:space="preserve"> </w:t>
        </w:r>
      </w:ins>
      <w:ins w:id="2097" w:author="ricardom mayer" w:date="2017-05-11T01:09:00Z">
        <w:r w:rsidR="00E94C1C">
          <w:rPr>
            <w:lang w:val="es-ES"/>
          </w:rPr>
          <w:t>anterior</w:t>
        </w:r>
      </w:ins>
      <w:ins w:id="2098" w:author="ricardom mayer" w:date="2017-05-11T01:08:00Z">
        <w:r w:rsidR="00E94C1C">
          <w:rPr>
            <w:lang w:val="es-ES"/>
          </w:rPr>
          <w:t xml:space="preserve">, </w:t>
        </w:r>
      </w:ins>
    </w:p>
    <w:p w:rsidR="00725BE7" w:rsidRPr="00DF71E2" w:rsidRDefault="00E94C1C">
      <w:pPr>
        <w:pStyle w:val="Textoindependiente"/>
        <w:rPr>
          <w:ins w:id="2099" w:author="user" w:date="2017-05-11T09:59:00Z"/>
          <w:u w:val="single"/>
          <w:lang w:val="es-ES"/>
          <w:rPrChange w:id="2100" w:author="ricardom mayer" w:date="2017-05-11T14:29:00Z">
            <w:rPr>
              <w:ins w:id="2101" w:author="user" w:date="2017-05-11T09:59:00Z"/>
              <w:lang w:val="es-ES"/>
            </w:rPr>
          </w:rPrChange>
        </w:rPr>
        <w:pPrChange w:id="2102" w:author="user" w:date="2017-05-11T09:51:00Z">
          <w:pPr>
            <w:pStyle w:val="Ttulo2"/>
          </w:pPr>
        </w:pPrChange>
      </w:pPr>
      <w:ins w:id="2103" w:author="ricardom mayer" w:date="2017-05-11T01:07:00Z">
        <w:del w:id="2104" w:author="user" w:date="2017-05-11T09:51:00Z">
          <w:r w:rsidDel="00725BE7">
            <w:rPr>
              <w:lang w:val="es-ES"/>
            </w:rPr>
            <w:delText xml:space="preserve"> han servido, </w:delText>
          </w:r>
        </w:del>
      </w:ins>
      <w:ins w:id="2105" w:author="ricardom mayer" w:date="2017-05-11T01:09:00Z">
        <w:del w:id="2106" w:author="user" w:date="2017-05-11T09:51:00Z">
          <w:r w:rsidDel="00725BE7">
            <w:rPr>
              <w:lang w:val="es-ES"/>
            </w:rPr>
            <w:delText xml:space="preserve">dotar </w:delText>
          </w:r>
        </w:del>
      </w:ins>
      <w:ins w:id="2107" w:author="user" w:date="2017-05-11T09:51:00Z">
        <w:r w:rsidR="00725BE7">
          <w:rPr>
            <w:lang w:val="es-ES"/>
          </w:rPr>
          <w:t xml:space="preserve">han influido en la mayor </w:t>
        </w:r>
      </w:ins>
      <w:ins w:id="2108" w:author="ricardom mayer" w:date="2017-05-11T01:09:00Z">
        <w:del w:id="2109" w:author="user" w:date="2017-05-11T09:52:00Z">
          <w:r w:rsidDel="00725BE7">
            <w:rPr>
              <w:lang w:val="es-ES"/>
            </w:rPr>
            <w:delText xml:space="preserve">de mayor </w:delText>
          </w:r>
        </w:del>
        <w:r>
          <w:rPr>
            <w:lang w:val="es-ES"/>
          </w:rPr>
          <w:t>estabilidad a los flujos de capitales hacia las economías emergentes. En la próxima secci</w:t>
        </w:r>
      </w:ins>
      <w:ins w:id="2110" w:author="ricardom mayer" w:date="2017-05-11T01:10:00Z">
        <w:r>
          <w:rPr>
            <w:lang w:val="es-ES"/>
          </w:rPr>
          <w:t>ón analizaremos con más detalle esta mayor estabilidad respecto de los flujos de capitales hacia y desde la regi</w:t>
        </w:r>
      </w:ins>
      <w:ins w:id="2111" w:author="ricardom mayer" w:date="2017-05-11T01:12:00Z">
        <w:r>
          <w:rPr>
            <w:lang w:val="es-ES"/>
          </w:rPr>
          <w:t>ón</w:t>
        </w:r>
      </w:ins>
      <w:ins w:id="2112" w:author="user" w:date="2017-05-11T09:55:00Z">
        <w:r w:rsidR="00725BE7">
          <w:rPr>
            <w:lang w:val="es-ES"/>
          </w:rPr>
          <w:t xml:space="preserve">. </w:t>
        </w:r>
      </w:ins>
      <w:ins w:id="2113" w:author="ricardom mayer" w:date="2017-05-11T14:21:00Z">
        <w:r w:rsidR="00530288">
          <w:rPr>
            <w:lang w:val="es-ES"/>
          </w:rPr>
          <w:t xml:space="preserve"> Por el momento, baste señalar </w:t>
        </w:r>
      </w:ins>
      <w:ins w:id="2114" w:author="ricardom mayer" w:date="2017-05-11T14:24:00Z">
        <w:r w:rsidR="00530288">
          <w:rPr>
            <w:lang w:val="es-ES"/>
          </w:rPr>
          <w:t xml:space="preserve">lo siguiente: la composición de los flujos </w:t>
        </w:r>
      </w:ins>
      <w:ins w:id="2115" w:author="ricardom mayer" w:date="2017-05-11T14:25:00Z">
        <w:r w:rsidR="00530288">
          <w:rPr>
            <w:lang w:val="es-ES"/>
          </w:rPr>
          <w:t xml:space="preserve">(tanto netos como brutos i.e. </w:t>
        </w:r>
      </w:ins>
      <w:ins w:id="2116" w:author="ricardom mayer" w:date="2017-05-11T14:26:00Z">
        <w:r w:rsidR="00530288">
          <w:rPr>
            <w:lang w:val="es-ES"/>
          </w:rPr>
          <w:t xml:space="preserve">por residentes y por ambos) </w:t>
        </w:r>
      </w:ins>
      <w:ins w:id="2117" w:author="ricardom mayer" w:date="2017-05-11T14:24:00Z">
        <w:r w:rsidR="00530288">
          <w:rPr>
            <w:lang w:val="es-ES"/>
          </w:rPr>
          <w:t xml:space="preserve">es  </w:t>
        </w:r>
      </w:ins>
      <w:ins w:id="2118" w:author="ricardom mayer" w:date="2017-05-11T14:25:00Z">
        <w:r w:rsidR="00530288">
          <w:rPr>
            <w:lang w:val="es-ES"/>
          </w:rPr>
          <w:t xml:space="preserve">notoriamente más </w:t>
        </w:r>
      </w:ins>
      <w:ins w:id="2119" w:author="ricardom mayer" w:date="2017-05-11T14:24:00Z">
        <w:r w:rsidR="00530288">
          <w:rPr>
            <w:lang w:val="es-ES"/>
          </w:rPr>
          <w:t>variada en este nuevo escenario</w:t>
        </w:r>
      </w:ins>
      <w:ins w:id="2120" w:author="ricardom mayer" w:date="2017-05-11T14:25:00Z">
        <w:r w:rsidR="00530288">
          <w:rPr>
            <w:lang w:val="es-ES"/>
          </w:rPr>
          <w:t xml:space="preserve"> que el período 2003-2008, donde la IED era abrumadoramente </w:t>
        </w:r>
      </w:ins>
      <w:ins w:id="2121" w:author="ricardom mayer" w:date="2017-05-11T14:26:00Z">
        <w:r w:rsidR="00530288">
          <w:rPr>
            <w:lang w:val="es-ES"/>
          </w:rPr>
          <w:t>mayoritaria. El único año pre-crisis financiera que se parece al nuestro nuevo escenario es el año 2007,</w:t>
        </w:r>
      </w:ins>
      <w:ins w:id="2122" w:author="ricardom mayer" w:date="2017-05-11T14:27:00Z">
        <w:r w:rsidR="00530288">
          <w:rPr>
            <w:lang w:val="es-ES"/>
          </w:rPr>
          <w:t xml:space="preserve"> donde la composición de </w:t>
        </w:r>
        <w:proofErr w:type="spellStart"/>
        <w:r w:rsidR="00530288">
          <w:rPr>
            <w:lang w:val="es-ES"/>
          </w:rPr>
          <w:t>gross</w:t>
        </w:r>
        <w:proofErr w:type="spellEnd"/>
        <w:r w:rsidR="00530288">
          <w:rPr>
            <w:lang w:val="es-ES"/>
          </w:rPr>
          <w:t xml:space="preserve"> </w:t>
        </w:r>
        <w:proofErr w:type="spellStart"/>
        <w:r w:rsidR="00530288">
          <w:rPr>
            <w:lang w:val="es-ES"/>
          </w:rPr>
          <w:t>inflows</w:t>
        </w:r>
        <w:proofErr w:type="spellEnd"/>
        <w:r w:rsidR="00530288">
          <w:rPr>
            <w:lang w:val="es-ES"/>
          </w:rPr>
          <w:t xml:space="preserve"> aparece más balanceada entre de cartera, directa y otra.</w:t>
        </w:r>
      </w:ins>
      <w:ins w:id="2123" w:author="ricardom mayer" w:date="2017-05-11T14:28:00Z">
        <w:r w:rsidR="00DF71E2">
          <w:rPr>
            <w:lang w:val="es-ES"/>
          </w:rPr>
          <w:t xml:space="preserve"> Segundo, los años 2015 y 2016 parecen desmarcarse de los anteriores, porque el volumen total </w:t>
        </w:r>
      </w:ins>
      <w:ins w:id="2124" w:author="ricardom mayer" w:date="2017-05-11T14:29:00Z">
        <w:r w:rsidR="00DF71E2">
          <w:rPr>
            <w:lang w:val="es-ES"/>
          </w:rPr>
          <w:t xml:space="preserve">de </w:t>
        </w:r>
        <w:proofErr w:type="spellStart"/>
        <w:r w:rsidR="00DF71E2">
          <w:rPr>
            <w:lang w:val="es-ES"/>
          </w:rPr>
          <w:t>gross</w:t>
        </w:r>
        <w:proofErr w:type="spellEnd"/>
        <w:r w:rsidR="00DF71E2">
          <w:rPr>
            <w:lang w:val="es-ES"/>
          </w:rPr>
          <w:t xml:space="preserve"> </w:t>
        </w:r>
        <w:proofErr w:type="spellStart"/>
        <w:r w:rsidR="00DF71E2">
          <w:rPr>
            <w:lang w:val="es-ES"/>
          </w:rPr>
          <w:t>inflows</w:t>
        </w:r>
        <w:proofErr w:type="spellEnd"/>
        <w:r w:rsidR="00DF71E2">
          <w:rPr>
            <w:lang w:val="es-ES"/>
          </w:rPr>
          <w:t xml:space="preserve"> a la región disminuye notablemente en el caso de cartera y otros, coincidiendo con la paulatina alza de las tasas de interés en Estados Unidos.</w:t>
        </w:r>
      </w:ins>
    </w:p>
    <w:p w:rsidR="00725BE7" w:rsidRDefault="00725BE7">
      <w:pPr>
        <w:pStyle w:val="Textoindependiente"/>
        <w:rPr>
          <w:ins w:id="2125" w:author="ricardom mayer" w:date="2017-05-11T12:34:00Z"/>
          <w:lang w:val="es-ES"/>
        </w:rPr>
        <w:pPrChange w:id="2126" w:author="user" w:date="2017-05-11T09:51:00Z">
          <w:pPr>
            <w:pStyle w:val="Ttulo2"/>
          </w:pPr>
        </w:pPrChange>
      </w:pPr>
    </w:p>
    <w:p w:rsidR="00796E81" w:rsidRDefault="00796E81">
      <w:pPr>
        <w:pStyle w:val="Textoindependiente"/>
        <w:rPr>
          <w:ins w:id="2127" w:author="user" w:date="2017-05-11T09:59:00Z"/>
          <w:lang w:val="es-ES"/>
        </w:rPr>
        <w:pPrChange w:id="2128" w:author="user" w:date="2017-05-11T09:51:00Z">
          <w:pPr>
            <w:pStyle w:val="Ttulo2"/>
          </w:pPr>
        </w:pPrChange>
      </w:pPr>
      <w:bookmarkStart w:id="2129" w:name="_GoBack"/>
      <w:ins w:id="2130" w:author="ricardom mayer" w:date="2017-05-11T12:34:00Z">
        <w:r>
          <w:rPr>
            <w:noProof/>
          </w:rPr>
          <w:drawing>
            <wp:inline distT="0" distB="0" distL="0" distR="0" wp14:anchorId="282CEC11" wp14:editId="5E69008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gross_inflows_by_typ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ins>
      <w:bookmarkEnd w:id="2129"/>
    </w:p>
    <w:p w:rsidR="00796E81" w:rsidRDefault="00796E81">
      <w:pPr>
        <w:pStyle w:val="Textoindependiente"/>
        <w:rPr>
          <w:ins w:id="2131" w:author="ricardom mayer" w:date="2017-05-11T12:35:00Z"/>
          <w:lang w:val="es-ES"/>
        </w:rPr>
        <w:pPrChange w:id="2132" w:author="user" w:date="2017-05-11T09:51:00Z">
          <w:pPr>
            <w:pStyle w:val="Ttulo2"/>
          </w:pPr>
        </w:pPrChange>
      </w:pPr>
    </w:p>
    <w:p w:rsidR="00796E81" w:rsidRDefault="00796E81">
      <w:pPr>
        <w:pStyle w:val="Textoindependiente"/>
        <w:rPr>
          <w:ins w:id="2133" w:author="ricardom mayer" w:date="2017-05-11T12:35:00Z"/>
          <w:lang w:val="es-ES"/>
        </w:rPr>
        <w:pPrChange w:id="2134" w:author="user" w:date="2017-05-11T09:51:00Z">
          <w:pPr>
            <w:pStyle w:val="Ttulo2"/>
          </w:pPr>
        </w:pPrChange>
      </w:pPr>
      <w:ins w:id="2135" w:author="ricardom mayer" w:date="2017-05-11T12:35:00Z">
        <w:r>
          <w:rPr>
            <w:noProof/>
          </w:rPr>
          <w:lastRenderedPageBreak/>
          <w:drawing>
            <wp:inline distT="0" distB="0" distL="0" distR="0" wp14:anchorId="108661D8" wp14:editId="0E6443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_region_and_the_new_normal_files/figure-docx/plot_net_inflows_by_typ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ins>
    </w:p>
    <w:p w:rsidR="00796E81" w:rsidRDefault="00796E81">
      <w:pPr>
        <w:pStyle w:val="Textoindependiente"/>
        <w:rPr>
          <w:ins w:id="2136" w:author="ricardom mayer" w:date="2017-05-11T12:35:00Z"/>
          <w:lang w:val="es-ES"/>
        </w:rPr>
        <w:pPrChange w:id="2137" w:author="user" w:date="2017-05-11T09:51:00Z">
          <w:pPr>
            <w:pStyle w:val="Ttulo2"/>
          </w:pPr>
        </w:pPrChange>
      </w:pPr>
    </w:p>
    <w:p w:rsidR="005806B5" w:rsidRDefault="00725BE7">
      <w:pPr>
        <w:pStyle w:val="Textoindependiente"/>
        <w:rPr>
          <w:ins w:id="2138" w:author="user" w:date="2017-05-10T18:15:00Z"/>
          <w:lang w:val="es-ES"/>
        </w:rPr>
        <w:pPrChange w:id="2139" w:author="user" w:date="2017-05-11T09:51:00Z">
          <w:pPr>
            <w:pStyle w:val="Ttulo2"/>
          </w:pPr>
        </w:pPrChange>
      </w:pPr>
      <w:ins w:id="2140" w:author="user" w:date="2017-05-11T09:55:00Z">
        <w:r>
          <w:rPr>
            <w:lang w:val="es-ES"/>
          </w:rPr>
          <w:t>Los mercados de cr</w:t>
        </w:r>
      </w:ins>
      <w:ins w:id="2141" w:author="user" w:date="2017-05-11T09:59:00Z">
        <w:r>
          <w:rPr>
            <w:lang w:val="es-ES"/>
          </w:rPr>
          <w:t>é</w:t>
        </w:r>
      </w:ins>
      <w:ins w:id="2142" w:author="user" w:date="2017-05-11T09:55:00Z">
        <w:r>
          <w:rPr>
            <w:lang w:val="es-ES"/>
          </w:rPr>
          <w:t xml:space="preserve">dito interno se </w:t>
        </w:r>
      </w:ins>
      <w:ins w:id="2143" w:author="user" w:date="2017-05-11T10:00:00Z">
        <w:r>
          <w:rPr>
            <w:lang w:val="es-ES"/>
          </w:rPr>
          <w:t xml:space="preserve">han expandido a un ritmo lento 0.7% , ver </w:t>
        </w:r>
        <w:proofErr w:type="spellStart"/>
        <w:r>
          <w:rPr>
            <w:lang w:val="es-ES"/>
          </w:rPr>
          <w:t>cuador</w:t>
        </w:r>
        <w:proofErr w:type="spellEnd"/>
        <w:r>
          <w:rPr>
            <w:lang w:val="es-ES"/>
          </w:rPr>
          <w:t xml:space="preserve"> 6, </w:t>
        </w:r>
      </w:ins>
      <w:ins w:id="2144" w:author="ricardom mayer" w:date="2017-05-11T01:12:00Z">
        <w:r w:rsidR="00E94C1C">
          <w:rPr>
            <w:lang w:val="es-ES"/>
          </w:rPr>
          <w:t xml:space="preserve">, </w:t>
        </w:r>
        <w:del w:id="2145" w:author="user" w:date="2017-05-11T09:55:00Z">
          <w:r w:rsidR="00E94C1C" w:rsidDel="00725BE7">
            <w:rPr>
              <w:lang w:val="es-ES"/>
            </w:rPr>
            <w:delText xml:space="preserve">pero por ahora </w:delText>
          </w:r>
        </w:del>
        <w:del w:id="2146" w:author="user" w:date="2017-05-11T09:53:00Z">
          <w:r w:rsidR="00E94C1C" w:rsidDel="00725BE7">
            <w:rPr>
              <w:lang w:val="es-ES"/>
            </w:rPr>
            <w:delText>notemos como</w:delText>
          </w:r>
        </w:del>
        <w:del w:id="2147" w:author="user" w:date="2017-05-11T09:55:00Z">
          <w:r w:rsidR="00E94C1C" w:rsidDel="00725BE7">
            <w:rPr>
              <w:lang w:val="es-ES"/>
            </w:rPr>
            <w:delText xml:space="preserve"> el contexto internacional</w:delText>
          </w:r>
        </w:del>
        <w:del w:id="2148" w:author="user" w:date="2017-05-11T09:53:00Z">
          <w:r w:rsidR="00E94C1C" w:rsidDel="00725BE7">
            <w:rPr>
              <w:lang w:val="es-ES"/>
            </w:rPr>
            <w:delText xml:space="preserve"> es</w:delText>
          </w:r>
        </w:del>
        <w:del w:id="2149" w:author="user" w:date="2017-05-11T09:55:00Z">
          <w:r w:rsidR="00E94C1C" w:rsidDel="00725BE7">
            <w:rPr>
              <w:lang w:val="es-ES"/>
            </w:rPr>
            <w:delText xml:space="preserve"> una muy modesta expansi</w:delText>
          </w:r>
        </w:del>
      </w:ins>
      <w:ins w:id="2150" w:author="ricardom mayer" w:date="2017-05-11T01:13:00Z">
        <w:del w:id="2151" w:author="user" w:date="2017-05-11T09:55:00Z">
          <w:r w:rsidR="00E94C1C" w:rsidDel="00725BE7">
            <w:rPr>
              <w:lang w:val="es-ES"/>
            </w:rPr>
            <w:delText>ón del crédito, donde</w:delText>
          </w:r>
        </w:del>
      </w:ins>
      <w:ins w:id="2152" w:author="user" w:date="2017-05-11T09:55:00Z">
        <w:r>
          <w:rPr>
            <w:lang w:val="es-ES"/>
          </w:rPr>
          <w:t xml:space="preserve"> con la notable excepción </w:t>
        </w:r>
        <w:proofErr w:type="spellStart"/>
        <w:r>
          <w:rPr>
            <w:lang w:val="es-ES"/>
          </w:rPr>
          <w:t>de</w:t>
        </w:r>
      </w:ins>
      <w:ins w:id="2153" w:author="ricardom mayer" w:date="2017-05-11T01:13:00Z">
        <w:del w:id="2154" w:author="user" w:date="2017-05-11T09:55:00Z">
          <w:r w:rsidR="00E94C1C" w:rsidDel="00725BE7">
            <w:rPr>
              <w:lang w:val="es-ES"/>
            </w:rPr>
            <w:delText xml:space="preserve"> </w:delText>
          </w:r>
        </w:del>
        <w:r w:rsidR="00E94C1C">
          <w:rPr>
            <w:lang w:val="es-ES"/>
          </w:rPr>
          <w:t>China</w:t>
        </w:r>
        <w:proofErr w:type="spellEnd"/>
        <w:r w:rsidR="00E94C1C">
          <w:rPr>
            <w:lang w:val="es-ES"/>
          </w:rPr>
          <w:t xml:space="preserve"> </w:t>
        </w:r>
        <w:del w:id="2155" w:author="user" w:date="2017-05-11T09:55:00Z">
          <w:r w:rsidR="00E94C1C" w:rsidDel="00725BE7">
            <w:rPr>
              <w:lang w:val="es-ES"/>
            </w:rPr>
            <w:delText xml:space="preserve">es la única gran excepción, </w:delText>
          </w:r>
        </w:del>
        <w:r w:rsidR="00E94C1C">
          <w:rPr>
            <w:lang w:val="es-ES"/>
          </w:rPr>
          <w:t xml:space="preserve">mientras que </w:t>
        </w:r>
      </w:ins>
      <w:ins w:id="2156" w:author="user" w:date="2017-05-11T09:54:00Z">
        <w:r>
          <w:rPr>
            <w:lang w:val="es-ES"/>
          </w:rPr>
          <w:t xml:space="preserve">se ha estancado en los Estados Unidos y retrocedido en </w:t>
        </w:r>
      </w:ins>
      <w:ins w:id="2157" w:author="ricardom mayer" w:date="2017-05-11T01:13:00Z">
        <w:del w:id="2158" w:author="user" w:date="2017-05-11T09:56:00Z">
          <w:r w:rsidR="00E94C1C" w:rsidDel="00725BE7">
            <w:rPr>
              <w:lang w:val="es-ES"/>
            </w:rPr>
            <w:delText xml:space="preserve">el retroceso experimentado en </w:delText>
          </w:r>
        </w:del>
        <w:r w:rsidR="00E94C1C">
          <w:rPr>
            <w:lang w:val="es-ES"/>
          </w:rPr>
          <w:t>la zona del euro</w:t>
        </w:r>
        <w:del w:id="2159" w:author="user" w:date="2017-05-11T09:56:00Z">
          <w:r w:rsidR="00E94C1C" w:rsidDel="00725BE7">
            <w:rPr>
              <w:lang w:val="es-ES"/>
            </w:rPr>
            <w:delText xml:space="preserve"> y el virtual estancamiento en Estados Unidos</w:delText>
          </w:r>
        </w:del>
        <w:r w:rsidR="00E94C1C">
          <w:rPr>
            <w:lang w:val="es-ES"/>
          </w:rPr>
          <w:t xml:space="preserve">, </w:t>
        </w:r>
      </w:ins>
      <w:ins w:id="2160" w:author="user" w:date="2017-05-11T09:56:00Z">
        <w:r>
          <w:rPr>
            <w:lang w:val="es-ES"/>
          </w:rPr>
          <w:t xml:space="preserve">a pesar de las reducidas tasas de interés </w:t>
        </w:r>
      </w:ins>
      <w:ins w:id="2161" w:author="ricardom mayer" w:date="2017-05-11T01:13:00Z">
        <w:r w:rsidR="00E94C1C">
          <w:rPr>
            <w:lang w:val="es-ES"/>
          </w:rPr>
          <w:t xml:space="preserve">que han disfrutado </w:t>
        </w:r>
      </w:ins>
      <w:ins w:id="2162" w:author="user" w:date="2017-05-11T09:56:00Z">
        <w:r>
          <w:rPr>
            <w:lang w:val="es-ES"/>
          </w:rPr>
          <w:t xml:space="preserve">en la última década, </w:t>
        </w:r>
      </w:ins>
      <w:ins w:id="2163" w:author="ricardom mayer" w:date="2017-05-11T01:13:00Z">
        <w:del w:id="2164" w:author="user" w:date="2017-05-11T09:57:00Z">
          <w:r w:rsidR="00E94C1C" w:rsidDel="00725BE7">
            <w:rPr>
              <w:lang w:val="es-ES"/>
            </w:rPr>
            <w:delText xml:space="preserve">de precios extraordinariamente baratos </w:delText>
          </w:r>
        </w:del>
      </w:ins>
      <w:ins w:id="2165" w:author="ricardom mayer" w:date="2017-05-11T01:15:00Z">
        <w:del w:id="2166" w:author="user" w:date="2017-05-11T09:57:00Z">
          <w:r w:rsidR="00E94C1C" w:rsidDel="00725BE7">
            <w:rPr>
              <w:lang w:val="es-ES"/>
            </w:rPr>
            <w:delText>en los mecani</w:delText>
          </w:r>
          <w:r w:rsidR="00643E74" w:rsidDel="00725BE7">
            <w:rPr>
              <w:lang w:val="es-ES"/>
            </w:rPr>
            <w:delText>smos de endeudamiento</w:delText>
          </w:r>
        </w:del>
        <w:r w:rsidR="00643E74">
          <w:rPr>
            <w:lang w:val="es-ES"/>
          </w:rPr>
          <w:t xml:space="preserve">, </w:t>
        </w:r>
      </w:ins>
      <w:ins w:id="2167" w:author="user" w:date="2017-05-11T09:57:00Z">
        <w:r>
          <w:rPr>
            <w:lang w:val="es-ES"/>
          </w:rPr>
          <w:t xml:space="preserve">lo que apunto al </w:t>
        </w:r>
      </w:ins>
      <w:ins w:id="2168" w:author="ricardom mayer" w:date="2017-05-11T01:15:00Z">
        <w:del w:id="2169" w:author="user" w:date="2017-05-11T09:57:00Z">
          <w:r w:rsidR="00643E74" w:rsidDel="00725BE7">
            <w:rPr>
              <w:lang w:val="es-ES"/>
            </w:rPr>
            <w:delText>habla del</w:delText>
          </w:r>
        </w:del>
        <w:r w:rsidR="00643E74">
          <w:rPr>
            <w:lang w:val="es-ES"/>
          </w:rPr>
          <w:t xml:space="preserve"> paulatino </w:t>
        </w:r>
        <w:proofErr w:type="spellStart"/>
        <w:r w:rsidR="00643E74">
          <w:rPr>
            <w:lang w:val="es-ES"/>
          </w:rPr>
          <w:t>desapalancamiento</w:t>
        </w:r>
        <w:proofErr w:type="spellEnd"/>
        <w:r w:rsidR="00643E74">
          <w:rPr>
            <w:lang w:val="es-ES"/>
          </w:rPr>
          <w:t xml:space="preserve"> que ha tenido lugar en el sector corporativo de las econom</w:t>
        </w:r>
      </w:ins>
      <w:ins w:id="2170" w:author="ricardom mayer" w:date="2017-05-11T01:16:00Z">
        <w:r w:rsidR="00643E74">
          <w:rPr>
            <w:lang w:val="es-ES"/>
          </w:rPr>
          <w:t>ías avanzadas en esta última media década.</w:t>
        </w:r>
      </w:ins>
    </w:p>
    <w:p w:rsidR="005806B5" w:rsidRDefault="005C6B0D">
      <w:pPr>
        <w:pStyle w:val="Textoindependiente"/>
        <w:rPr>
          <w:ins w:id="2171" w:author="user" w:date="2017-05-10T18:15:00Z"/>
          <w:u w:val="single"/>
          <w:lang w:val="es-ES"/>
          <w:rPrChange w:id="2172" w:author="ricardom mayer" w:date="2017-05-11T01:38:00Z">
            <w:rPr>
              <w:ins w:id="2173" w:author="user" w:date="2017-05-10T18:15:00Z"/>
              <w:lang w:val="es-ES"/>
            </w:rPr>
          </w:rPrChange>
        </w:rPr>
        <w:pPrChange w:id="2174" w:author="eperez" w:date="2017-05-08T15:22:00Z">
          <w:pPr>
            <w:pStyle w:val="Ttulo2"/>
          </w:pPr>
        </w:pPrChange>
      </w:pPr>
      <w:ins w:id="2175" w:author="ricardom mayer" w:date="2017-05-11T01:22:00Z">
        <w:r>
          <w:rPr>
            <w:lang w:val="es-ES"/>
          </w:rPr>
          <w:t>Un indicador interesante</w:t>
        </w:r>
      </w:ins>
      <w:ins w:id="2176" w:author="user" w:date="2017-05-11T09:57:00Z">
        <w:r w:rsidR="00725BE7">
          <w:rPr>
            <w:lang w:val="es-ES"/>
          </w:rPr>
          <w:t xml:space="preserve"> y relativamente nuevo</w:t>
        </w:r>
      </w:ins>
      <w:ins w:id="2177" w:author="ricardom mayer" w:date="2017-05-11T01:22:00Z">
        <w:r>
          <w:rPr>
            <w:lang w:val="es-ES"/>
          </w:rPr>
          <w:t>, el del componente c</w:t>
        </w:r>
      </w:ins>
      <w:ins w:id="2178" w:author="ricardom mayer" w:date="2017-05-11T01:23:00Z">
        <w:r>
          <w:rPr>
            <w:lang w:val="es-ES"/>
          </w:rPr>
          <w:t>íclico del crédito</w:t>
        </w:r>
      </w:ins>
      <w:ins w:id="2179" w:author="user" w:date="2017-05-11T09:57:00Z">
        <w:r w:rsidR="00725BE7">
          <w:rPr>
            <w:lang w:val="es-ES"/>
          </w:rPr>
          <w:t xml:space="preserve"> </w:t>
        </w:r>
      </w:ins>
      <w:ins w:id="2180" w:author="ricardom mayer" w:date="2017-05-11T01:23:00Z">
        <w:del w:id="2181" w:author="user" w:date="2017-05-11T09:57:00Z">
          <w:r w:rsidDel="00725BE7">
            <w:rPr>
              <w:lang w:val="es-ES"/>
            </w:rPr>
            <w:delText xml:space="preserve">, </w:delText>
          </w:r>
        </w:del>
        <w:r>
          <w:rPr>
            <w:lang w:val="es-ES"/>
          </w:rPr>
          <w:t>que calcula el BIS para un número</w:t>
        </w:r>
        <w:del w:id="2182" w:author="user" w:date="2017-05-11T09:57:00Z">
          <w:r w:rsidDel="00725BE7">
            <w:rPr>
              <w:lang w:val="es-ES"/>
            </w:rPr>
            <w:delText xml:space="preserve"> importante</w:delText>
          </w:r>
        </w:del>
      </w:ins>
      <w:ins w:id="2183" w:author="user" w:date="2017-05-11T09:57:00Z">
        <w:r w:rsidR="00725BE7">
          <w:rPr>
            <w:lang w:val="es-ES"/>
          </w:rPr>
          <w:t xml:space="preserve"> significativo</w:t>
        </w:r>
      </w:ins>
      <w:ins w:id="2184" w:author="ricardom mayer" w:date="2017-05-11T01:23:00Z">
        <w:r>
          <w:rPr>
            <w:lang w:val="es-ES"/>
          </w:rPr>
          <w:t xml:space="preserve"> de economías. </w:t>
        </w:r>
      </w:ins>
      <w:ins w:id="2185" w:author="ricardom mayer" w:date="2017-05-11T01:24:00Z">
        <w:r>
          <w:rPr>
            <w:lang w:val="es-ES"/>
          </w:rPr>
          <w:t>La idea es tener alguna idea de sendero tendencial para el crédito al sector privado (medido como fracción del PIB) y tener una idea aproximada de</w:t>
        </w:r>
      </w:ins>
      <w:ins w:id="2186" w:author="ricardom mayer" w:date="2017-05-11T01:25:00Z">
        <w:r w:rsidR="00CE05AE">
          <w:rPr>
            <w:lang w:val="es-ES"/>
          </w:rPr>
          <w:t xml:space="preserve"> cu</w:t>
        </w:r>
        <w:del w:id="2187" w:author="user" w:date="2017-05-11T09:58:00Z">
          <w:r w:rsidR="00CE05AE" w:rsidDel="00725BE7">
            <w:rPr>
              <w:lang w:val="es-ES"/>
            </w:rPr>
            <w:delText>a</w:delText>
          </w:r>
        </w:del>
      </w:ins>
      <w:ins w:id="2188" w:author="user" w:date="2017-05-11T09:58:00Z">
        <w:r w:rsidR="00725BE7">
          <w:rPr>
            <w:lang w:val="es-ES"/>
          </w:rPr>
          <w:t>á</w:t>
        </w:r>
      </w:ins>
      <w:ins w:id="2189" w:author="ricardom mayer" w:date="2017-05-11T01:25:00Z">
        <w:r w:rsidR="00CE05AE">
          <w:rPr>
            <w:lang w:val="es-ES"/>
          </w:rPr>
          <w:t>ndo el crédito está creciendo o cayendo especialmente de prisa, con un ojo puesto en acumulaciones r</w:t>
        </w:r>
      </w:ins>
      <w:ins w:id="2190" w:author="ricardom mayer" w:date="2017-05-11T01:26:00Z">
        <w:r w:rsidR="00CE05AE">
          <w:rPr>
            <w:lang w:val="es-ES"/>
          </w:rPr>
          <w:t>ápidas y excesivas de crédito que suelen preceder a crisis financiera</w:t>
        </w:r>
      </w:ins>
      <w:ins w:id="2191" w:author="user" w:date="2017-05-11T09:58:00Z">
        <w:r w:rsidR="00725BE7">
          <w:rPr>
            <w:lang w:val="es-ES"/>
          </w:rPr>
          <w:t>s</w:t>
        </w:r>
      </w:ins>
      <w:ins w:id="2192" w:author="ricardom mayer" w:date="2017-05-11T01:26:00Z">
        <w:r w:rsidR="00CE05AE">
          <w:rPr>
            <w:lang w:val="es-ES"/>
          </w:rPr>
          <w:t xml:space="preserve"> de variable magnitud. E</w:t>
        </w:r>
      </w:ins>
      <w:ins w:id="2193" w:author="ricardom mayer" w:date="2017-05-11T01:27:00Z">
        <w:r w:rsidR="00CE05AE">
          <w:rPr>
            <w:lang w:val="es-ES"/>
          </w:rPr>
          <w:t>s</w:t>
        </w:r>
      </w:ins>
      <w:ins w:id="2194" w:author="user" w:date="2017-05-11T09:58:00Z">
        <w:r w:rsidR="00725BE7">
          <w:rPr>
            <w:lang w:val="es-ES"/>
          </w:rPr>
          <w:t>to</w:t>
        </w:r>
      </w:ins>
      <w:ins w:id="2195" w:author="ricardom mayer" w:date="2017-05-11T01:27:00Z">
        <w:r w:rsidR="00CE05AE">
          <w:rPr>
            <w:lang w:val="es-ES"/>
          </w:rPr>
          <w:t xml:space="preserve"> confirma nuestra impresión de la tabla anterior, do</w:t>
        </w:r>
        <w:r w:rsidR="0052529B">
          <w:rPr>
            <w:lang w:val="es-ES"/>
          </w:rPr>
          <w:t>nde en la zona del euro, en el reino unido</w:t>
        </w:r>
        <w:r w:rsidR="00CE05AE">
          <w:rPr>
            <w:lang w:val="es-ES"/>
          </w:rPr>
          <w:t xml:space="preserve"> </w:t>
        </w:r>
      </w:ins>
      <w:ins w:id="2196" w:author="ricardom mayer" w:date="2017-05-11T01:30:00Z">
        <w:r w:rsidR="00CE05AE">
          <w:rPr>
            <w:lang w:val="es-ES"/>
          </w:rPr>
          <w:t xml:space="preserve">y </w:t>
        </w:r>
      </w:ins>
      <w:ins w:id="2197" w:author="ricardom mayer" w:date="2017-05-11T01:27:00Z">
        <w:r w:rsidR="00CE05AE">
          <w:rPr>
            <w:lang w:val="es-ES"/>
          </w:rPr>
          <w:t xml:space="preserve"> en estados unidos </w:t>
        </w:r>
      </w:ins>
      <w:ins w:id="2198" w:author="ricardom mayer" w:date="2017-05-11T01:31:00Z">
        <w:r w:rsidR="00CE05AE">
          <w:rPr>
            <w:lang w:val="es-ES"/>
          </w:rPr>
          <w:t>en estos últimos años el crédito privado estaba especialmente rezagado</w:t>
        </w:r>
      </w:ins>
      <w:ins w:id="2199" w:author="ricardom mayer" w:date="2017-05-11T01:28:00Z">
        <w:r w:rsidR="00CE05AE">
          <w:rPr>
            <w:lang w:val="es-ES"/>
          </w:rPr>
          <w:t xml:space="preserve"> </w:t>
        </w:r>
      </w:ins>
      <w:ins w:id="2200" w:author="ricardom mayer" w:date="2017-05-11T01:30:00Z">
        <w:r w:rsidR="00CE05AE">
          <w:rPr>
            <w:lang w:val="es-ES"/>
          </w:rPr>
          <w:t xml:space="preserve">(la brecha promedio es </w:t>
        </w:r>
      </w:ins>
      <w:ins w:id="2201" w:author="ricardom mayer" w:date="2017-05-11T01:32:00Z">
        <w:r w:rsidR="00CE05AE">
          <w:rPr>
            <w:lang w:val="es-ES"/>
          </w:rPr>
          <w:t>ampli</w:t>
        </w:r>
      </w:ins>
      <w:ins w:id="2202" w:author="ricardom mayer" w:date="2017-05-11T01:38:00Z">
        <w:r w:rsidR="001D2887">
          <w:rPr>
            <w:lang w:val="es-ES"/>
          </w:rPr>
          <w:t>a</w:t>
        </w:r>
      </w:ins>
      <w:ins w:id="2203" w:author="ricardom mayer" w:date="2017-05-11T01:32:00Z">
        <w:r w:rsidR="001D2887">
          <w:rPr>
            <w:lang w:val="es-ES"/>
          </w:rPr>
          <w:t>me</w:t>
        </w:r>
        <w:r w:rsidR="00CE05AE">
          <w:rPr>
            <w:lang w:val="es-ES"/>
          </w:rPr>
          <w:t>nte</w:t>
        </w:r>
      </w:ins>
      <w:ins w:id="2204" w:author="ricardom mayer" w:date="2017-05-11T01:30:00Z">
        <w:r w:rsidR="00CE05AE">
          <w:rPr>
            <w:lang w:val="es-ES"/>
          </w:rPr>
          <w:t>)</w:t>
        </w:r>
      </w:ins>
      <w:ins w:id="2205" w:author="ricardom mayer" w:date="2017-05-11T01:28:00Z">
        <w:r w:rsidR="00CE05AE">
          <w:rPr>
            <w:lang w:val="es-ES"/>
          </w:rPr>
          <w:t xml:space="preserve"> y con su producción, mientras que en China</w:t>
        </w:r>
      </w:ins>
      <w:ins w:id="2206" w:author="ricardom mayer" w:date="2017-05-11T01:32:00Z">
        <w:r w:rsidR="00CE05AE">
          <w:rPr>
            <w:lang w:val="es-ES"/>
          </w:rPr>
          <w:t xml:space="preserve"> los niveles de crédito al sector privado han estado </w:t>
        </w:r>
      </w:ins>
      <w:ins w:id="2207" w:author="ricardom mayer" w:date="2017-05-11T01:33:00Z">
        <w:r w:rsidR="00CE05AE">
          <w:rPr>
            <w:lang w:val="es-ES"/>
          </w:rPr>
          <w:t xml:space="preserve">, en promedio, un 16% de lo que sería su nivel de tendencia, advirtiendo la presencia de un posible </w:t>
        </w:r>
        <w:proofErr w:type="spellStart"/>
        <w:r w:rsidR="00CE05AE">
          <w:rPr>
            <w:lang w:val="es-ES"/>
          </w:rPr>
          <w:t>credit</w:t>
        </w:r>
        <w:proofErr w:type="spellEnd"/>
        <w:r w:rsidR="00CE05AE">
          <w:rPr>
            <w:lang w:val="es-ES"/>
          </w:rPr>
          <w:t>-boom. Los correspondiente n</w:t>
        </w:r>
      </w:ins>
      <w:ins w:id="2208" w:author="ricardom mayer" w:date="2017-05-11T01:34:00Z">
        <w:r w:rsidR="00CE05AE">
          <w:rPr>
            <w:lang w:val="es-ES"/>
          </w:rPr>
          <w:t>úmeros para Argentina, Brasil, Chile, Colombia</w:t>
        </w:r>
      </w:ins>
      <w:ins w:id="2209" w:author="ricardom mayer" w:date="2017-05-11T01:35:00Z">
        <w:r w:rsidR="00CE05AE">
          <w:rPr>
            <w:lang w:val="es-ES"/>
          </w:rPr>
          <w:t xml:space="preserve"> y México los analizamos en la próxima sección del capítulo, pero podemos comentar aquí que las brechas latinoamericanas son b</w:t>
        </w:r>
      </w:ins>
      <w:ins w:id="2210" w:author="ricardom mayer" w:date="2017-05-11T01:36:00Z">
        <w:r w:rsidR="00CE05AE">
          <w:rPr>
            <w:lang w:val="es-ES"/>
          </w:rPr>
          <w:t>ásicamente las opuesta</w:t>
        </w:r>
        <w:r w:rsidR="001D2887">
          <w:rPr>
            <w:lang w:val="es-ES"/>
          </w:rPr>
          <w:t>s a las de los países avanzados y que en general la crisis del 2007-2009 encontró a la región con brechas de cr</w:t>
        </w:r>
      </w:ins>
      <w:ins w:id="2211" w:author="ricardom mayer" w:date="2017-05-11T01:37:00Z">
        <w:r w:rsidR="001D2887">
          <w:rPr>
            <w:lang w:val="es-ES"/>
          </w:rPr>
          <w:t>édito negativo, es decir con espacio probable para acomodar una expans</w:t>
        </w:r>
      </w:ins>
      <w:ins w:id="2212" w:author="ricardom mayer" w:date="2017-05-11T01:38:00Z">
        <w:r w:rsidR="001D2887">
          <w:rPr>
            <w:lang w:val="es-ES"/>
          </w:rPr>
          <w:t>ión más acelerada del crédito sin presionar demasiado el sistema financiero.</w:t>
        </w:r>
      </w:ins>
    </w:p>
    <w:p w:rsidR="00AC5006" w:rsidRDefault="00725BE7" w:rsidP="00AC5006">
      <w:pPr>
        <w:pStyle w:val="TableCaption"/>
        <w:rPr>
          <w:ins w:id="2213" w:author="user" w:date="2017-05-10T18:15:00Z"/>
          <w:lang w:val="es-CL"/>
        </w:rPr>
      </w:pPr>
      <w:ins w:id="2214" w:author="user" w:date="2017-05-11T09:59:00Z">
        <w:r>
          <w:rPr>
            <w:lang w:val="es-CL"/>
          </w:rPr>
          <w:lastRenderedPageBreak/>
          <w:t xml:space="preserve">Cuadro 6: </w:t>
        </w:r>
      </w:ins>
      <w:ins w:id="2215" w:author="user" w:date="2017-05-10T18:15:00Z">
        <w:r w:rsidR="00AC5006">
          <w:rPr>
            <w:lang w:val="es-CL"/>
          </w:rPr>
          <w:t xml:space="preserve">Tasa de crecimiento anual de </w:t>
        </w:r>
        <w:proofErr w:type="spellStart"/>
        <w:r w:rsidR="00AC5006">
          <w:rPr>
            <w:lang w:val="es-CL"/>
          </w:rPr>
          <w:t>Credito</w:t>
        </w:r>
        <w:proofErr w:type="spellEnd"/>
        <w:r w:rsidR="00AC5006">
          <w:rPr>
            <w:lang w:val="es-CL"/>
          </w:rPr>
          <w:t>/PIB</w:t>
        </w:r>
      </w:ins>
    </w:p>
    <w:tbl>
      <w:tblPr>
        <w:tblW w:w="0" w:type="pct"/>
        <w:tblLook w:val="04A0" w:firstRow="1" w:lastRow="0" w:firstColumn="1" w:lastColumn="0" w:noHBand="0" w:noVBand="1"/>
      </w:tblPr>
      <w:tblGrid>
        <w:gridCol w:w="2958"/>
        <w:gridCol w:w="1359"/>
        <w:gridCol w:w="1359"/>
        <w:gridCol w:w="1359"/>
        <w:gridCol w:w="1359"/>
      </w:tblGrid>
      <w:tr w:rsidR="00AC5006" w:rsidTr="00AC5006">
        <w:trPr>
          <w:ins w:id="2216"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217" w:author="user" w:date="2017-05-10T18:15:00Z"/>
              </w:rPr>
            </w:pPr>
            <w:proofErr w:type="spellStart"/>
            <w:ins w:id="2218"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2219" w:author="user" w:date="2017-05-10T18:15:00Z"/>
              </w:rPr>
            </w:pPr>
            <w:ins w:id="2220"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1" w:author="user" w:date="2017-05-10T18:15:00Z"/>
              </w:rPr>
            </w:pPr>
            <w:ins w:id="2222"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3" w:author="user" w:date="2017-05-10T18:15:00Z"/>
              </w:rPr>
            </w:pPr>
            <w:ins w:id="2224"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225" w:author="user" w:date="2017-05-10T18:15:00Z"/>
              </w:rPr>
            </w:pPr>
            <w:ins w:id="2226" w:author="user" w:date="2017-05-10T18:15:00Z">
              <w:r>
                <w:t>2010-2015</w:t>
              </w:r>
            </w:ins>
          </w:p>
        </w:tc>
      </w:tr>
      <w:tr w:rsidR="00AC5006" w:rsidTr="00AC5006">
        <w:trPr>
          <w:ins w:id="2227" w:author="user" w:date="2017-05-10T18:15:00Z"/>
        </w:trPr>
        <w:tc>
          <w:tcPr>
            <w:tcW w:w="0" w:type="auto"/>
            <w:hideMark/>
          </w:tcPr>
          <w:p w:rsidR="00AC5006" w:rsidRDefault="00AC5006">
            <w:pPr>
              <w:pStyle w:val="Compact"/>
              <w:rPr>
                <w:ins w:id="2228" w:author="user" w:date="2017-05-10T18:15:00Z"/>
              </w:rPr>
            </w:pPr>
            <w:ins w:id="2229" w:author="user" w:date="2017-05-10T18:15:00Z">
              <w:r>
                <w:t>Euro area</w:t>
              </w:r>
            </w:ins>
          </w:p>
        </w:tc>
        <w:tc>
          <w:tcPr>
            <w:tcW w:w="0" w:type="auto"/>
            <w:hideMark/>
          </w:tcPr>
          <w:p w:rsidR="00AC5006" w:rsidRDefault="00AC5006">
            <w:pPr>
              <w:pStyle w:val="Compact"/>
              <w:jc w:val="center"/>
              <w:rPr>
                <w:ins w:id="2230" w:author="user" w:date="2017-05-10T18:15:00Z"/>
              </w:rPr>
            </w:pPr>
            <w:ins w:id="2231" w:author="user" w:date="2017-05-10T18:15:00Z">
              <w:r>
                <w:t>1.2</w:t>
              </w:r>
            </w:ins>
          </w:p>
        </w:tc>
        <w:tc>
          <w:tcPr>
            <w:tcW w:w="0" w:type="auto"/>
            <w:hideMark/>
          </w:tcPr>
          <w:p w:rsidR="00AC5006" w:rsidRDefault="00AC5006">
            <w:pPr>
              <w:pStyle w:val="Compact"/>
              <w:jc w:val="right"/>
              <w:rPr>
                <w:ins w:id="2232" w:author="user" w:date="2017-05-10T18:15:00Z"/>
              </w:rPr>
            </w:pPr>
            <w:ins w:id="2233" w:author="user" w:date="2017-05-10T18:15:00Z">
              <w:r>
                <w:t>2.0</w:t>
              </w:r>
            </w:ins>
          </w:p>
        </w:tc>
        <w:tc>
          <w:tcPr>
            <w:tcW w:w="0" w:type="auto"/>
            <w:hideMark/>
          </w:tcPr>
          <w:p w:rsidR="00AC5006" w:rsidRDefault="00AC5006">
            <w:pPr>
              <w:pStyle w:val="Compact"/>
              <w:jc w:val="right"/>
              <w:rPr>
                <w:ins w:id="2234" w:author="user" w:date="2017-05-10T18:15:00Z"/>
              </w:rPr>
            </w:pPr>
            <w:ins w:id="2235" w:author="user" w:date="2017-05-10T18:15:00Z">
              <w:r>
                <w:t>1.5</w:t>
              </w:r>
            </w:ins>
          </w:p>
        </w:tc>
        <w:tc>
          <w:tcPr>
            <w:tcW w:w="0" w:type="auto"/>
            <w:hideMark/>
          </w:tcPr>
          <w:p w:rsidR="00AC5006" w:rsidRDefault="00AC5006">
            <w:pPr>
              <w:pStyle w:val="Compact"/>
              <w:jc w:val="right"/>
              <w:rPr>
                <w:ins w:id="2236" w:author="user" w:date="2017-05-10T18:15:00Z"/>
              </w:rPr>
            </w:pPr>
            <w:ins w:id="2237" w:author="user" w:date="2017-05-10T18:15:00Z">
              <w:r>
                <w:t>-2.2</w:t>
              </w:r>
            </w:ins>
          </w:p>
        </w:tc>
      </w:tr>
      <w:tr w:rsidR="00AC5006" w:rsidTr="00AC5006">
        <w:trPr>
          <w:ins w:id="2238" w:author="user" w:date="2017-05-10T18:15:00Z"/>
        </w:trPr>
        <w:tc>
          <w:tcPr>
            <w:tcW w:w="0" w:type="auto"/>
            <w:hideMark/>
          </w:tcPr>
          <w:p w:rsidR="00AC5006" w:rsidRDefault="00AC5006">
            <w:pPr>
              <w:pStyle w:val="Compact"/>
              <w:rPr>
                <w:ins w:id="2239" w:author="user" w:date="2017-05-10T18:15:00Z"/>
              </w:rPr>
            </w:pPr>
            <w:ins w:id="2240" w:author="user" w:date="2017-05-10T18:15:00Z">
              <w:r>
                <w:t>United States</w:t>
              </w:r>
            </w:ins>
          </w:p>
        </w:tc>
        <w:tc>
          <w:tcPr>
            <w:tcW w:w="0" w:type="auto"/>
            <w:hideMark/>
          </w:tcPr>
          <w:p w:rsidR="00AC5006" w:rsidRDefault="00AC5006">
            <w:pPr>
              <w:pStyle w:val="Compact"/>
              <w:jc w:val="center"/>
              <w:rPr>
                <w:ins w:id="2241" w:author="user" w:date="2017-05-10T18:15:00Z"/>
              </w:rPr>
            </w:pPr>
            <w:ins w:id="2242" w:author="user" w:date="2017-05-10T18:15:00Z">
              <w:r>
                <w:t>4.1</w:t>
              </w:r>
            </w:ins>
          </w:p>
        </w:tc>
        <w:tc>
          <w:tcPr>
            <w:tcW w:w="0" w:type="auto"/>
            <w:hideMark/>
          </w:tcPr>
          <w:p w:rsidR="00AC5006" w:rsidRDefault="00AC5006">
            <w:pPr>
              <w:pStyle w:val="Compact"/>
              <w:jc w:val="right"/>
              <w:rPr>
                <w:ins w:id="2243" w:author="user" w:date="2017-05-10T18:15:00Z"/>
              </w:rPr>
            </w:pPr>
            <w:ins w:id="2244" w:author="user" w:date="2017-05-10T18:15:00Z">
              <w:r>
                <w:t>2.9</w:t>
              </w:r>
            </w:ins>
          </w:p>
        </w:tc>
        <w:tc>
          <w:tcPr>
            <w:tcW w:w="0" w:type="auto"/>
            <w:hideMark/>
          </w:tcPr>
          <w:p w:rsidR="00AC5006" w:rsidRDefault="00AC5006">
            <w:pPr>
              <w:pStyle w:val="Compact"/>
              <w:jc w:val="right"/>
              <w:rPr>
                <w:ins w:id="2245" w:author="user" w:date="2017-05-10T18:15:00Z"/>
              </w:rPr>
            </w:pPr>
            <w:ins w:id="2246" w:author="user" w:date="2017-05-10T18:15:00Z">
              <w:r>
                <w:t>-2.3</w:t>
              </w:r>
            </w:ins>
          </w:p>
        </w:tc>
        <w:tc>
          <w:tcPr>
            <w:tcW w:w="0" w:type="auto"/>
            <w:hideMark/>
          </w:tcPr>
          <w:p w:rsidR="00AC5006" w:rsidRDefault="00AC5006">
            <w:pPr>
              <w:pStyle w:val="Compact"/>
              <w:jc w:val="right"/>
              <w:rPr>
                <w:ins w:id="2247" w:author="user" w:date="2017-05-10T18:15:00Z"/>
              </w:rPr>
            </w:pPr>
            <w:ins w:id="2248" w:author="user" w:date="2017-05-10T18:15:00Z">
              <w:r>
                <w:t>0.1</w:t>
              </w:r>
            </w:ins>
          </w:p>
        </w:tc>
      </w:tr>
      <w:tr w:rsidR="00AC5006" w:rsidTr="00AC5006">
        <w:trPr>
          <w:ins w:id="2249" w:author="user" w:date="2017-05-10T18:15:00Z"/>
        </w:trPr>
        <w:tc>
          <w:tcPr>
            <w:tcW w:w="0" w:type="auto"/>
            <w:hideMark/>
          </w:tcPr>
          <w:p w:rsidR="00AC5006" w:rsidRDefault="00AC5006">
            <w:pPr>
              <w:pStyle w:val="Compact"/>
              <w:rPr>
                <w:ins w:id="2250" w:author="user" w:date="2017-05-10T18:15:00Z"/>
              </w:rPr>
            </w:pPr>
            <w:ins w:id="2251" w:author="user" w:date="2017-05-10T18:15:00Z">
              <w:r>
                <w:t>Middle East &amp; North Africa</w:t>
              </w:r>
            </w:ins>
          </w:p>
        </w:tc>
        <w:tc>
          <w:tcPr>
            <w:tcW w:w="0" w:type="auto"/>
            <w:hideMark/>
          </w:tcPr>
          <w:p w:rsidR="00AC5006" w:rsidRDefault="00AC5006">
            <w:pPr>
              <w:pStyle w:val="Compact"/>
              <w:jc w:val="center"/>
              <w:rPr>
                <w:ins w:id="2252" w:author="user" w:date="2017-05-10T18:15:00Z"/>
              </w:rPr>
            </w:pPr>
            <w:ins w:id="2253" w:author="user" w:date="2017-05-10T18:15:00Z">
              <w:r>
                <w:t>2.7</w:t>
              </w:r>
            </w:ins>
          </w:p>
        </w:tc>
        <w:tc>
          <w:tcPr>
            <w:tcW w:w="0" w:type="auto"/>
            <w:hideMark/>
          </w:tcPr>
          <w:p w:rsidR="00AC5006" w:rsidRDefault="00AC5006">
            <w:pPr>
              <w:pStyle w:val="Compact"/>
              <w:jc w:val="right"/>
              <w:rPr>
                <w:ins w:id="2254" w:author="user" w:date="2017-05-10T18:15:00Z"/>
              </w:rPr>
            </w:pPr>
            <w:ins w:id="2255" w:author="user" w:date="2017-05-10T18:15:00Z">
              <w:r>
                <w:t>0.9</w:t>
              </w:r>
            </w:ins>
          </w:p>
        </w:tc>
        <w:tc>
          <w:tcPr>
            <w:tcW w:w="0" w:type="auto"/>
            <w:hideMark/>
          </w:tcPr>
          <w:p w:rsidR="00AC5006" w:rsidRDefault="00AC5006">
            <w:pPr>
              <w:pStyle w:val="Compact"/>
              <w:jc w:val="right"/>
              <w:rPr>
                <w:ins w:id="2256" w:author="user" w:date="2017-05-10T18:15:00Z"/>
              </w:rPr>
            </w:pPr>
            <w:ins w:id="2257" w:author="user" w:date="2017-05-10T18:15:00Z">
              <w:r>
                <w:t>5.5</w:t>
              </w:r>
            </w:ins>
          </w:p>
        </w:tc>
        <w:tc>
          <w:tcPr>
            <w:tcW w:w="0" w:type="auto"/>
            <w:hideMark/>
          </w:tcPr>
          <w:p w:rsidR="00AC5006" w:rsidRDefault="00AC5006">
            <w:pPr>
              <w:pStyle w:val="Compact"/>
              <w:jc w:val="right"/>
              <w:rPr>
                <w:ins w:id="2258" w:author="user" w:date="2017-05-10T18:15:00Z"/>
              </w:rPr>
            </w:pPr>
            <w:ins w:id="2259" w:author="user" w:date="2017-05-10T18:15:00Z">
              <w:r>
                <w:t>2.6</w:t>
              </w:r>
            </w:ins>
          </w:p>
        </w:tc>
      </w:tr>
      <w:tr w:rsidR="00AC5006" w:rsidTr="00AC5006">
        <w:trPr>
          <w:ins w:id="2260" w:author="user" w:date="2017-05-10T18:15:00Z"/>
        </w:trPr>
        <w:tc>
          <w:tcPr>
            <w:tcW w:w="0" w:type="auto"/>
            <w:hideMark/>
          </w:tcPr>
          <w:p w:rsidR="00AC5006" w:rsidRDefault="00AC5006">
            <w:pPr>
              <w:pStyle w:val="Compact"/>
              <w:rPr>
                <w:ins w:id="2261" w:author="user" w:date="2017-05-10T18:15:00Z"/>
              </w:rPr>
            </w:pPr>
            <w:ins w:id="2262" w:author="user" w:date="2017-05-10T18:15:00Z">
              <w:r>
                <w:t>China</w:t>
              </w:r>
            </w:ins>
          </w:p>
        </w:tc>
        <w:tc>
          <w:tcPr>
            <w:tcW w:w="0" w:type="auto"/>
            <w:hideMark/>
          </w:tcPr>
          <w:p w:rsidR="00AC5006" w:rsidRDefault="00AC5006">
            <w:pPr>
              <w:pStyle w:val="Compact"/>
              <w:jc w:val="center"/>
              <w:rPr>
                <w:ins w:id="2263" w:author="user" w:date="2017-05-10T18:15:00Z"/>
              </w:rPr>
            </w:pPr>
            <w:ins w:id="2264" w:author="user" w:date="2017-05-10T18:15:00Z">
              <w:r>
                <w:t>2.5</w:t>
              </w:r>
            </w:ins>
          </w:p>
        </w:tc>
        <w:tc>
          <w:tcPr>
            <w:tcW w:w="0" w:type="auto"/>
            <w:hideMark/>
          </w:tcPr>
          <w:p w:rsidR="00AC5006" w:rsidRDefault="00AC5006">
            <w:pPr>
              <w:pStyle w:val="Compact"/>
              <w:jc w:val="right"/>
              <w:rPr>
                <w:ins w:id="2265" w:author="user" w:date="2017-05-10T18:15:00Z"/>
              </w:rPr>
            </w:pPr>
            <w:ins w:id="2266" w:author="user" w:date="2017-05-10T18:15:00Z">
              <w:r>
                <w:t>-0.3</w:t>
              </w:r>
            </w:ins>
          </w:p>
        </w:tc>
        <w:tc>
          <w:tcPr>
            <w:tcW w:w="0" w:type="auto"/>
            <w:hideMark/>
          </w:tcPr>
          <w:p w:rsidR="00AC5006" w:rsidRDefault="00AC5006">
            <w:pPr>
              <w:pStyle w:val="Compact"/>
              <w:jc w:val="right"/>
              <w:rPr>
                <w:ins w:id="2267" w:author="user" w:date="2017-05-10T18:15:00Z"/>
              </w:rPr>
            </w:pPr>
            <w:ins w:id="2268" w:author="user" w:date="2017-05-10T18:15:00Z">
              <w:r>
                <w:t>5.5</w:t>
              </w:r>
            </w:ins>
          </w:p>
        </w:tc>
        <w:tc>
          <w:tcPr>
            <w:tcW w:w="0" w:type="auto"/>
            <w:hideMark/>
          </w:tcPr>
          <w:p w:rsidR="00AC5006" w:rsidRDefault="00AC5006">
            <w:pPr>
              <w:pStyle w:val="Compact"/>
              <w:jc w:val="right"/>
              <w:rPr>
                <w:ins w:id="2269" w:author="user" w:date="2017-05-10T18:15:00Z"/>
              </w:rPr>
            </w:pPr>
            <w:ins w:id="2270" w:author="user" w:date="2017-05-10T18:15:00Z">
              <w:r>
                <w:t>3.2</w:t>
              </w:r>
            </w:ins>
          </w:p>
        </w:tc>
      </w:tr>
      <w:tr w:rsidR="00AC5006" w:rsidTr="00AC5006">
        <w:trPr>
          <w:ins w:id="2271" w:author="user" w:date="2017-05-10T18:15:00Z"/>
        </w:trPr>
        <w:tc>
          <w:tcPr>
            <w:tcW w:w="0" w:type="auto"/>
            <w:hideMark/>
          </w:tcPr>
          <w:p w:rsidR="00AC5006" w:rsidRDefault="00AC5006">
            <w:pPr>
              <w:pStyle w:val="Compact"/>
              <w:rPr>
                <w:ins w:id="2272" w:author="user" w:date="2017-05-10T18:15:00Z"/>
              </w:rPr>
            </w:pPr>
            <w:ins w:id="2273" w:author="user" w:date="2017-05-10T18:15:00Z">
              <w:r>
                <w:t>Japan</w:t>
              </w:r>
            </w:ins>
          </w:p>
        </w:tc>
        <w:tc>
          <w:tcPr>
            <w:tcW w:w="0" w:type="auto"/>
            <w:hideMark/>
          </w:tcPr>
          <w:p w:rsidR="00AC5006" w:rsidRDefault="00AC5006">
            <w:pPr>
              <w:pStyle w:val="Compact"/>
              <w:jc w:val="center"/>
              <w:rPr>
                <w:ins w:id="2274" w:author="user" w:date="2017-05-10T18:15:00Z"/>
              </w:rPr>
            </w:pPr>
            <w:ins w:id="2275" w:author="user" w:date="2017-05-10T18:15:00Z">
              <w:r>
                <w:t>1.4</w:t>
              </w:r>
            </w:ins>
          </w:p>
        </w:tc>
        <w:tc>
          <w:tcPr>
            <w:tcW w:w="0" w:type="auto"/>
            <w:hideMark/>
          </w:tcPr>
          <w:p w:rsidR="00AC5006" w:rsidRDefault="00AC5006">
            <w:pPr>
              <w:pStyle w:val="Compact"/>
              <w:jc w:val="right"/>
              <w:rPr>
                <w:ins w:id="2276" w:author="user" w:date="2017-05-10T18:15:00Z"/>
              </w:rPr>
            </w:pPr>
            <w:ins w:id="2277" w:author="user" w:date="2017-05-10T18:15:00Z">
              <w:r>
                <w:t>-1.8</w:t>
              </w:r>
            </w:ins>
          </w:p>
        </w:tc>
        <w:tc>
          <w:tcPr>
            <w:tcW w:w="0" w:type="auto"/>
            <w:hideMark/>
          </w:tcPr>
          <w:p w:rsidR="00AC5006" w:rsidRDefault="00AC5006">
            <w:pPr>
              <w:pStyle w:val="Compact"/>
              <w:jc w:val="right"/>
              <w:rPr>
                <w:ins w:id="2278" w:author="user" w:date="2017-05-10T18:15:00Z"/>
              </w:rPr>
            </w:pPr>
            <w:ins w:id="2279" w:author="user" w:date="2017-05-10T18:15:00Z">
              <w:r>
                <w:t>0.6</w:t>
              </w:r>
            </w:ins>
          </w:p>
        </w:tc>
        <w:tc>
          <w:tcPr>
            <w:tcW w:w="0" w:type="auto"/>
            <w:hideMark/>
          </w:tcPr>
          <w:p w:rsidR="00AC5006" w:rsidRDefault="00AC5006">
            <w:pPr>
              <w:pStyle w:val="Compact"/>
              <w:jc w:val="right"/>
              <w:rPr>
                <w:ins w:id="2280" w:author="user" w:date="2017-05-10T18:15:00Z"/>
              </w:rPr>
            </w:pPr>
            <w:ins w:id="2281" w:author="user" w:date="2017-05-10T18:15:00Z">
              <w:r>
                <w:t>0.8</w:t>
              </w:r>
            </w:ins>
          </w:p>
        </w:tc>
      </w:tr>
      <w:tr w:rsidR="00AC5006" w:rsidTr="00AC5006">
        <w:trPr>
          <w:ins w:id="2282" w:author="user" w:date="2017-05-10T18:15:00Z"/>
        </w:trPr>
        <w:tc>
          <w:tcPr>
            <w:tcW w:w="0" w:type="auto"/>
            <w:hideMark/>
          </w:tcPr>
          <w:p w:rsidR="00AC5006" w:rsidRDefault="00AC5006">
            <w:pPr>
              <w:pStyle w:val="Compact"/>
              <w:rPr>
                <w:ins w:id="2283" w:author="user" w:date="2017-05-10T18:15:00Z"/>
              </w:rPr>
            </w:pPr>
            <w:ins w:id="2284" w:author="user" w:date="2017-05-10T18:15:00Z">
              <w:r>
                <w:t>World</w:t>
              </w:r>
            </w:ins>
          </w:p>
        </w:tc>
        <w:tc>
          <w:tcPr>
            <w:tcW w:w="0" w:type="auto"/>
            <w:hideMark/>
          </w:tcPr>
          <w:p w:rsidR="00AC5006" w:rsidRDefault="00AC5006">
            <w:pPr>
              <w:pStyle w:val="Compact"/>
              <w:jc w:val="center"/>
              <w:rPr>
                <w:ins w:id="2285" w:author="user" w:date="2017-05-10T18:15:00Z"/>
              </w:rPr>
            </w:pPr>
            <w:ins w:id="2286" w:author="user" w:date="2017-05-10T18:15:00Z">
              <w:r>
                <w:t>3.1</w:t>
              </w:r>
            </w:ins>
          </w:p>
        </w:tc>
        <w:tc>
          <w:tcPr>
            <w:tcW w:w="0" w:type="auto"/>
            <w:hideMark/>
          </w:tcPr>
          <w:p w:rsidR="00AC5006" w:rsidRDefault="00AC5006">
            <w:pPr>
              <w:pStyle w:val="Compact"/>
              <w:jc w:val="right"/>
              <w:rPr>
                <w:ins w:id="2287" w:author="user" w:date="2017-05-10T18:15:00Z"/>
              </w:rPr>
            </w:pPr>
            <w:ins w:id="2288" w:author="user" w:date="2017-05-10T18:15:00Z">
              <w:r>
                <w:t>-0.2</w:t>
              </w:r>
            </w:ins>
          </w:p>
        </w:tc>
        <w:tc>
          <w:tcPr>
            <w:tcW w:w="0" w:type="auto"/>
            <w:hideMark/>
          </w:tcPr>
          <w:p w:rsidR="00AC5006" w:rsidRDefault="00AC5006">
            <w:pPr>
              <w:pStyle w:val="Compact"/>
              <w:jc w:val="right"/>
              <w:rPr>
                <w:ins w:id="2289" w:author="user" w:date="2017-05-10T18:15:00Z"/>
              </w:rPr>
            </w:pPr>
            <w:ins w:id="2290" w:author="user" w:date="2017-05-10T18:15:00Z">
              <w:r>
                <w:t>0.1</w:t>
              </w:r>
            </w:ins>
          </w:p>
        </w:tc>
        <w:tc>
          <w:tcPr>
            <w:tcW w:w="0" w:type="auto"/>
            <w:hideMark/>
          </w:tcPr>
          <w:p w:rsidR="00AC5006" w:rsidRDefault="00AC5006">
            <w:pPr>
              <w:pStyle w:val="Compact"/>
              <w:jc w:val="right"/>
              <w:rPr>
                <w:ins w:id="2291" w:author="user" w:date="2017-05-10T18:15:00Z"/>
              </w:rPr>
            </w:pPr>
            <w:ins w:id="2292" w:author="user" w:date="2017-05-10T18:15:00Z">
              <w:r>
                <w:t>0.7</w:t>
              </w:r>
            </w:ins>
          </w:p>
        </w:tc>
      </w:tr>
    </w:tbl>
    <w:p w:rsidR="00AC5006" w:rsidRDefault="00AC5006" w:rsidP="00AC5006">
      <w:pPr>
        <w:pStyle w:val="Textoindependiente"/>
        <w:rPr>
          <w:ins w:id="2293" w:author="user" w:date="2017-05-10T18:15:00Z"/>
          <w:rFonts w:ascii="Times New Roman" w:hAnsi="Times New Roman"/>
        </w:rPr>
      </w:pPr>
      <w:ins w:id="2294"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295" w:author="user" w:date="2017-05-10T18:15:00Z"/>
          <w:lang w:val="es-CL"/>
        </w:rPr>
      </w:pPr>
    </w:p>
    <w:p w:rsidR="00AC5006" w:rsidRDefault="00AC5006" w:rsidP="00AC5006">
      <w:pPr>
        <w:pStyle w:val="TableCaption"/>
        <w:rPr>
          <w:ins w:id="2296" w:author="user" w:date="2017-05-10T18:15:00Z"/>
          <w:lang w:val="es-CL"/>
        </w:rPr>
      </w:pPr>
    </w:p>
    <w:p w:rsidR="00AC5006" w:rsidRDefault="00AC5006" w:rsidP="00AC5006">
      <w:pPr>
        <w:pStyle w:val="TableCaption"/>
        <w:rPr>
          <w:ins w:id="2297" w:author="user" w:date="2017-05-10T18:15:00Z"/>
          <w:lang w:val="es-CL"/>
        </w:rPr>
      </w:pPr>
    </w:p>
    <w:p w:rsidR="00AC5006" w:rsidRDefault="00AC5006" w:rsidP="00AC5006">
      <w:pPr>
        <w:pStyle w:val="TableCaption"/>
        <w:rPr>
          <w:ins w:id="2298" w:author="user" w:date="2017-05-10T18:15:00Z"/>
          <w:lang w:val="es-CL"/>
        </w:rPr>
      </w:pPr>
    </w:p>
    <w:p w:rsidR="00CE05AE" w:rsidRPr="00CE05AE" w:rsidRDefault="00725BE7" w:rsidP="00CE05AE">
      <w:pPr>
        <w:pStyle w:val="TableCaption"/>
        <w:rPr>
          <w:ins w:id="2299" w:author="ricardom mayer" w:date="2017-05-11T01:32:00Z"/>
          <w:lang w:val="es-ES"/>
          <w:rPrChange w:id="2300" w:author="ricardom mayer" w:date="2017-05-11T01:32:00Z">
            <w:rPr>
              <w:ins w:id="2301" w:author="ricardom mayer" w:date="2017-05-11T01:32:00Z"/>
            </w:rPr>
          </w:rPrChange>
        </w:rPr>
      </w:pPr>
      <w:ins w:id="2302" w:author="user" w:date="2017-05-11T09:59:00Z">
        <w:r>
          <w:rPr>
            <w:lang w:val="es-ES"/>
          </w:rPr>
          <w:t xml:space="preserve">Cuadro 7: </w:t>
        </w:r>
      </w:ins>
      <w:ins w:id="2303" w:author="ricardom mayer" w:date="2017-05-11T01:32:00Z">
        <w:r w:rsidR="009071F6" w:rsidRPr="009071F6">
          <w:rPr>
            <w:lang w:val="es-ES"/>
            <w:rPrChange w:id="2304" w:author="ricardom mayer" w:date="2017-05-11T01:32:00Z">
              <w:rPr>
                <w:rFonts w:asciiTheme="majorHAnsi" w:eastAsiaTheme="majorEastAsia" w:hAnsiTheme="majorHAnsi" w:cstheme="majorBidi"/>
                <w:b/>
                <w:bCs/>
                <w:i w:val="0"/>
                <w:color w:val="4F81BD" w:themeColor="accent1"/>
                <w:sz w:val="32"/>
                <w:szCs w:val="32"/>
              </w:rPr>
            </w:rPrChange>
          </w:rPr>
          <w:t xml:space="preserve">Componente </w:t>
        </w:r>
        <w:proofErr w:type="spellStart"/>
        <w:r w:rsidR="009071F6" w:rsidRPr="009071F6">
          <w:rPr>
            <w:lang w:val="es-ES"/>
            <w:rPrChange w:id="2305" w:author="ricardom mayer" w:date="2017-05-11T01:32:00Z">
              <w:rPr>
                <w:rFonts w:asciiTheme="majorHAnsi" w:eastAsiaTheme="majorEastAsia" w:hAnsiTheme="majorHAnsi" w:cstheme="majorBidi"/>
                <w:b/>
                <w:bCs/>
                <w:i w:val="0"/>
                <w:color w:val="4F81BD" w:themeColor="accent1"/>
                <w:sz w:val="32"/>
                <w:szCs w:val="32"/>
              </w:rPr>
            </w:rPrChange>
          </w:rPr>
          <w:t>ciclico</w:t>
        </w:r>
        <w:proofErr w:type="spellEnd"/>
        <w:r w:rsidR="009071F6" w:rsidRPr="009071F6">
          <w:rPr>
            <w:lang w:val="es-ES"/>
            <w:rPrChange w:id="2306" w:author="ricardom mayer" w:date="2017-05-11T01:32:00Z">
              <w:rPr>
                <w:rFonts w:asciiTheme="majorHAnsi" w:eastAsiaTheme="majorEastAsia" w:hAnsiTheme="majorHAnsi" w:cstheme="majorBidi"/>
                <w:b/>
                <w:bCs/>
                <w:i w:val="0"/>
                <w:color w:val="4F81BD" w:themeColor="accent1"/>
                <w:sz w:val="32"/>
                <w:szCs w:val="32"/>
              </w:rPr>
            </w:rPrChange>
          </w:rPr>
          <w:t xml:space="preserve"> de </w:t>
        </w:r>
        <w:proofErr w:type="spellStart"/>
        <w:r w:rsidR="009071F6" w:rsidRPr="009071F6">
          <w:rPr>
            <w:lang w:val="es-ES"/>
            <w:rPrChange w:id="2307" w:author="ricardom mayer" w:date="2017-05-11T01:32:00Z">
              <w:rPr>
                <w:rFonts w:asciiTheme="majorHAnsi" w:eastAsiaTheme="majorEastAsia" w:hAnsiTheme="majorHAnsi" w:cstheme="majorBidi"/>
                <w:b/>
                <w:bCs/>
                <w:i w:val="0"/>
                <w:color w:val="4F81BD" w:themeColor="accent1"/>
                <w:sz w:val="32"/>
                <w:szCs w:val="32"/>
              </w:rPr>
            </w:rPrChange>
          </w:rPr>
          <w:t>Credito</w:t>
        </w:r>
        <w:proofErr w:type="spellEnd"/>
        <w:r w:rsidR="009071F6" w:rsidRPr="009071F6">
          <w:rPr>
            <w:lang w:val="es-ES"/>
            <w:rPrChange w:id="2308" w:author="ricardom mayer" w:date="2017-05-11T01:32:00Z">
              <w:rPr>
                <w:rFonts w:asciiTheme="majorHAnsi" w:eastAsiaTheme="majorEastAsia" w:hAnsiTheme="majorHAnsi" w:cstheme="majorBidi"/>
                <w:b/>
                <w:bCs/>
                <w:i w:val="0"/>
                <w:color w:val="4F81BD" w:themeColor="accent1"/>
                <w:sz w:val="32"/>
                <w:szCs w:val="32"/>
              </w:rPr>
            </w:rPrChange>
          </w:rPr>
          <w:t>/PIB (% del valor de tendencia)</w:t>
        </w:r>
      </w:ins>
    </w:p>
    <w:tbl>
      <w:tblPr>
        <w:tblW w:w="0" w:type="pct"/>
        <w:tblLook w:val="07E0" w:firstRow="1" w:lastRow="1" w:firstColumn="1" w:lastColumn="1" w:noHBand="1" w:noVBand="1"/>
      </w:tblPr>
      <w:tblGrid>
        <w:gridCol w:w="2737"/>
        <w:gridCol w:w="1359"/>
        <w:gridCol w:w="1359"/>
        <w:gridCol w:w="1359"/>
        <w:gridCol w:w="1359"/>
      </w:tblGrid>
      <w:tr w:rsidR="00CE05AE" w:rsidTr="00CE05AE">
        <w:trPr>
          <w:ins w:id="2309" w:author="ricardom mayer" w:date="2017-05-11T01:32:00Z"/>
        </w:trPr>
        <w:tc>
          <w:tcPr>
            <w:tcW w:w="0" w:type="auto"/>
            <w:tcBorders>
              <w:top w:val="nil"/>
              <w:left w:val="nil"/>
              <w:bottom w:val="single" w:sz="2" w:space="0" w:color="auto"/>
              <w:right w:val="nil"/>
            </w:tcBorders>
            <w:vAlign w:val="bottom"/>
            <w:hideMark/>
          </w:tcPr>
          <w:p w:rsidR="00CE05AE" w:rsidRDefault="00CE05AE">
            <w:pPr>
              <w:pStyle w:val="Compact"/>
              <w:rPr>
                <w:ins w:id="2310" w:author="ricardom mayer" w:date="2017-05-11T01:32:00Z"/>
              </w:rPr>
            </w:pPr>
            <w:proofErr w:type="spellStart"/>
            <w:ins w:id="2311" w:author="ricardom mayer" w:date="2017-05-11T01:32:00Z">
              <w:r>
                <w:t>Región</w:t>
              </w:r>
              <w:proofErr w:type="spellEnd"/>
            </w:ins>
          </w:p>
        </w:tc>
        <w:tc>
          <w:tcPr>
            <w:tcW w:w="0" w:type="auto"/>
            <w:tcBorders>
              <w:top w:val="nil"/>
              <w:left w:val="nil"/>
              <w:bottom w:val="single" w:sz="2" w:space="0" w:color="auto"/>
              <w:right w:val="nil"/>
            </w:tcBorders>
            <w:vAlign w:val="bottom"/>
            <w:hideMark/>
          </w:tcPr>
          <w:p w:rsidR="00CE05AE" w:rsidRDefault="00CE05AE">
            <w:pPr>
              <w:pStyle w:val="Compact"/>
              <w:jc w:val="center"/>
              <w:rPr>
                <w:ins w:id="2312" w:author="ricardom mayer" w:date="2017-05-11T01:32:00Z"/>
              </w:rPr>
            </w:pPr>
            <w:ins w:id="2313" w:author="ricardom mayer" w:date="2017-05-11T01:32:00Z">
              <w:r>
                <w:t>1990-1999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14" w:author="ricardom mayer" w:date="2017-05-11T01:32:00Z"/>
              </w:rPr>
            </w:pPr>
            <w:ins w:id="2315" w:author="ricardom mayer" w:date="2017-05-11T01:32:00Z">
              <w:r>
                <w:t>2000-2006</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16" w:author="ricardom mayer" w:date="2017-05-11T01:32:00Z"/>
              </w:rPr>
            </w:pPr>
            <w:ins w:id="2317" w:author="ricardom mayer" w:date="2017-05-11T01:32:00Z">
              <w:r>
                <w:t>2007-2009</w:t>
              </w:r>
            </w:ins>
          </w:p>
        </w:tc>
        <w:tc>
          <w:tcPr>
            <w:tcW w:w="0" w:type="auto"/>
            <w:tcBorders>
              <w:top w:val="nil"/>
              <w:left w:val="nil"/>
              <w:bottom w:val="single" w:sz="2" w:space="0" w:color="auto"/>
              <w:right w:val="nil"/>
            </w:tcBorders>
            <w:vAlign w:val="bottom"/>
            <w:hideMark/>
          </w:tcPr>
          <w:p w:rsidR="00CE05AE" w:rsidRDefault="00CE05AE">
            <w:pPr>
              <w:pStyle w:val="Compact"/>
              <w:jc w:val="right"/>
              <w:rPr>
                <w:ins w:id="2318" w:author="ricardom mayer" w:date="2017-05-11T01:32:00Z"/>
              </w:rPr>
            </w:pPr>
            <w:ins w:id="2319" w:author="ricardom mayer" w:date="2017-05-11T01:32:00Z">
              <w:r>
                <w:t>2010-2015</w:t>
              </w:r>
            </w:ins>
          </w:p>
        </w:tc>
      </w:tr>
      <w:tr w:rsidR="00CE05AE" w:rsidTr="00CE05AE">
        <w:trPr>
          <w:ins w:id="2320" w:author="ricardom mayer" w:date="2017-05-11T01:32:00Z"/>
        </w:trPr>
        <w:tc>
          <w:tcPr>
            <w:tcW w:w="0" w:type="auto"/>
            <w:hideMark/>
          </w:tcPr>
          <w:p w:rsidR="00CE05AE" w:rsidRDefault="00CE05AE">
            <w:pPr>
              <w:pStyle w:val="Compact"/>
              <w:rPr>
                <w:ins w:id="2321" w:author="ricardom mayer" w:date="2017-05-11T01:32:00Z"/>
              </w:rPr>
            </w:pPr>
            <w:ins w:id="2322" w:author="ricardom mayer" w:date="2017-05-11T01:32:00Z">
              <w:r>
                <w:t>Japan</w:t>
              </w:r>
            </w:ins>
          </w:p>
        </w:tc>
        <w:tc>
          <w:tcPr>
            <w:tcW w:w="0" w:type="auto"/>
            <w:hideMark/>
          </w:tcPr>
          <w:p w:rsidR="00CE05AE" w:rsidRDefault="00CE05AE">
            <w:pPr>
              <w:pStyle w:val="Compact"/>
              <w:jc w:val="center"/>
              <w:rPr>
                <w:ins w:id="2323" w:author="ricardom mayer" w:date="2017-05-11T01:32:00Z"/>
              </w:rPr>
            </w:pPr>
            <w:ins w:id="2324" w:author="ricardom mayer" w:date="2017-05-11T01:32:00Z">
              <w:r>
                <w:t>-3.7</w:t>
              </w:r>
            </w:ins>
          </w:p>
        </w:tc>
        <w:tc>
          <w:tcPr>
            <w:tcW w:w="0" w:type="auto"/>
            <w:hideMark/>
          </w:tcPr>
          <w:p w:rsidR="00CE05AE" w:rsidRDefault="00CE05AE">
            <w:pPr>
              <w:pStyle w:val="Compact"/>
              <w:jc w:val="right"/>
              <w:rPr>
                <w:ins w:id="2325" w:author="ricardom mayer" w:date="2017-05-11T01:32:00Z"/>
              </w:rPr>
            </w:pPr>
            <w:ins w:id="2326" w:author="ricardom mayer" w:date="2017-05-11T01:32:00Z">
              <w:r>
                <w:t>-26.6</w:t>
              </w:r>
            </w:ins>
          </w:p>
        </w:tc>
        <w:tc>
          <w:tcPr>
            <w:tcW w:w="0" w:type="auto"/>
            <w:hideMark/>
          </w:tcPr>
          <w:p w:rsidR="00CE05AE" w:rsidRDefault="00CE05AE">
            <w:pPr>
              <w:pStyle w:val="Compact"/>
              <w:jc w:val="right"/>
              <w:rPr>
                <w:ins w:id="2327" w:author="ricardom mayer" w:date="2017-05-11T01:32:00Z"/>
              </w:rPr>
            </w:pPr>
            <w:ins w:id="2328" w:author="ricardom mayer" w:date="2017-05-11T01:32:00Z">
              <w:r>
                <w:t>-8.3</w:t>
              </w:r>
            </w:ins>
          </w:p>
        </w:tc>
        <w:tc>
          <w:tcPr>
            <w:tcW w:w="0" w:type="auto"/>
            <w:hideMark/>
          </w:tcPr>
          <w:p w:rsidR="00CE05AE" w:rsidRDefault="00CE05AE">
            <w:pPr>
              <w:pStyle w:val="Compact"/>
              <w:jc w:val="right"/>
              <w:rPr>
                <w:ins w:id="2329" w:author="ricardom mayer" w:date="2017-05-11T01:32:00Z"/>
              </w:rPr>
            </w:pPr>
            <w:ins w:id="2330" w:author="ricardom mayer" w:date="2017-05-11T01:32:00Z">
              <w:r>
                <w:t>1.2</w:t>
              </w:r>
            </w:ins>
          </w:p>
        </w:tc>
      </w:tr>
      <w:tr w:rsidR="00CE05AE" w:rsidTr="00CE05AE">
        <w:trPr>
          <w:ins w:id="2331" w:author="ricardom mayer" w:date="2017-05-11T01:32:00Z"/>
        </w:trPr>
        <w:tc>
          <w:tcPr>
            <w:tcW w:w="0" w:type="auto"/>
            <w:hideMark/>
          </w:tcPr>
          <w:p w:rsidR="00CE05AE" w:rsidRDefault="00CE05AE">
            <w:pPr>
              <w:pStyle w:val="Compact"/>
              <w:rPr>
                <w:ins w:id="2332" w:author="ricardom mayer" w:date="2017-05-11T01:32:00Z"/>
              </w:rPr>
            </w:pPr>
            <w:ins w:id="2333" w:author="ricardom mayer" w:date="2017-05-11T01:32:00Z">
              <w:r>
                <w:t xml:space="preserve">United Kingdom </w:t>
              </w:r>
            </w:ins>
          </w:p>
        </w:tc>
        <w:tc>
          <w:tcPr>
            <w:tcW w:w="0" w:type="auto"/>
            <w:hideMark/>
          </w:tcPr>
          <w:p w:rsidR="00CE05AE" w:rsidRDefault="00CE05AE">
            <w:pPr>
              <w:pStyle w:val="Compact"/>
              <w:jc w:val="center"/>
              <w:rPr>
                <w:ins w:id="2334" w:author="ricardom mayer" w:date="2017-05-11T01:32:00Z"/>
              </w:rPr>
            </w:pPr>
            <w:ins w:id="2335" w:author="ricardom mayer" w:date="2017-05-11T01:32:00Z">
              <w:r>
                <w:t>2.2</w:t>
              </w:r>
            </w:ins>
          </w:p>
        </w:tc>
        <w:tc>
          <w:tcPr>
            <w:tcW w:w="0" w:type="auto"/>
            <w:hideMark/>
          </w:tcPr>
          <w:p w:rsidR="00CE05AE" w:rsidRDefault="00CE05AE">
            <w:pPr>
              <w:pStyle w:val="Compact"/>
              <w:jc w:val="right"/>
              <w:rPr>
                <w:ins w:id="2336" w:author="ricardom mayer" w:date="2017-05-11T01:32:00Z"/>
              </w:rPr>
            </w:pPr>
            <w:ins w:id="2337" w:author="ricardom mayer" w:date="2017-05-11T01:32:00Z">
              <w:r>
                <w:t>7.6</w:t>
              </w:r>
            </w:ins>
          </w:p>
        </w:tc>
        <w:tc>
          <w:tcPr>
            <w:tcW w:w="0" w:type="auto"/>
            <w:hideMark/>
          </w:tcPr>
          <w:p w:rsidR="00CE05AE" w:rsidRDefault="00CE05AE">
            <w:pPr>
              <w:pStyle w:val="Compact"/>
              <w:jc w:val="right"/>
              <w:rPr>
                <w:ins w:id="2338" w:author="ricardom mayer" w:date="2017-05-11T01:32:00Z"/>
              </w:rPr>
            </w:pPr>
            <w:ins w:id="2339" w:author="ricardom mayer" w:date="2017-05-11T01:32:00Z">
              <w:r>
                <w:t>7.8</w:t>
              </w:r>
            </w:ins>
          </w:p>
        </w:tc>
        <w:tc>
          <w:tcPr>
            <w:tcW w:w="0" w:type="auto"/>
            <w:hideMark/>
          </w:tcPr>
          <w:p w:rsidR="00CE05AE" w:rsidRDefault="00CE05AE">
            <w:pPr>
              <w:pStyle w:val="Compact"/>
              <w:jc w:val="right"/>
              <w:rPr>
                <w:ins w:id="2340" w:author="ricardom mayer" w:date="2017-05-11T01:32:00Z"/>
              </w:rPr>
            </w:pPr>
            <w:ins w:id="2341" w:author="ricardom mayer" w:date="2017-05-11T01:32:00Z">
              <w:r>
                <w:t>-16.0</w:t>
              </w:r>
            </w:ins>
          </w:p>
        </w:tc>
      </w:tr>
      <w:tr w:rsidR="00CE05AE" w:rsidTr="00CE05AE">
        <w:trPr>
          <w:ins w:id="2342" w:author="ricardom mayer" w:date="2017-05-11T01:32:00Z"/>
        </w:trPr>
        <w:tc>
          <w:tcPr>
            <w:tcW w:w="0" w:type="auto"/>
            <w:hideMark/>
          </w:tcPr>
          <w:p w:rsidR="00CE05AE" w:rsidRDefault="00CE05AE">
            <w:pPr>
              <w:pStyle w:val="Compact"/>
              <w:rPr>
                <w:ins w:id="2343" w:author="ricardom mayer" w:date="2017-05-11T01:32:00Z"/>
              </w:rPr>
            </w:pPr>
            <w:ins w:id="2344" w:author="ricardom mayer" w:date="2017-05-11T01:32:00Z">
              <w:r>
                <w:t>China</w:t>
              </w:r>
            </w:ins>
          </w:p>
        </w:tc>
        <w:tc>
          <w:tcPr>
            <w:tcW w:w="0" w:type="auto"/>
            <w:hideMark/>
          </w:tcPr>
          <w:p w:rsidR="00CE05AE" w:rsidRDefault="00CE05AE">
            <w:pPr>
              <w:pStyle w:val="Compact"/>
              <w:jc w:val="center"/>
              <w:rPr>
                <w:ins w:id="2345" w:author="ricardom mayer" w:date="2017-05-11T01:32:00Z"/>
              </w:rPr>
            </w:pPr>
            <w:ins w:id="2346" w:author="ricardom mayer" w:date="2017-05-11T01:32:00Z">
              <w:r>
                <w:t>1.4</w:t>
              </w:r>
            </w:ins>
          </w:p>
        </w:tc>
        <w:tc>
          <w:tcPr>
            <w:tcW w:w="0" w:type="auto"/>
            <w:hideMark/>
          </w:tcPr>
          <w:p w:rsidR="00CE05AE" w:rsidRDefault="00CE05AE">
            <w:pPr>
              <w:pStyle w:val="Compact"/>
              <w:jc w:val="right"/>
              <w:rPr>
                <w:ins w:id="2347" w:author="ricardom mayer" w:date="2017-05-11T01:32:00Z"/>
              </w:rPr>
            </w:pPr>
            <w:ins w:id="2348" w:author="ricardom mayer" w:date="2017-05-11T01:32:00Z">
              <w:r>
                <w:t>1.6</w:t>
              </w:r>
            </w:ins>
          </w:p>
        </w:tc>
        <w:tc>
          <w:tcPr>
            <w:tcW w:w="0" w:type="auto"/>
            <w:hideMark/>
          </w:tcPr>
          <w:p w:rsidR="00CE05AE" w:rsidRDefault="00CE05AE">
            <w:pPr>
              <w:pStyle w:val="Compact"/>
              <w:jc w:val="right"/>
              <w:rPr>
                <w:ins w:id="2349" w:author="ricardom mayer" w:date="2017-05-11T01:32:00Z"/>
              </w:rPr>
            </w:pPr>
            <w:ins w:id="2350" w:author="ricardom mayer" w:date="2017-05-11T01:32:00Z">
              <w:r>
                <w:t>-3.4</w:t>
              </w:r>
            </w:ins>
          </w:p>
        </w:tc>
        <w:tc>
          <w:tcPr>
            <w:tcW w:w="0" w:type="auto"/>
            <w:hideMark/>
          </w:tcPr>
          <w:p w:rsidR="00CE05AE" w:rsidRDefault="00CE05AE">
            <w:pPr>
              <w:pStyle w:val="Compact"/>
              <w:jc w:val="right"/>
              <w:rPr>
                <w:ins w:id="2351" w:author="ricardom mayer" w:date="2017-05-11T01:32:00Z"/>
              </w:rPr>
            </w:pPr>
            <w:ins w:id="2352" w:author="ricardom mayer" w:date="2017-05-11T01:32:00Z">
              <w:r>
                <w:t>16.4</w:t>
              </w:r>
            </w:ins>
          </w:p>
        </w:tc>
      </w:tr>
      <w:tr w:rsidR="00CE05AE" w:rsidTr="00CE05AE">
        <w:trPr>
          <w:ins w:id="2353" w:author="ricardom mayer" w:date="2017-05-11T01:32:00Z"/>
        </w:trPr>
        <w:tc>
          <w:tcPr>
            <w:tcW w:w="0" w:type="auto"/>
            <w:hideMark/>
          </w:tcPr>
          <w:p w:rsidR="00CE05AE" w:rsidRDefault="00CE05AE">
            <w:pPr>
              <w:pStyle w:val="Compact"/>
              <w:rPr>
                <w:ins w:id="2354" w:author="ricardom mayer" w:date="2017-05-11T01:32:00Z"/>
              </w:rPr>
            </w:pPr>
            <w:ins w:id="2355" w:author="ricardom mayer" w:date="2017-05-11T01:32:00Z">
              <w:r>
                <w:t>United States of America</w:t>
              </w:r>
            </w:ins>
          </w:p>
        </w:tc>
        <w:tc>
          <w:tcPr>
            <w:tcW w:w="0" w:type="auto"/>
            <w:hideMark/>
          </w:tcPr>
          <w:p w:rsidR="00CE05AE" w:rsidRDefault="00CE05AE">
            <w:pPr>
              <w:pStyle w:val="Compact"/>
              <w:jc w:val="center"/>
              <w:rPr>
                <w:ins w:id="2356" w:author="ricardom mayer" w:date="2017-05-11T01:32:00Z"/>
              </w:rPr>
            </w:pPr>
            <w:ins w:id="2357" w:author="ricardom mayer" w:date="2017-05-11T01:32:00Z">
              <w:r>
                <w:t>-2.7</w:t>
              </w:r>
            </w:ins>
          </w:p>
        </w:tc>
        <w:tc>
          <w:tcPr>
            <w:tcW w:w="0" w:type="auto"/>
            <w:hideMark/>
          </w:tcPr>
          <w:p w:rsidR="00CE05AE" w:rsidRDefault="00CE05AE">
            <w:pPr>
              <w:pStyle w:val="Compact"/>
              <w:jc w:val="right"/>
              <w:rPr>
                <w:ins w:id="2358" w:author="ricardom mayer" w:date="2017-05-11T01:32:00Z"/>
              </w:rPr>
            </w:pPr>
            <w:ins w:id="2359" w:author="ricardom mayer" w:date="2017-05-11T01:32:00Z">
              <w:r>
                <w:t>7.0</w:t>
              </w:r>
            </w:ins>
          </w:p>
        </w:tc>
        <w:tc>
          <w:tcPr>
            <w:tcW w:w="0" w:type="auto"/>
            <w:hideMark/>
          </w:tcPr>
          <w:p w:rsidR="00CE05AE" w:rsidRDefault="00CE05AE">
            <w:pPr>
              <w:pStyle w:val="Compact"/>
              <w:jc w:val="right"/>
              <w:rPr>
                <w:ins w:id="2360" w:author="ricardom mayer" w:date="2017-05-11T01:32:00Z"/>
              </w:rPr>
            </w:pPr>
            <w:ins w:id="2361" w:author="ricardom mayer" w:date="2017-05-11T01:32:00Z">
              <w:r>
                <w:t>8.7</w:t>
              </w:r>
            </w:ins>
          </w:p>
        </w:tc>
        <w:tc>
          <w:tcPr>
            <w:tcW w:w="0" w:type="auto"/>
            <w:hideMark/>
          </w:tcPr>
          <w:p w:rsidR="00CE05AE" w:rsidRDefault="00CE05AE">
            <w:pPr>
              <w:pStyle w:val="Compact"/>
              <w:jc w:val="right"/>
              <w:rPr>
                <w:ins w:id="2362" w:author="ricardom mayer" w:date="2017-05-11T01:32:00Z"/>
              </w:rPr>
            </w:pPr>
            <w:ins w:id="2363" w:author="ricardom mayer" w:date="2017-05-11T01:32:00Z">
              <w:r>
                <w:t>-12.2</w:t>
              </w:r>
            </w:ins>
          </w:p>
        </w:tc>
      </w:tr>
      <w:tr w:rsidR="00CE05AE" w:rsidTr="00CE05AE">
        <w:trPr>
          <w:ins w:id="2364" w:author="ricardom mayer" w:date="2017-05-11T01:32:00Z"/>
        </w:trPr>
        <w:tc>
          <w:tcPr>
            <w:tcW w:w="0" w:type="auto"/>
            <w:hideMark/>
          </w:tcPr>
          <w:p w:rsidR="00CE05AE" w:rsidRDefault="00CE05AE">
            <w:pPr>
              <w:pStyle w:val="Compact"/>
              <w:rPr>
                <w:ins w:id="2365" w:author="ricardom mayer" w:date="2017-05-11T01:32:00Z"/>
              </w:rPr>
            </w:pPr>
            <w:proofErr w:type="spellStart"/>
            <w:ins w:id="2366" w:author="ricardom mayer" w:date="2017-05-11T01:32:00Z">
              <w:r>
                <w:t>euro_area</w:t>
              </w:r>
              <w:proofErr w:type="spellEnd"/>
            </w:ins>
          </w:p>
        </w:tc>
        <w:tc>
          <w:tcPr>
            <w:tcW w:w="0" w:type="auto"/>
            <w:hideMark/>
          </w:tcPr>
          <w:p w:rsidR="00CE05AE" w:rsidRDefault="0052529B">
            <w:pPr>
              <w:pStyle w:val="Compact"/>
              <w:jc w:val="center"/>
              <w:rPr>
                <w:ins w:id="2367" w:author="ricardom mayer" w:date="2017-05-11T01:32:00Z"/>
              </w:rPr>
            </w:pPr>
            <w:ins w:id="2368" w:author="ricardom mayer" w:date="2017-05-11T01:32:00Z">
              <w:r>
                <w:t>-</w:t>
              </w:r>
            </w:ins>
          </w:p>
        </w:tc>
        <w:tc>
          <w:tcPr>
            <w:tcW w:w="0" w:type="auto"/>
            <w:hideMark/>
          </w:tcPr>
          <w:p w:rsidR="00CE05AE" w:rsidRDefault="0052529B">
            <w:pPr>
              <w:pStyle w:val="Compact"/>
              <w:jc w:val="right"/>
              <w:rPr>
                <w:ins w:id="2369" w:author="ricardom mayer" w:date="2017-05-11T01:32:00Z"/>
              </w:rPr>
            </w:pPr>
            <w:ins w:id="2370" w:author="ricardom mayer" w:date="2017-05-11T01:32:00Z">
              <w:r>
                <w:t>-</w:t>
              </w:r>
            </w:ins>
          </w:p>
        </w:tc>
        <w:tc>
          <w:tcPr>
            <w:tcW w:w="0" w:type="auto"/>
            <w:hideMark/>
          </w:tcPr>
          <w:p w:rsidR="00CE05AE" w:rsidRDefault="00CE05AE">
            <w:pPr>
              <w:pStyle w:val="Compact"/>
              <w:jc w:val="right"/>
              <w:rPr>
                <w:ins w:id="2371" w:author="ricardom mayer" w:date="2017-05-11T01:32:00Z"/>
              </w:rPr>
            </w:pPr>
            <w:ins w:id="2372" w:author="ricardom mayer" w:date="2017-05-11T01:32:00Z">
              <w:r>
                <w:t>4.1</w:t>
              </w:r>
            </w:ins>
          </w:p>
        </w:tc>
        <w:tc>
          <w:tcPr>
            <w:tcW w:w="0" w:type="auto"/>
            <w:hideMark/>
          </w:tcPr>
          <w:p w:rsidR="00CE05AE" w:rsidRDefault="00CE05AE">
            <w:pPr>
              <w:pStyle w:val="Compact"/>
              <w:jc w:val="right"/>
              <w:rPr>
                <w:ins w:id="2373" w:author="ricardom mayer" w:date="2017-05-11T01:32:00Z"/>
              </w:rPr>
            </w:pPr>
            <w:ins w:id="2374" w:author="ricardom mayer" w:date="2017-05-11T01:32:00Z">
              <w:r>
                <w:t>-5.5</w:t>
              </w:r>
            </w:ins>
          </w:p>
        </w:tc>
      </w:tr>
    </w:tbl>
    <w:p w:rsidR="00AC5006" w:rsidDel="00CE05AE" w:rsidRDefault="00CE05AE" w:rsidP="00AC5006">
      <w:pPr>
        <w:pStyle w:val="TableCaption"/>
        <w:rPr>
          <w:ins w:id="2375" w:author="user" w:date="2017-05-10T18:15:00Z"/>
          <w:del w:id="2376" w:author="ricardom mayer" w:date="2017-05-11T01:32:00Z"/>
          <w:lang w:val="es-CL"/>
        </w:rPr>
      </w:pPr>
      <w:ins w:id="2377" w:author="ricardom mayer" w:date="2017-05-11T01:32:00Z">
        <w:r>
          <w:rPr>
            <w:b/>
          </w:rPr>
          <w:t>Note:</w:t>
        </w:r>
        <w:r>
          <w:t xml:space="preserve"> </w:t>
        </w:r>
        <w:r>
          <w:rPr>
            <w:vertAlign w:val="superscript"/>
          </w:rPr>
          <w:t>a</w:t>
        </w:r>
        <w:r>
          <w:t xml:space="preserve"> Source: BIS</w:t>
        </w:r>
      </w:ins>
    </w:p>
    <w:p w:rsidR="00AC5006" w:rsidDel="00CE05AE" w:rsidRDefault="00AC5006" w:rsidP="00AC5006">
      <w:pPr>
        <w:pStyle w:val="TableCaption"/>
        <w:rPr>
          <w:ins w:id="2378" w:author="user" w:date="2017-05-10T18:15:00Z"/>
          <w:del w:id="2379" w:author="ricardom mayer" w:date="2017-05-11T01:32:00Z"/>
          <w:lang w:val="es-CL"/>
        </w:rPr>
      </w:pPr>
      <w:ins w:id="2380" w:author="user" w:date="2017-05-10T18:15:00Z">
        <w:del w:id="2381" w:author="ricardom mayer" w:date="2017-05-11T01:32:00Z">
          <w:r w:rsidDel="00CE05AE">
            <w:rPr>
              <w:lang w:val="es-CL"/>
            </w:rPr>
            <w:delText>Valor del lomponente ciclico de Credito/PIB (% del valor de tendencia)</w:delText>
          </w:r>
        </w:del>
      </w:ins>
    </w:p>
    <w:tbl>
      <w:tblPr>
        <w:tblW w:w="0" w:type="pct"/>
        <w:tblLook w:val="04A0" w:firstRow="1" w:lastRow="0" w:firstColumn="1" w:lastColumn="0" w:noHBand="0" w:noVBand="1"/>
      </w:tblPr>
      <w:tblGrid>
        <w:gridCol w:w="2958"/>
        <w:gridCol w:w="1359"/>
        <w:gridCol w:w="1359"/>
        <w:gridCol w:w="1359"/>
        <w:gridCol w:w="1359"/>
      </w:tblGrid>
      <w:tr w:rsidR="00AC5006" w:rsidDel="00CE05AE" w:rsidTr="00AC5006">
        <w:trPr>
          <w:ins w:id="2382" w:author="user" w:date="2017-05-10T18:15:00Z"/>
          <w:del w:id="2383" w:author="ricardom mayer" w:date="2017-05-11T01:32:00Z"/>
        </w:trPr>
        <w:tc>
          <w:tcPr>
            <w:tcW w:w="0" w:type="auto"/>
            <w:tcBorders>
              <w:top w:val="nil"/>
              <w:left w:val="nil"/>
              <w:bottom w:val="single" w:sz="2" w:space="0" w:color="auto"/>
              <w:right w:val="nil"/>
            </w:tcBorders>
            <w:vAlign w:val="bottom"/>
            <w:hideMark/>
          </w:tcPr>
          <w:p w:rsidR="00AC5006" w:rsidDel="00CE05AE" w:rsidRDefault="00AC5006">
            <w:pPr>
              <w:pStyle w:val="Compact"/>
              <w:rPr>
                <w:ins w:id="2384" w:author="user" w:date="2017-05-10T18:15:00Z"/>
                <w:del w:id="2385" w:author="ricardom mayer" w:date="2017-05-11T01:32:00Z"/>
              </w:rPr>
            </w:pPr>
            <w:ins w:id="2386" w:author="user" w:date="2017-05-10T18:15:00Z">
              <w:del w:id="2387" w:author="ricardom mayer" w:date="2017-05-11T01:32:00Z">
                <w:r w:rsidDel="00CE05AE">
                  <w:delText>Región</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center"/>
              <w:rPr>
                <w:ins w:id="2388" w:author="user" w:date="2017-05-10T18:15:00Z"/>
                <w:del w:id="2389" w:author="ricardom mayer" w:date="2017-05-11T01:32:00Z"/>
              </w:rPr>
            </w:pPr>
            <w:ins w:id="2390" w:author="user" w:date="2017-05-10T18:15:00Z">
              <w:del w:id="2391" w:author="ricardom mayer" w:date="2017-05-11T01:32:00Z">
                <w:r w:rsidDel="00CE05AE">
                  <w:delText>1990-1999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92" w:author="user" w:date="2017-05-10T18:15:00Z"/>
                <w:del w:id="2393" w:author="ricardom mayer" w:date="2017-05-11T01:32:00Z"/>
              </w:rPr>
            </w:pPr>
            <w:ins w:id="2394" w:author="user" w:date="2017-05-10T18:15:00Z">
              <w:del w:id="2395" w:author="ricardom mayer" w:date="2017-05-11T01:32:00Z">
                <w:r w:rsidDel="00CE05AE">
                  <w:delText>2000-2006</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396" w:author="user" w:date="2017-05-10T18:15:00Z"/>
                <w:del w:id="2397" w:author="ricardom mayer" w:date="2017-05-11T01:32:00Z"/>
              </w:rPr>
            </w:pPr>
            <w:ins w:id="2398" w:author="user" w:date="2017-05-10T18:15:00Z">
              <w:del w:id="2399" w:author="ricardom mayer" w:date="2017-05-11T01:32:00Z">
                <w:r w:rsidDel="00CE05AE">
                  <w:delText>2007-2009</w:delText>
                </w:r>
              </w:del>
            </w:ins>
          </w:p>
        </w:tc>
        <w:tc>
          <w:tcPr>
            <w:tcW w:w="0" w:type="auto"/>
            <w:tcBorders>
              <w:top w:val="nil"/>
              <w:left w:val="nil"/>
              <w:bottom w:val="single" w:sz="2" w:space="0" w:color="auto"/>
              <w:right w:val="nil"/>
            </w:tcBorders>
            <w:vAlign w:val="bottom"/>
            <w:hideMark/>
          </w:tcPr>
          <w:p w:rsidR="00AC5006" w:rsidDel="00CE05AE" w:rsidRDefault="00AC5006">
            <w:pPr>
              <w:pStyle w:val="Compact"/>
              <w:jc w:val="right"/>
              <w:rPr>
                <w:ins w:id="2400" w:author="user" w:date="2017-05-10T18:15:00Z"/>
                <w:del w:id="2401" w:author="ricardom mayer" w:date="2017-05-11T01:32:00Z"/>
              </w:rPr>
            </w:pPr>
            <w:ins w:id="2402" w:author="user" w:date="2017-05-10T18:15:00Z">
              <w:del w:id="2403" w:author="ricardom mayer" w:date="2017-05-11T01:32:00Z">
                <w:r w:rsidDel="00CE05AE">
                  <w:delText>2010-2015</w:delText>
                </w:r>
              </w:del>
            </w:ins>
          </w:p>
        </w:tc>
      </w:tr>
      <w:tr w:rsidR="00AC5006" w:rsidDel="00CE05AE" w:rsidTr="00AC5006">
        <w:trPr>
          <w:ins w:id="2404" w:author="user" w:date="2017-05-10T18:15:00Z"/>
          <w:del w:id="2405" w:author="ricardom mayer" w:date="2017-05-11T01:32:00Z"/>
        </w:trPr>
        <w:tc>
          <w:tcPr>
            <w:tcW w:w="0" w:type="auto"/>
            <w:hideMark/>
          </w:tcPr>
          <w:p w:rsidR="00AC5006" w:rsidDel="00CE05AE" w:rsidRDefault="00AC5006">
            <w:pPr>
              <w:pStyle w:val="Compact"/>
              <w:rPr>
                <w:ins w:id="2406" w:author="user" w:date="2017-05-10T18:15:00Z"/>
                <w:del w:id="2407" w:author="ricardom mayer" w:date="2017-05-11T01:32:00Z"/>
              </w:rPr>
            </w:pPr>
            <w:ins w:id="2408" w:author="user" w:date="2017-05-10T18:15:00Z">
              <w:del w:id="2409" w:author="ricardom mayer" w:date="2017-05-11T01:32:00Z">
                <w:r w:rsidDel="00CE05AE">
                  <w:delText>Euro area</w:delText>
                </w:r>
              </w:del>
            </w:ins>
          </w:p>
        </w:tc>
        <w:tc>
          <w:tcPr>
            <w:tcW w:w="0" w:type="auto"/>
            <w:hideMark/>
          </w:tcPr>
          <w:p w:rsidR="00AC5006" w:rsidDel="00CE05AE" w:rsidRDefault="00AC5006">
            <w:pPr>
              <w:pStyle w:val="Compact"/>
              <w:jc w:val="center"/>
              <w:rPr>
                <w:ins w:id="2410" w:author="user" w:date="2017-05-10T18:15:00Z"/>
                <w:del w:id="2411" w:author="ricardom mayer" w:date="2017-05-11T01:32:00Z"/>
              </w:rPr>
            </w:pPr>
            <w:ins w:id="2412" w:author="user" w:date="2017-05-10T18:15:00Z">
              <w:del w:id="2413" w:author="ricardom mayer" w:date="2017-05-11T01:32:00Z">
                <w:r w:rsidDel="00CE05AE">
                  <w:delText>1.2</w:delText>
                </w:r>
              </w:del>
            </w:ins>
          </w:p>
        </w:tc>
        <w:tc>
          <w:tcPr>
            <w:tcW w:w="0" w:type="auto"/>
            <w:hideMark/>
          </w:tcPr>
          <w:p w:rsidR="00AC5006" w:rsidDel="00CE05AE" w:rsidRDefault="00AC5006">
            <w:pPr>
              <w:pStyle w:val="Compact"/>
              <w:jc w:val="right"/>
              <w:rPr>
                <w:ins w:id="2414" w:author="user" w:date="2017-05-10T18:15:00Z"/>
                <w:del w:id="2415" w:author="ricardom mayer" w:date="2017-05-11T01:32:00Z"/>
              </w:rPr>
            </w:pPr>
            <w:ins w:id="2416" w:author="user" w:date="2017-05-10T18:15:00Z">
              <w:del w:id="2417" w:author="ricardom mayer" w:date="2017-05-11T01:32:00Z">
                <w:r w:rsidDel="00CE05AE">
                  <w:delText>2.0</w:delText>
                </w:r>
              </w:del>
            </w:ins>
          </w:p>
        </w:tc>
        <w:tc>
          <w:tcPr>
            <w:tcW w:w="0" w:type="auto"/>
            <w:hideMark/>
          </w:tcPr>
          <w:p w:rsidR="00AC5006" w:rsidDel="00CE05AE" w:rsidRDefault="00AC5006">
            <w:pPr>
              <w:pStyle w:val="Compact"/>
              <w:jc w:val="right"/>
              <w:rPr>
                <w:ins w:id="2418" w:author="user" w:date="2017-05-10T18:15:00Z"/>
                <w:del w:id="2419" w:author="ricardom mayer" w:date="2017-05-11T01:32:00Z"/>
              </w:rPr>
            </w:pPr>
            <w:ins w:id="2420" w:author="user" w:date="2017-05-10T18:15:00Z">
              <w:del w:id="2421" w:author="ricardom mayer" w:date="2017-05-11T01:32:00Z">
                <w:r w:rsidDel="00CE05AE">
                  <w:delText>1.5</w:delText>
                </w:r>
              </w:del>
            </w:ins>
          </w:p>
        </w:tc>
        <w:tc>
          <w:tcPr>
            <w:tcW w:w="0" w:type="auto"/>
            <w:hideMark/>
          </w:tcPr>
          <w:p w:rsidR="00AC5006" w:rsidDel="00CE05AE" w:rsidRDefault="00AC5006">
            <w:pPr>
              <w:pStyle w:val="Compact"/>
              <w:jc w:val="right"/>
              <w:rPr>
                <w:ins w:id="2422" w:author="user" w:date="2017-05-10T18:15:00Z"/>
                <w:del w:id="2423" w:author="ricardom mayer" w:date="2017-05-11T01:32:00Z"/>
              </w:rPr>
            </w:pPr>
            <w:ins w:id="2424" w:author="user" w:date="2017-05-10T18:15:00Z">
              <w:del w:id="2425" w:author="ricardom mayer" w:date="2017-05-11T01:32:00Z">
                <w:r w:rsidDel="00CE05AE">
                  <w:delText>-2.2</w:delText>
                </w:r>
              </w:del>
            </w:ins>
          </w:p>
        </w:tc>
      </w:tr>
      <w:tr w:rsidR="00AC5006" w:rsidDel="00CE05AE" w:rsidTr="00AC5006">
        <w:trPr>
          <w:ins w:id="2426" w:author="user" w:date="2017-05-10T18:15:00Z"/>
          <w:del w:id="2427" w:author="ricardom mayer" w:date="2017-05-11T01:32:00Z"/>
        </w:trPr>
        <w:tc>
          <w:tcPr>
            <w:tcW w:w="0" w:type="auto"/>
            <w:hideMark/>
          </w:tcPr>
          <w:p w:rsidR="00AC5006" w:rsidDel="00CE05AE" w:rsidRDefault="00AC5006">
            <w:pPr>
              <w:pStyle w:val="Compact"/>
              <w:rPr>
                <w:ins w:id="2428" w:author="user" w:date="2017-05-10T18:15:00Z"/>
                <w:del w:id="2429" w:author="ricardom mayer" w:date="2017-05-11T01:32:00Z"/>
              </w:rPr>
            </w:pPr>
            <w:ins w:id="2430" w:author="user" w:date="2017-05-10T18:15:00Z">
              <w:del w:id="2431" w:author="ricardom mayer" w:date="2017-05-11T01:32:00Z">
                <w:r w:rsidDel="00CE05AE">
                  <w:delText>United States</w:delText>
                </w:r>
              </w:del>
            </w:ins>
          </w:p>
        </w:tc>
        <w:tc>
          <w:tcPr>
            <w:tcW w:w="0" w:type="auto"/>
            <w:hideMark/>
          </w:tcPr>
          <w:p w:rsidR="00AC5006" w:rsidDel="00CE05AE" w:rsidRDefault="00AC5006">
            <w:pPr>
              <w:pStyle w:val="Compact"/>
              <w:jc w:val="center"/>
              <w:rPr>
                <w:ins w:id="2432" w:author="user" w:date="2017-05-10T18:15:00Z"/>
                <w:del w:id="2433" w:author="ricardom mayer" w:date="2017-05-11T01:32:00Z"/>
              </w:rPr>
            </w:pPr>
            <w:ins w:id="2434" w:author="user" w:date="2017-05-10T18:15:00Z">
              <w:del w:id="2435" w:author="ricardom mayer" w:date="2017-05-11T01:32:00Z">
                <w:r w:rsidDel="00CE05AE">
                  <w:delText>4.1</w:delText>
                </w:r>
              </w:del>
            </w:ins>
          </w:p>
        </w:tc>
        <w:tc>
          <w:tcPr>
            <w:tcW w:w="0" w:type="auto"/>
            <w:hideMark/>
          </w:tcPr>
          <w:p w:rsidR="00AC5006" w:rsidDel="00CE05AE" w:rsidRDefault="00AC5006">
            <w:pPr>
              <w:pStyle w:val="Compact"/>
              <w:jc w:val="right"/>
              <w:rPr>
                <w:ins w:id="2436" w:author="user" w:date="2017-05-10T18:15:00Z"/>
                <w:del w:id="2437" w:author="ricardom mayer" w:date="2017-05-11T01:32:00Z"/>
              </w:rPr>
            </w:pPr>
            <w:ins w:id="2438" w:author="user" w:date="2017-05-10T18:15:00Z">
              <w:del w:id="2439" w:author="ricardom mayer" w:date="2017-05-11T01:32:00Z">
                <w:r w:rsidDel="00CE05AE">
                  <w:delText>2.9</w:delText>
                </w:r>
              </w:del>
            </w:ins>
          </w:p>
        </w:tc>
        <w:tc>
          <w:tcPr>
            <w:tcW w:w="0" w:type="auto"/>
            <w:hideMark/>
          </w:tcPr>
          <w:p w:rsidR="00AC5006" w:rsidDel="00CE05AE" w:rsidRDefault="00AC5006">
            <w:pPr>
              <w:pStyle w:val="Compact"/>
              <w:jc w:val="right"/>
              <w:rPr>
                <w:ins w:id="2440" w:author="user" w:date="2017-05-10T18:15:00Z"/>
                <w:del w:id="2441" w:author="ricardom mayer" w:date="2017-05-11T01:32:00Z"/>
              </w:rPr>
            </w:pPr>
            <w:ins w:id="2442" w:author="user" w:date="2017-05-10T18:15:00Z">
              <w:del w:id="2443" w:author="ricardom mayer" w:date="2017-05-11T01:32:00Z">
                <w:r w:rsidDel="00CE05AE">
                  <w:delText>-2.3</w:delText>
                </w:r>
              </w:del>
            </w:ins>
          </w:p>
        </w:tc>
        <w:tc>
          <w:tcPr>
            <w:tcW w:w="0" w:type="auto"/>
            <w:hideMark/>
          </w:tcPr>
          <w:p w:rsidR="00AC5006" w:rsidDel="00CE05AE" w:rsidRDefault="00AC5006">
            <w:pPr>
              <w:pStyle w:val="Compact"/>
              <w:jc w:val="right"/>
              <w:rPr>
                <w:ins w:id="2444" w:author="user" w:date="2017-05-10T18:15:00Z"/>
                <w:del w:id="2445" w:author="ricardom mayer" w:date="2017-05-11T01:32:00Z"/>
              </w:rPr>
            </w:pPr>
            <w:ins w:id="2446" w:author="user" w:date="2017-05-10T18:15:00Z">
              <w:del w:id="2447" w:author="ricardom mayer" w:date="2017-05-11T01:32:00Z">
                <w:r w:rsidDel="00CE05AE">
                  <w:delText>0.1</w:delText>
                </w:r>
              </w:del>
            </w:ins>
          </w:p>
        </w:tc>
      </w:tr>
      <w:tr w:rsidR="00AC5006" w:rsidDel="00CE05AE" w:rsidTr="00AC5006">
        <w:trPr>
          <w:ins w:id="2448" w:author="user" w:date="2017-05-10T18:15:00Z"/>
          <w:del w:id="2449" w:author="ricardom mayer" w:date="2017-05-11T01:32:00Z"/>
        </w:trPr>
        <w:tc>
          <w:tcPr>
            <w:tcW w:w="0" w:type="auto"/>
            <w:hideMark/>
          </w:tcPr>
          <w:p w:rsidR="00AC5006" w:rsidDel="00CE05AE" w:rsidRDefault="00AC5006">
            <w:pPr>
              <w:pStyle w:val="Compact"/>
              <w:rPr>
                <w:ins w:id="2450" w:author="user" w:date="2017-05-10T18:15:00Z"/>
                <w:del w:id="2451" w:author="ricardom mayer" w:date="2017-05-11T01:32:00Z"/>
              </w:rPr>
            </w:pPr>
            <w:ins w:id="2452" w:author="user" w:date="2017-05-10T18:15:00Z">
              <w:del w:id="2453" w:author="ricardom mayer" w:date="2017-05-11T01:32:00Z">
                <w:r w:rsidDel="00CE05AE">
                  <w:delText>Middle East &amp; North Africa</w:delText>
                </w:r>
              </w:del>
            </w:ins>
          </w:p>
        </w:tc>
        <w:tc>
          <w:tcPr>
            <w:tcW w:w="0" w:type="auto"/>
            <w:hideMark/>
          </w:tcPr>
          <w:p w:rsidR="00AC5006" w:rsidDel="00CE05AE" w:rsidRDefault="00AC5006">
            <w:pPr>
              <w:pStyle w:val="Compact"/>
              <w:jc w:val="center"/>
              <w:rPr>
                <w:ins w:id="2454" w:author="user" w:date="2017-05-10T18:15:00Z"/>
                <w:del w:id="2455" w:author="ricardom mayer" w:date="2017-05-11T01:32:00Z"/>
              </w:rPr>
            </w:pPr>
            <w:ins w:id="2456" w:author="user" w:date="2017-05-10T18:15:00Z">
              <w:del w:id="2457" w:author="ricardom mayer" w:date="2017-05-11T01:32:00Z">
                <w:r w:rsidDel="00CE05AE">
                  <w:delText>2.7</w:delText>
                </w:r>
              </w:del>
            </w:ins>
          </w:p>
        </w:tc>
        <w:tc>
          <w:tcPr>
            <w:tcW w:w="0" w:type="auto"/>
            <w:hideMark/>
          </w:tcPr>
          <w:p w:rsidR="00AC5006" w:rsidDel="00CE05AE" w:rsidRDefault="00AC5006">
            <w:pPr>
              <w:pStyle w:val="Compact"/>
              <w:jc w:val="right"/>
              <w:rPr>
                <w:ins w:id="2458" w:author="user" w:date="2017-05-10T18:15:00Z"/>
                <w:del w:id="2459" w:author="ricardom mayer" w:date="2017-05-11T01:32:00Z"/>
              </w:rPr>
            </w:pPr>
            <w:ins w:id="2460" w:author="user" w:date="2017-05-10T18:15:00Z">
              <w:del w:id="2461" w:author="ricardom mayer" w:date="2017-05-11T01:32:00Z">
                <w:r w:rsidDel="00CE05AE">
                  <w:delText>0.9</w:delText>
                </w:r>
              </w:del>
            </w:ins>
          </w:p>
        </w:tc>
        <w:tc>
          <w:tcPr>
            <w:tcW w:w="0" w:type="auto"/>
            <w:hideMark/>
          </w:tcPr>
          <w:p w:rsidR="00AC5006" w:rsidDel="00CE05AE" w:rsidRDefault="00AC5006">
            <w:pPr>
              <w:pStyle w:val="Compact"/>
              <w:jc w:val="right"/>
              <w:rPr>
                <w:ins w:id="2462" w:author="user" w:date="2017-05-10T18:15:00Z"/>
                <w:del w:id="2463" w:author="ricardom mayer" w:date="2017-05-11T01:32:00Z"/>
              </w:rPr>
            </w:pPr>
            <w:ins w:id="2464" w:author="user" w:date="2017-05-10T18:15:00Z">
              <w:del w:id="2465" w:author="ricardom mayer" w:date="2017-05-11T01:32:00Z">
                <w:r w:rsidDel="00CE05AE">
                  <w:delText>5.5</w:delText>
                </w:r>
              </w:del>
            </w:ins>
          </w:p>
        </w:tc>
        <w:tc>
          <w:tcPr>
            <w:tcW w:w="0" w:type="auto"/>
            <w:hideMark/>
          </w:tcPr>
          <w:p w:rsidR="00AC5006" w:rsidDel="00CE05AE" w:rsidRDefault="00AC5006">
            <w:pPr>
              <w:pStyle w:val="Compact"/>
              <w:jc w:val="right"/>
              <w:rPr>
                <w:ins w:id="2466" w:author="user" w:date="2017-05-10T18:15:00Z"/>
                <w:del w:id="2467" w:author="ricardom mayer" w:date="2017-05-11T01:32:00Z"/>
              </w:rPr>
            </w:pPr>
            <w:ins w:id="2468" w:author="user" w:date="2017-05-10T18:15:00Z">
              <w:del w:id="2469" w:author="ricardom mayer" w:date="2017-05-11T01:32:00Z">
                <w:r w:rsidDel="00CE05AE">
                  <w:delText>2.6</w:delText>
                </w:r>
              </w:del>
            </w:ins>
          </w:p>
        </w:tc>
      </w:tr>
      <w:tr w:rsidR="00AC5006" w:rsidDel="00CE05AE" w:rsidTr="00AC5006">
        <w:trPr>
          <w:ins w:id="2470" w:author="user" w:date="2017-05-10T18:15:00Z"/>
          <w:del w:id="2471" w:author="ricardom mayer" w:date="2017-05-11T01:32:00Z"/>
        </w:trPr>
        <w:tc>
          <w:tcPr>
            <w:tcW w:w="0" w:type="auto"/>
            <w:hideMark/>
          </w:tcPr>
          <w:p w:rsidR="00AC5006" w:rsidDel="00CE05AE" w:rsidRDefault="00AC5006">
            <w:pPr>
              <w:pStyle w:val="Compact"/>
              <w:rPr>
                <w:ins w:id="2472" w:author="user" w:date="2017-05-10T18:15:00Z"/>
                <w:del w:id="2473" w:author="ricardom mayer" w:date="2017-05-11T01:32:00Z"/>
              </w:rPr>
            </w:pPr>
            <w:ins w:id="2474" w:author="user" w:date="2017-05-10T18:15:00Z">
              <w:del w:id="2475" w:author="ricardom mayer" w:date="2017-05-11T01:32:00Z">
                <w:r w:rsidDel="00CE05AE">
                  <w:delText>China</w:delText>
                </w:r>
              </w:del>
            </w:ins>
          </w:p>
        </w:tc>
        <w:tc>
          <w:tcPr>
            <w:tcW w:w="0" w:type="auto"/>
            <w:hideMark/>
          </w:tcPr>
          <w:p w:rsidR="00AC5006" w:rsidDel="00CE05AE" w:rsidRDefault="00AC5006">
            <w:pPr>
              <w:pStyle w:val="Compact"/>
              <w:jc w:val="center"/>
              <w:rPr>
                <w:ins w:id="2476" w:author="user" w:date="2017-05-10T18:15:00Z"/>
                <w:del w:id="2477" w:author="ricardom mayer" w:date="2017-05-11T01:32:00Z"/>
              </w:rPr>
            </w:pPr>
            <w:ins w:id="2478" w:author="user" w:date="2017-05-10T18:15:00Z">
              <w:del w:id="2479" w:author="ricardom mayer" w:date="2017-05-11T01:32:00Z">
                <w:r w:rsidDel="00CE05AE">
                  <w:delText>2.5</w:delText>
                </w:r>
              </w:del>
            </w:ins>
          </w:p>
        </w:tc>
        <w:tc>
          <w:tcPr>
            <w:tcW w:w="0" w:type="auto"/>
            <w:hideMark/>
          </w:tcPr>
          <w:p w:rsidR="00AC5006" w:rsidDel="00CE05AE" w:rsidRDefault="00AC5006">
            <w:pPr>
              <w:pStyle w:val="Compact"/>
              <w:jc w:val="right"/>
              <w:rPr>
                <w:ins w:id="2480" w:author="user" w:date="2017-05-10T18:15:00Z"/>
                <w:del w:id="2481" w:author="ricardom mayer" w:date="2017-05-11T01:32:00Z"/>
              </w:rPr>
            </w:pPr>
            <w:ins w:id="2482" w:author="user" w:date="2017-05-10T18:15:00Z">
              <w:del w:id="2483" w:author="ricardom mayer" w:date="2017-05-11T01:32:00Z">
                <w:r w:rsidDel="00CE05AE">
                  <w:delText>-0.3</w:delText>
                </w:r>
              </w:del>
            </w:ins>
          </w:p>
        </w:tc>
        <w:tc>
          <w:tcPr>
            <w:tcW w:w="0" w:type="auto"/>
            <w:hideMark/>
          </w:tcPr>
          <w:p w:rsidR="00AC5006" w:rsidDel="00CE05AE" w:rsidRDefault="00AC5006">
            <w:pPr>
              <w:pStyle w:val="Compact"/>
              <w:jc w:val="right"/>
              <w:rPr>
                <w:ins w:id="2484" w:author="user" w:date="2017-05-10T18:15:00Z"/>
                <w:del w:id="2485" w:author="ricardom mayer" w:date="2017-05-11T01:32:00Z"/>
              </w:rPr>
            </w:pPr>
            <w:ins w:id="2486" w:author="user" w:date="2017-05-10T18:15:00Z">
              <w:del w:id="2487" w:author="ricardom mayer" w:date="2017-05-11T01:32:00Z">
                <w:r w:rsidDel="00CE05AE">
                  <w:delText>5.5</w:delText>
                </w:r>
              </w:del>
            </w:ins>
          </w:p>
        </w:tc>
        <w:tc>
          <w:tcPr>
            <w:tcW w:w="0" w:type="auto"/>
            <w:hideMark/>
          </w:tcPr>
          <w:p w:rsidR="00AC5006" w:rsidDel="00CE05AE" w:rsidRDefault="00AC5006">
            <w:pPr>
              <w:pStyle w:val="Compact"/>
              <w:jc w:val="right"/>
              <w:rPr>
                <w:ins w:id="2488" w:author="user" w:date="2017-05-10T18:15:00Z"/>
                <w:del w:id="2489" w:author="ricardom mayer" w:date="2017-05-11T01:32:00Z"/>
              </w:rPr>
            </w:pPr>
            <w:ins w:id="2490" w:author="user" w:date="2017-05-10T18:15:00Z">
              <w:del w:id="2491" w:author="ricardom mayer" w:date="2017-05-11T01:32:00Z">
                <w:r w:rsidDel="00CE05AE">
                  <w:delText>3.2</w:delText>
                </w:r>
              </w:del>
            </w:ins>
          </w:p>
        </w:tc>
      </w:tr>
      <w:tr w:rsidR="00AC5006" w:rsidDel="00CE05AE" w:rsidTr="00AC5006">
        <w:trPr>
          <w:ins w:id="2492" w:author="user" w:date="2017-05-10T18:15:00Z"/>
          <w:del w:id="2493" w:author="ricardom mayer" w:date="2017-05-11T01:32:00Z"/>
        </w:trPr>
        <w:tc>
          <w:tcPr>
            <w:tcW w:w="0" w:type="auto"/>
            <w:hideMark/>
          </w:tcPr>
          <w:p w:rsidR="00AC5006" w:rsidDel="00CE05AE" w:rsidRDefault="00AC5006">
            <w:pPr>
              <w:pStyle w:val="Compact"/>
              <w:rPr>
                <w:ins w:id="2494" w:author="user" w:date="2017-05-10T18:15:00Z"/>
                <w:del w:id="2495" w:author="ricardom mayer" w:date="2017-05-11T01:32:00Z"/>
              </w:rPr>
            </w:pPr>
            <w:ins w:id="2496" w:author="user" w:date="2017-05-10T18:15:00Z">
              <w:del w:id="2497" w:author="ricardom mayer" w:date="2017-05-11T01:32:00Z">
                <w:r w:rsidDel="00CE05AE">
                  <w:delText>Japan</w:delText>
                </w:r>
              </w:del>
            </w:ins>
          </w:p>
        </w:tc>
        <w:tc>
          <w:tcPr>
            <w:tcW w:w="0" w:type="auto"/>
            <w:hideMark/>
          </w:tcPr>
          <w:p w:rsidR="00AC5006" w:rsidDel="00CE05AE" w:rsidRDefault="00AC5006">
            <w:pPr>
              <w:pStyle w:val="Compact"/>
              <w:jc w:val="center"/>
              <w:rPr>
                <w:ins w:id="2498" w:author="user" w:date="2017-05-10T18:15:00Z"/>
                <w:del w:id="2499" w:author="ricardom mayer" w:date="2017-05-11T01:32:00Z"/>
              </w:rPr>
            </w:pPr>
            <w:ins w:id="2500" w:author="user" w:date="2017-05-10T18:15:00Z">
              <w:del w:id="2501" w:author="ricardom mayer" w:date="2017-05-11T01:32:00Z">
                <w:r w:rsidDel="00CE05AE">
                  <w:delText>1.4</w:delText>
                </w:r>
              </w:del>
            </w:ins>
          </w:p>
        </w:tc>
        <w:tc>
          <w:tcPr>
            <w:tcW w:w="0" w:type="auto"/>
            <w:hideMark/>
          </w:tcPr>
          <w:p w:rsidR="00AC5006" w:rsidDel="00CE05AE" w:rsidRDefault="00AC5006">
            <w:pPr>
              <w:pStyle w:val="Compact"/>
              <w:jc w:val="right"/>
              <w:rPr>
                <w:ins w:id="2502" w:author="user" w:date="2017-05-10T18:15:00Z"/>
                <w:del w:id="2503" w:author="ricardom mayer" w:date="2017-05-11T01:32:00Z"/>
              </w:rPr>
            </w:pPr>
            <w:ins w:id="2504" w:author="user" w:date="2017-05-10T18:15:00Z">
              <w:del w:id="2505" w:author="ricardom mayer" w:date="2017-05-11T01:32:00Z">
                <w:r w:rsidDel="00CE05AE">
                  <w:delText>-1.8</w:delText>
                </w:r>
              </w:del>
            </w:ins>
          </w:p>
        </w:tc>
        <w:tc>
          <w:tcPr>
            <w:tcW w:w="0" w:type="auto"/>
            <w:hideMark/>
          </w:tcPr>
          <w:p w:rsidR="00AC5006" w:rsidDel="00CE05AE" w:rsidRDefault="00AC5006">
            <w:pPr>
              <w:pStyle w:val="Compact"/>
              <w:jc w:val="right"/>
              <w:rPr>
                <w:ins w:id="2506" w:author="user" w:date="2017-05-10T18:15:00Z"/>
                <w:del w:id="2507" w:author="ricardom mayer" w:date="2017-05-11T01:32:00Z"/>
              </w:rPr>
            </w:pPr>
            <w:ins w:id="2508" w:author="user" w:date="2017-05-10T18:15:00Z">
              <w:del w:id="2509" w:author="ricardom mayer" w:date="2017-05-11T01:32:00Z">
                <w:r w:rsidDel="00CE05AE">
                  <w:delText>0.6</w:delText>
                </w:r>
              </w:del>
            </w:ins>
          </w:p>
        </w:tc>
        <w:tc>
          <w:tcPr>
            <w:tcW w:w="0" w:type="auto"/>
            <w:hideMark/>
          </w:tcPr>
          <w:p w:rsidR="00AC5006" w:rsidDel="00CE05AE" w:rsidRDefault="00AC5006">
            <w:pPr>
              <w:pStyle w:val="Compact"/>
              <w:jc w:val="right"/>
              <w:rPr>
                <w:ins w:id="2510" w:author="user" w:date="2017-05-10T18:15:00Z"/>
                <w:del w:id="2511" w:author="ricardom mayer" w:date="2017-05-11T01:32:00Z"/>
              </w:rPr>
            </w:pPr>
            <w:ins w:id="2512" w:author="user" w:date="2017-05-10T18:15:00Z">
              <w:del w:id="2513" w:author="ricardom mayer" w:date="2017-05-11T01:32:00Z">
                <w:r w:rsidDel="00CE05AE">
                  <w:delText>0.8</w:delText>
                </w:r>
              </w:del>
            </w:ins>
          </w:p>
        </w:tc>
      </w:tr>
      <w:tr w:rsidR="00AC5006" w:rsidDel="00CE05AE" w:rsidTr="00AC5006">
        <w:trPr>
          <w:ins w:id="2514" w:author="user" w:date="2017-05-10T18:15:00Z"/>
          <w:del w:id="2515" w:author="ricardom mayer" w:date="2017-05-11T01:32:00Z"/>
        </w:trPr>
        <w:tc>
          <w:tcPr>
            <w:tcW w:w="0" w:type="auto"/>
            <w:hideMark/>
          </w:tcPr>
          <w:p w:rsidR="00AC5006" w:rsidDel="00CE05AE" w:rsidRDefault="00AC5006">
            <w:pPr>
              <w:pStyle w:val="Compact"/>
              <w:rPr>
                <w:ins w:id="2516" w:author="user" w:date="2017-05-10T18:15:00Z"/>
                <w:del w:id="2517" w:author="ricardom mayer" w:date="2017-05-11T01:32:00Z"/>
              </w:rPr>
            </w:pPr>
            <w:ins w:id="2518" w:author="user" w:date="2017-05-10T18:15:00Z">
              <w:del w:id="2519" w:author="ricardom mayer" w:date="2017-05-11T01:32:00Z">
                <w:r w:rsidDel="00CE05AE">
                  <w:delText>World</w:delText>
                </w:r>
              </w:del>
            </w:ins>
          </w:p>
        </w:tc>
        <w:tc>
          <w:tcPr>
            <w:tcW w:w="0" w:type="auto"/>
            <w:hideMark/>
          </w:tcPr>
          <w:p w:rsidR="00AC5006" w:rsidDel="00CE05AE" w:rsidRDefault="00AC5006">
            <w:pPr>
              <w:pStyle w:val="Compact"/>
              <w:jc w:val="center"/>
              <w:rPr>
                <w:ins w:id="2520" w:author="user" w:date="2017-05-10T18:15:00Z"/>
                <w:del w:id="2521" w:author="ricardom mayer" w:date="2017-05-11T01:32:00Z"/>
              </w:rPr>
            </w:pPr>
            <w:ins w:id="2522" w:author="user" w:date="2017-05-10T18:15:00Z">
              <w:del w:id="2523" w:author="ricardom mayer" w:date="2017-05-11T01:32:00Z">
                <w:r w:rsidDel="00CE05AE">
                  <w:delText>3.1</w:delText>
                </w:r>
              </w:del>
            </w:ins>
          </w:p>
        </w:tc>
        <w:tc>
          <w:tcPr>
            <w:tcW w:w="0" w:type="auto"/>
            <w:hideMark/>
          </w:tcPr>
          <w:p w:rsidR="00AC5006" w:rsidDel="00CE05AE" w:rsidRDefault="00AC5006">
            <w:pPr>
              <w:pStyle w:val="Compact"/>
              <w:jc w:val="right"/>
              <w:rPr>
                <w:ins w:id="2524" w:author="user" w:date="2017-05-10T18:15:00Z"/>
                <w:del w:id="2525" w:author="ricardom mayer" w:date="2017-05-11T01:32:00Z"/>
              </w:rPr>
            </w:pPr>
            <w:ins w:id="2526" w:author="user" w:date="2017-05-10T18:15:00Z">
              <w:del w:id="2527" w:author="ricardom mayer" w:date="2017-05-11T01:32:00Z">
                <w:r w:rsidDel="00CE05AE">
                  <w:delText>-0.2</w:delText>
                </w:r>
              </w:del>
            </w:ins>
          </w:p>
        </w:tc>
        <w:tc>
          <w:tcPr>
            <w:tcW w:w="0" w:type="auto"/>
            <w:hideMark/>
          </w:tcPr>
          <w:p w:rsidR="00AC5006" w:rsidDel="00CE05AE" w:rsidRDefault="00AC5006">
            <w:pPr>
              <w:pStyle w:val="Compact"/>
              <w:jc w:val="right"/>
              <w:rPr>
                <w:ins w:id="2528" w:author="user" w:date="2017-05-10T18:15:00Z"/>
                <w:del w:id="2529" w:author="ricardom mayer" w:date="2017-05-11T01:32:00Z"/>
              </w:rPr>
            </w:pPr>
            <w:ins w:id="2530" w:author="user" w:date="2017-05-10T18:15:00Z">
              <w:del w:id="2531" w:author="ricardom mayer" w:date="2017-05-11T01:32:00Z">
                <w:r w:rsidDel="00CE05AE">
                  <w:delText>0.1</w:delText>
                </w:r>
              </w:del>
            </w:ins>
          </w:p>
        </w:tc>
        <w:tc>
          <w:tcPr>
            <w:tcW w:w="0" w:type="auto"/>
            <w:hideMark/>
          </w:tcPr>
          <w:p w:rsidR="00AC5006" w:rsidDel="00CE05AE" w:rsidRDefault="00AC5006">
            <w:pPr>
              <w:pStyle w:val="Compact"/>
              <w:jc w:val="right"/>
              <w:rPr>
                <w:ins w:id="2532" w:author="user" w:date="2017-05-10T18:15:00Z"/>
                <w:del w:id="2533" w:author="ricardom mayer" w:date="2017-05-11T01:32:00Z"/>
              </w:rPr>
            </w:pPr>
            <w:ins w:id="2534" w:author="user" w:date="2017-05-10T18:15:00Z">
              <w:del w:id="2535" w:author="ricardom mayer" w:date="2017-05-11T01:32:00Z">
                <w:r w:rsidDel="00CE05AE">
                  <w:delText>0.7</w:delText>
                </w:r>
              </w:del>
            </w:ins>
          </w:p>
        </w:tc>
      </w:tr>
    </w:tbl>
    <w:p w:rsidR="00AC5006" w:rsidDel="00CE05AE" w:rsidRDefault="00AC5006" w:rsidP="00AC5006">
      <w:pPr>
        <w:pStyle w:val="Textoindependiente"/>
        <w:rPr>
          <w:ins w:id="2536" w:author="user" w:date="2017-05-10T18:15:00Z"/>
          <w:del w:id="2537" w:author="ricardom mayer" w:date="2017-05-11T01:32:00Z"/>
          <w:rFonts w:ascii="Times New Roman" w:hAnsi="Times New Roman"/>
          <w:lang w:val="es-CL"/>
        </w:rPr>
      </w:pPr>
      <w:ins w:id="2538" w:author="user" w:date="2017-05-10T18:15:00Z">
        <w:del w:id="2539" w:author="ricardom mayer" w:date="2017-05-11T01:32:00Z">
          <w:r w:rsidDel="00CE05AE">
            <w:rPr>
              <w:b/>
              <w:lang w:val="es-CL"/>
            </w:rPr>
            <w:delText>Note:</w:delText>
          </w:r>
          <w:r w:rsidDel="00CE05AE">
            <w:rPr>
              <w:lang w:val="es-CL"/>
            </w:rPr>
            <w:delText xml:space="preserve"> </w:delText>
          </w:r>
          <w:r w:rsidDel="00CE05AE">
            <w:rPr>
              <w:vertAlign w:val="superscript"/>
              <w:lang w:val="es-CL"/>
            </w:rPr>
            <w:delText>a</w:delText>
          </w:r>
          <w:r w:rsidDel="00CE05AE">
            <w:rPr>
              <w:lang w:val="es-CL"/>
            </w:rPr>
            <w:delText xml:space="preserve"> Source: BIS </w:delText>
          </w:r>
        </w:del>
      </w:ins>
    </w:p>
    <w:p w:rsidR="005806B5" w:rsidRDefault="005806B5">
      <w:pPr>
        <w:pStyle w:val="Textoindependiente"/>
        <w:rPr>
          <w:lang w:val="es-ES"/>
        </w:rPr>
        <w:pPrChange w:id="2540" w:author="eperez" w:date="2017-05-08T15:22:00Z">
          <w:pPr>
            <w:pStyle w:val="Ttulo2"/>
          </w:pPr>
        </w:pPrChange>
      </w:pPr>
    </w:p>
    <w:p w:rsidR="005806B5" w:rsidRDefault="001D2887">
      <w:pPr>
        <w:pStyle w:val="Textoindependiente"/>
        <w:rPr>
          <w:lang w:val="es-ES"/>
        </w:rPr>
        <w:pPrChange w:id="2541" w:author="eperez" w:date="2017-05-08T15:22:00Z">
          <w:pPr>
            <w:pStyle w:val="Ttulo2"/>
          </w:pPr>
        </w:pPrChange>
      </w:pPr>
      <w:ins w:id="2542" w:author="ricardom mayer" w:date="2017-05-11T01:38:00Z">
        <w:r>
          <w:rPr>
            <w:lang w:val="es-ES"/>
          </w:rPr>
          <w:t>Finalmente, en la medida de que las tasas de pol</w:t>
        </w:r>
      </w:ins>
      <w:ins w:id="2543" w:author="ricardom mayer" w:date="2017-05-11T01:39:00Z">
        <w:r>
          <w:rPr>
            <w:lang w:val="es-ES"/>
          </w:rPr>
          <w:t xml:space="preserve">ítica monetaria de </w:t>
        </w:r>
      </w:ins>
      <w:ins w:id="2544" w:author="user" w:date="2017-05-11T10:01:00Z">
        <w:r w:rsidR="00725BE7">
          <w:rPr>
            <w:lang w:val="es-ES"/>
          </w:rPr>
          <w:t>Estados Unidos, la Zona del euro y Japón</w:t>
        </w:r>
      </w:ins>
      <w:ins w:id="2545" w:author="ricardom mayer" w:date="2017-05-11T14:21:00Z">
        <w:r w:rsidR="00530288">
          <w:rPr>
            <w:lang w:val="es-ES"/>
          </w:rPr>
          <w:t xml:space="preserve"> </w:t>
        </w:r>
      </w:ins>
      <w:ins w:id="2546" w:author="ricardom mayer" w:date="2017-05-11T01:39:00Z">
        <w:del w:id="2547" w:author="user" w:date="2017-05-11T10:01:00Z">
          <w:r w:rsidDel="00725BE7">
            <w:rPr>
              <w:lang w:val="es-ES"/>
            </w:rPr>
            <w:delText xml:space="preserve">USA, EZ y JPN </w:delText>
          </w:r>
        </w:del>
        <w:r>
          <w:rPr>
            <w:lang w:val="es-ES"/>
          </w:rPr>
          <w:t>se normalicen paulatinamente en los próximos años, debiéramos ver un encarecimiento del financiamiento, pero de todos modos en niveles bajos o moderados comparados con la historia pre-2007.</w:t>
        </w:r>
      </w:ins>
    </w:p>
    <w:p w:rsidR="005806B5" w:rsidRDefault="005806B5">
      <w:pPr>
        <w:pStyle w:val="Textoindependiente"/>
        <w:rPr>
          <w:lang w:val="es-ES"/>
        </w:rPr>
        <w:pPrChange w:id="2548" w:author="eperez" w:date="2017-05-08T15:22:00Z">
          <w:pPr>
            <w:pStyle w:val="Ttulo2"/>
          </w:pPr>
        </w:pPrChange>
      </w:pPr>
    </w:p>
    <w:p w:rsidR="005806B5" w:rsidRDefault="005806B5">
      <w:pPr>
        <w:pStyle w:val="Textoindependiente"/>
        <w:rPr>
          <w:lang w:val="es-ES"/>
        </w:rPr>
        <w:pPrChange w:id="2549" w:author="eperez" w:date="2017-05-08T15:22:00Z">
          <w:pPr>
            <w:pStyle w:val="Ttulo2"/>
          </w:pPr>
        </w:pPrChange>
      </w:pPr>
    </w:p>
    <w:p w:rsidR="005806B5" w:rsidRDefault="005806B5">
      <w:pPr>
        <w:pStyle w:val="Textoindependiente"/>
        <w:rPr>
          <w:lang w:val="es-ES"/>
        </w:rPr>
        <w:pPrChange w:id="2550" w:author="eperez" w:date="2017-05-08T15:22:00Z">
          <w:pPr>
            <w:pStyle w:val="Ttulo2"/>
          </w:pPr>
        </w:pPrChange>
      </w:pPr>
    </w:p>
    <w:p w:rsidR="005806B5" w:rsidRDefault="005806B5">
      <w:pPr>
        <w:pStyle w:val="Textoindependiente"/>
        <w:rPr>
          <w:lang w:val="es-ES"/>
        </w:rPr>
        <w:pPrChange w:id="2551" w:author="eperez" w:date="2017-05-08T15:22:00Z">
          <w:pPr>
            <w:pStyle w:val="Ttulo2"/>
          </w:pPr>
        </w:pPrChange>
      </w:pPr>
    </w:p>
    <w:p w:rsidR="005806B5" w:rsidRDefault="005806B5">
      <w:pPr>
        <w:pStyle w:val="Textoindependiente"/>
        <w:rPr>
          <w:lang w:val="es-ES"/>
        </w:rPr>
        <w:pPrChange w:id="2552" w:author="eperez" w:date="2017-05-08T15:22:00Z">
          <w:pPr>
            <w:pStyle w:val="Ttulo2"/>
          </w:pPr>
        </w:pPrChange>
      </w:pPr>
    </w:p>
    <w:p w:rsidR="005806B5" w:rsidRDefault="005806B5">
      <w:pPr>
        <w:pStyle w:val="Textoindependiente"/>
        <w:rPr>
          <w:lang w:val="es-ES"/>
        </w:rPr>
        <w:pPrChange w:id="2553" w:author="eperez" w:date="2017-05-08T15:22:00Z">
          <w:pPr>
            <w:pStyle w:val="Ttulo2"/>
          </w:pPr>
        </w:pPrChange>
      </w:pPr>
    </w:p>
    <w:p w:rsidR="005806B5" w:rsidRDefault="005806B5">
      <w:pPr>
        <w:pStyle w:val="Textoindependiente"/>
        <w:rPr>
          <w:lang w:val="es-ES"/>
        </w:rPr>
        <w:pPrChange w:id="2554" w:author="eperez" w:date="2017-05-08T15:22:00Z">
          <w:pPr>
            <w:pStyle w:val="Ttulo2"/>
          </w:pPr>
        </w:pPrChange>
      </w:pPr>
    </w:p>
    <w:p w:rsidR="005806B5" w:rsidRDefault="005806B5">
      <w:pPr>
        <w:pStyle w:val="Textoindependiente"/>
        <w:rPr>
          <w:lang w:val="es-ES"/>
        </w:rPr>
        <w:pPrChange w:id="2555" w:author="eperez" w:date="2017-05-08T15:22:00Z">
          <w:pPr>
            <w:pStyle w:val="Ttulo2"/>
          </w:pPr>
        </w:pPrChange>
      </w:pPr>
    </w:p>
    <w:p w:rsidR="005806B5" w:rsidRDefault="005806B5">
      <w:pPr>
        <w:pStyle w:val="Textoindependiente"/>
        <w:rPr>
          <w:lang w:val="es-ES"/>
        </w:rPr>
        <w:pPrChange w:id="2556" w:author="eperez" w:date="2017-05-08T15:22:00Z">
          <w:pPr>
            <w:pStyle w:val="Ttulo2"/>
          </w:pPr>
        </w:pPrChange>
      </w:pPr>
    </w:p>
    <w:p w:rsidR="005806B5" w:rsidRDefault="005806B5">
      <w:pPr>
        <w:pStyle w:val="Textoindependiente"/>
        <w:rPr>
          <w:lang w:val="es-ES"/>
        </w:rPr>
        <w:pPrChange w:id="2557" w:author="eperez" w:date="2017-05-08T15:22:00Z">
          <w:pPr>
            <w:pStyle w:val="Ttulo2"/>
          </w:pPr>
        </w:pPrChange>
      </w:pPr>
    </w:p>
    <w:p w:rsidR="005806B5" w:rsidRDefault="005806B5">
      <w:pPr>
        <w:pStyle w:val="Textoindependiente"/>
        <w:rPr>
          <w:lang w:val="es-ES"/>
        </w:rPr>
        <w:pPrChange w:id="2558" w:author="eperez" w:date="2017-05-08T15:22:00Z">
          <w:pPr>
            <w:pStyle w:val="Ttulo2"/>
          </w:pPr>
        </w:pPrChange>
      </w:pPr>
    </w:p>
    <w:p w:rsidR="005806B5" w:rsidRDefault="005806B5">
      <w:pPr>
        <w:pStyle w:val="Textoindependiente"/>
        <w:rPr>
          <w:lang w:val="es-ES"/>
        </w:rPr>
        <w:pPrChange w:id="2559" w:author="eperez" w:date="2017-05-08T15:22:00Z">
          <w:pPr>
            <w:pStyle w:val="Ttulo2"/>
          </w:pPr>
        </w:pPrChange>
      </w:pPr>
    </w:p>
    <w:p w:rsidR="005806B5" w:rsidRDefault="005806B5">
      <w:pPr>
        <w:pStyle w:val="Textoindependiente"/>
        <w:rPr>
          <w:lang w:val="es-ES"/>
        </w:rPr>
        <w:pPrChange w:id="2560" w:author="eperez" w:date="2017-05-08T15:22:00Z">
          <w:pPr>
            <w:pStyle w:val="Ttulo2"/>
          </w:pPr>
        </w:pPrChange>
      </w:pPr>
    </w:p>
    <w:p w:rsidR="005806B5" w:rsidRDefault="005806B5">
      <w:pPr>
        <w:pStyle w:val="Textoindependiente"/>
        <w:rPr>
          <w:lang w:val="es-ES"/>
        </w:rPr>
        <w:pPrChange w:id="2561" w:author="eperez" w:date="2017-05-08T15:22:00Z">
          <w:pPr>
            <w:pStyle w:val="Ttulo2"/>
          </w:pPr>
        </w:pPrChange>
      </w:pPr>
    </w:p>
    <w:p w:rsidR="005806B5" w:rsidRDefault="009071F6">
      <w:pPr>
        <w:pStyle w:val="Textoindependiente"/>
        <w:numPr>
          <w:ilvl w:val="0"/>
          <w:numId w:val="14"/>
        </w:numPr>
        <w:rPr>
          <w:lang w:val="es-ES"/>
        </w:rPr>
        <w:pPrChange w:id="2562" w:author="eperez" w:date="2017-05-09T10:36:00Z">
          <w:pPr>
            <w:pStyle w:val="Ttulo2"/>
          </w:pPr>
        </w:pPrChange>
      </w:pPr>
      <w:r w:rsidRPr="009071F6">
        <w:rPr>
          <w:b/>
          <w:lang w:val="es-ES"/>
          <w:rPrChange w:id="2563" w:author="eperez" w:date="2017-05-08T16:11:00Z">
            <w:rPr>
              <w:b w:val="0"/>
              <w:bCs w:val="0"/>
              <w:lang w:val="es-ES"/>
            </w:rPr>
          </w:rPrChange>
        </w:rPr>
        <w:t>El nuevo normal de la región</w:t>
      </w:r>
      <w:ins w:id="2564" w:author="ricardom mayer" w:date="2017-05-11T14:11:00Z">
        <w:r w:rsidR="009D1B3F">
          <w:rPr>
            <w:b/>
            <w:lang w:val="es-ES"/>
          </w:rPr>
          <w:t>: menor dinamismo con heterogeneidad acotada.</w:t>
        </w:r>
      </w:ins>
    </w:p>
    <w:p w:rsidR="005806B5" w:rsidRDefault="0093395D">
      <w:pPr>
        <w:pStyle w:val="Textoindependiente"/>
        <w:ind w:left="360" w:firstLine="360"/>
        <w:rPr>
          <w:lang w:val="es-ES"/>
          <w:rPrChange w:id="2565" w:author="eperez" w:date="2017-05-08T15:22:00Z">
            <w:rPr/>
          </w:rPrChange>
        </w:rPr>
        <w:pPrChange w:id="2566" w:author="eperez" w:date="2017-05-09T10:37:00Z">
          <w:pPr>
            <w:pStyle w:val="Ttulo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ins w:id="2567" w:author="ricardom mayer" w:date="2017-05-11T13:56:00Z">
        <w:r w:rsidR="00B32CFB">
          <w:rPr>
            <w:lang w:val="es-ES"/>
          </w:rPr>
          <w:t xml:space="preserve"> tanto el Istmo extendido (con Rep</w:t>
        </w:r>
      </w:ins>
      <w:ins w:id="2568" w:author="ricardom mayer" w:date="2017-05-11T13:58:00Z">
        <w:r w:rsidR="00B32CFB">
          <w:rPr>
            <w:lang w:val="es-ES"/>
          </w:rPr>
          <w:t xml:space="preserve">ública Dominicana y México) como América del Sur han perdido impulso en sus productos tendenciales, pero la </w:t>
        </w:r>
      </w:ins>
      <w:ins w:id="2569" w:author="ricardom mayer" w:date="2017-05-11T13:59:00Z">
        <w:r w:rsidR="00B32CFB">
          <w:rPr>
            <w:lang w:val="es-ES"/>
          </w:rPr>
          <w:t>pérdida</w:t>
        </w:r>
      </w:ins>
      <w:ins w:id="2570" w:author="ricardom mayer" w:date="2017-05-11T13:58:00Z">
        <w:r w:rsidR="00B32CFB">
          <w:rPr>
            <w:lang w:val="es-ES"/>
          </w:rPr>
          <w:t xml:space="preserve"> de dinamismo es </w:t>
        </w:r>
      </w:ins>
      <w:ins w:id="2571" w:author="ricardom mayer" w:date="2017-05-11T14:05:00Z">
        <w:r w:rsidR="00B32CFB">
          <w:rPr>
            <w:lang w:val="es-ES"/>
          </w:rPr>
          <w:t xml:space="preserve">mucho </w:t>
        </w:r>
      </w:ins>
      <w:ins w:id="2572" w:author="ricardom mayer" w:date="2017-05-11T13:58:00Z">
        <w:r w:rsidR="00B32CFB">
          <w:rPr>
            <w:lang w:val="es-ES"/>
          </w:rPr>
          <w:t>ma</w:t>
        </w:r>
      </w:ins>
      <w:ins w:id="2573" w:author="ricardom mayer" w:date="2017-05-11T13:59:00Z">
        <w:r w:rsidR="00B32CFB">
          <w:rPr>
            <w:lang w:val="es-ES"/>
          </w:rPr>
          <w:t xml:space="preserve">yor para América del Sur. </w:t>
        </w:r>
      </w:ins>
      <w:ins w:id="2574" w:author="ricardom mayer" w:date="2017-05-11T14:07:00Z">
        <w:r w:rsidR="009D1B3F">
          <w:rPr>
            <w:lang w:val="es-ES"/>
          </w:rPr>
          <w:t>Lo anterior es a</w:t>
        </w:r>
      </w:ins>
      <w:ins w:id="2575" w:author="ricardom mayer" w:date="2017-05-11T14:08:00Z">
        <w:r w:rsidR="009D1B3F">
          <w:rPr>
            <w:lang w:val="es-ES"/>
          </w:rPr>
          <w:t xml:space="preserve">ún más relevante si pensamos que la principal economía de la subregión norte, México, no parece haberse desacelerado, versus las dos principales de américa del sur, Brasil y Argentina tuvieron los </w:t>
        </w:r>
      </w:ins>
      <w:ins w:id="2576" w:author="ricardom mayer" w:date="2017-05-11T14:09:00Z">
        <w:r w:rsidR="009D1B3F">
          <w:rPr>
            <w:lang w:val="es-ES"/>
          </w:rPr>
          <w:t xml:space="preserve">frenos </w:t>
        </w:r>
      </w:ins>
      <w:ins w:id="2577" w:author="ricardom mayer" w:date="2017-05-11T14:08:00Z">
        <w:r w:rsidR="009D1B3F">
          <w:rPr>
            <w:lang w:val="es-ES"/>
          </w:rPr>
          <w:t>m</w:t>
        </w:r>
      </w:ins>
      <w:ins w:id="2578" w:author="ricardom mayer" w:date="2017-05-11T14:09:00Z">
        <w:r w:rsidR="009D1B3F">
          <w:rPr>
            <w:lang w:val="es-ES"/>
          </w:rPr>
          <w:t>ás pronunciados de la región, sólo superadas por Venezuela.</w:t>
        </w:r>
        <w:r w:rsidR="009D1B3F">
          <w:rPr>
            <w:u w:val="single"/>
            <w:lang w:val="es-ES"/>
          </w:rPr>
          <w:t xml:space="preserve"> </w:t>
        </w:r>
      </w:ins>
      <w:ins w:id="2579" w:author="ricardom mayer" w:date="2017-05-11T14:10:00Z">
        <w:r w:rsidR="009D1B3F">
          <w:rPr>
            <w:lang w:val="es-ES"/>
          </w:rPr>
          <w:t xml:space="preserve">Interesantemente, las cuatro excepciones a este fenómeno (Bolivia, Paraguay, Nicaragua y </w:t>
        </w:r>
      </w:ins>
      <w:ins w:id="2580" w:author="ricardom mayer" w:date="2017-05-11T14:12:00Z">
        <w:r w:rsidR="009D1B3F">
          <w:rPr>
            <w:lang w:val="es-ES"/>
          </w:rPr>
          <w:t>México) están repartidas entre ambas subregiones geográficas, tienen productos de exportaci</w:t>
        </w:r>
      </w:ins>
      <w:ins w:id="2581" w:author="ricardom mayer" w:date="2017-05-11T14:13:00Z">
        <w:r w:rsidR="009D1B3F">
          <w:rPr>
            <w:lang w:val="es-ES"/>
          </w:rPr>
          <w:t xml:space="preserve">ón distintos (hidrocarburos, alimentos y manufacturas) y socios comerciales </w:t>
        </w:r>
      </w:ins>
      <w:ins w:id="2582" w:author="ricardom mayer" w:date="2017-05-11T14:14:00Z">
        <w:r w:rsidR="009D1B3F">
          <w:rPr>
            <w:lang w:val="es-ES"/>
          </w:rPr>
          <w:t xml:space="preserve">principales </w:t>
        </w:r>
      </w:ins>
      <w:ins w:id="2583" w:author="ricardom mayer" w:date="2017-05-11T14:13:00Z">
        <w:r w:rsidR="009D1B3F">
          <w:rPr>
            <w:lang w:val="es-ES"/>
          </w:rPr>
          <w:t xml:space="preserve">distintos (China y </w:t>
        </w:r>
      </w:ins>
      <w:ins w:id="2584" w:author="ricardom mayer" w:date="2017-05-11T14:14:00Z">
        <w:r w:rsidR="009D1B3F">
          <w:rPr>
            <w:lang w:val="es-ES"/>
          </w:rPr>
          <w:t>Estados Unidos), por lo que el fenómeno de desaceleración se resiste a un corte demasiado simple en términos geogr</w:t>
        </w:r>
      </w:ins>
      <w:ins w:id="2585" w:author="ricardom mayer" w:date="2017-05-11T14:15:00Z">
        <w:r w:rsidR="009D1B3F">
          <w:rPr>
            <w:lang w:val="es-ES"/>
          </w:rPr>
          <w:t>áficos, estructurales o comerciales.</w:t>
        </w:r>
      </w:ins>
      <w:del w:id="2586" w:author="ricardom mayer" w:date="2017-05-11T13:56:00Z">
        <w:r w:rsidR="00A93491" w:rsidDel="00B32CFB">
          <w:rPr>
            <w:lang w:val="es-ES"/>
          </w:rPr>
          <w:delText>…</w:delText>
        </w:r>
      </w:del>
    </w:p>
    <w:p w:rsidR="00386EF9" w:rsidRDefault="00386EF9">
      <w:pPr>
        <w:pStyle w:val="Ttulo2"/>
        <w:rPr>
          <w:ins w:id="2587" w:author="eperez" w:date="2017-05-08T15:22:00Z"/>
          <w:lang w:val="es-ES"/>
        </w:rPr>
      </w:pPr>
    </w:p>
    <w:p w:rsidR="00773297" w:rsidRPr="00773297" w:rsidRDefault="008073B1" w:rsidP="00773297">
      <w:pPr>
        <w:pStyle w:val="TableCaption"/>
        <w:rPr>
          <w:ins w:id="2588" w:author="ricardom mayer" w:date="2017-05-11T13:56:00Z"/>
          <w:lang w:val="es-ES"/>
          <w:rPrChange w:id="2589" w:author="ricardom mayer" w:date="2017-05-11T13:56:00Z">
            <w:rPr>
              <w:ins w:id="2590" w:author="ricardom mayer" w:date="2017-05-11T13:56:00Z"/>
            </w:rPr>
          </w:rPrChange>
        </w:rPr>
      </w:pPr>
      <w:ins w:id="2591" w:author="ricardom mayer" w:date="2017-05-11T14:19:00Z">
        <w:r>
          <w:rPr>
            <w:lang w:val="es-ES"/>
          </w:rPr>
          <w:t xml:space="preserve">Cuadro 8: </w:t>
        </w:r>
      </w:ins>
      <w:ins w:id="2592" w:author="ricardom mayer" w:date="2017-05-11T13:56:00Z">
        <w:r w:rsidR="00773297" w:rsidRPr="00773297">
          <w:rPr>
            <w:lang w:val="es-ES"/>
            <w:rPrChange w:id="2593" w:author="ricardom mayer" w:date="2017-05-11T13:56:00Z">
              <w:rPr/>
            </w:rPrChange>
          </w:rPr>
          <w:t>Tasas de crecimiento de las economías a nivel mundial (% anual del PIB potencial)</w:t>
        </w:r>
      </w:ins>
    </w:p>
    <w:tbl>
      <w:tblPr>
        <w:tblW w:w="0" w:type="pct"/>
        <w:tblLook w:val="07E0" w:firstRow="1" w:lastRow="1" w:firstColumn="1" w:lastColumn="1" w:noHBand="1" w:noVBand="1"/>
      </w:tblPr>
      <w:tblGrid>
        <w:gridCol w:w="1717"/>
        <w:gridCol w:w="1359"/>
        <w:gridCol w:w="1359"/>
      </w:tblGrid>
      <w:tr w:rsidR="00773297" w:rsidTr="00773297">
        <w:trPr>
          <w:ins w:id="2594" w:author="ricardom mayer" w:date="2017-05-11T13:56:00Z"/>
        </w:trPr>
        <w:tc>
          <w:tcPr>
            <w:tcW w:w="0" w:type="auto"/>
            <w:tcBorders>
              <w:bottom w:val="single" w:sz="0" w:space="0" w:color="auto"/>
            </w:tcBorders>
            <w:vAlign w:val="bottom"/>
          </w:tcPr>
          <w:p w:rsidR="00773297" w:rsidRDefault="00773297" w:rsidP="00773297">
            <w:pPr>
              <w:pStyle w:val="Compact"/>
              <w:rPr>
                <w:ins w:id="2595" w:author="ricardom mayer" w:date="2017-05-11T13:56:00Z"/>
              </w:rPr>
            </w:pPr>
            <w:proofErr w:type="spellStart"/>
            <w:ins w:id="2596" w:author="ricardom mayer" w:date="2017-05-11T13:56:00Z">
              <w:r>
                <w:t>Región</w:t>
              </w:r>
              <w:proofErr w:type="spellEnd"/>
            </w:ins>
          </w:p>
        </w:tc>
        <w:tc>
          <w:tcPr>
            <w:tcW w:w="0" w:type="auto"/>
            <w:tcBorders>
              <w:bottom w:val="single" w:sz="0" w:space="0" w:color="auto"/>
            </w:tcBorders>
            <w:vAlign w:val="bottom"/>
          </w:tcPr>
          <w:p w:rsidR="00773297" w:rsidRDefault="00773297" w:rsidP="00773297">
            <w:pPr>
              <w:pStyle w:val="Compact"/>
              <w:jc w:val="center"/>
              <w:rPr>
                <w:ins w:id="2597" w:author="ricardom mayer" w:date="2017-05-11T13:56:00Z"/>
              </w:rPr>
            </w:pPr>
            <w:ins w:id="2598" w:author="ricardom mayer" w:date="2017-05-11T13:56:00Z">
              <w:r>
                <w:t>2003-2008</w:t>
              </w:r>
            </w:ins>
          </w:p>
        </w:tc>
        <w:tc>
          <w:tcPr>
            <w:tcW w:w="0" w:type="auto"/>
            <w:tcBorders>
              <w:bottom w:val="single" w:sz="0" w:space="0" w:color="auto"/>
            </w:tcBorders>
            <w:vAlign w:val="bottom"/>
          </w:tcPr>
          <w:p w:rsidR="00773297" w:rsidRDefault="00773297" w:rsidP="00773297">
            <w:pPr>
              <w:pStyle w:val="Compact"/>
              <w:jc w:val="center"/>
              <w:rPr>
                <w:ins w:id="2599" w:author="ricardom mayer" w:date="2017-05-11T13:56:00Z"/>
              </w:rPr>
            </w:pPr>
            <w:ins w:id="2600" w:author="ricardom mayer" w:date="2017-05-11T13:56:00Z">
              <w:r>
                <w:t>2010-2016</w:t>
              </w:r>
            </w:ins>
          </w:p>
        </w:tc>
      </w:tr>
      <w:tr w:rsidR="00773297" w:rsidTr="00773297">
        <w:trPr>
          <w:ins w:id="2601" w:author="ricardom mayer" w:date="2017-05-11T13:56:00Z"/>
        </w:trPr>
        <w:tc>
          <w:tcPr>
            <w:tcW w:w="0" w:type="auto"/>
          </w:tcPr>
          <w:p w:rsidR="00773297" w:rsidRDefault="00773297" w:rsidP="00773297">
            <w:pPr>
              <w:pStyle w:val="Compact"/>
              <w:rPr>
                <w:ins w:id="2602" w:author="ricardom mayer" w:date="2017-05-11T13:56:00Z"/>
              </w:rPr>
            </w:pPr>
            <w:ins w:id="2603" w:author="ricardom mayer" w:date="2017-05-11T13:56:00Z">
              <w:r>
                <w:t>LAC-18</w:t>
              </w:r>
            </w:ins>
          </w:p>
        </w:tc>
        <w:tc>
          <w:tcPr>
            <w:tcW w:w="0" w:type="auto"/>
          </w:tcPr>
          <w:p w:rsidR="00773297" w:rsidRDefault="00773297" w:rsidP="00773297">
            <w:pPr>
              <w:pStyle w:val="Compact"/>
              <w:jc w:val="center"/>
              <w:rPr>
                <w:ins w:id="2604" w:author="ricardom mayer" w:date="2017-05-11T13:56:00Z"/>
              </w:rPr>
            </w:pPr>
            <w:ins w:id="2605" w:author="ricardom mayer" w:date="2017-05-11T13:56:00Z">
              <w:r>
                <w:t>3.9</w:t>
              </w:r>
            </w:ins>
          </w:p>
        </w:tc>
        <w:tc>
          <w:tcPr>
            <w:tcW w:w="0" w:type="auto"/>
          </w:tcPr>
          <w:p w:rsidR="00773297" w:rsidRDefault="00773297" w:rsidP="00773297">
            <w:pPr>
              <w:pStyle w:val="Compact"/>
              <w:jc w:val="center"/>
              <w:rPr>
                <w:ins w:id="2606" w:author="ricardom mayer" w:date="2017-05-11T13:56:00Z"/>
              </w:rPr>
            </w:pPr>
            <w:ins w:id="2607" w:author="ricardom mayer" w:date="2017-05-11T13:56:00Z">
              <w:r>
                <w:t>2.8</w:t>
              </w:r>
            </w:ins>
          </w:p>
        </w:tc>
      </w:tr>
      <w:tr w:rsidR="00773297" w:rsidTr="00773297">
        <w:trPr>
          <w:ins w:id="2608" w:author="ricardom mayer" w:date="2017-05-11T13:56:00Z"/>
        </w:trPr>
        <w:tc>
          <w:tcPr>
            <w:tcW w:w="0" w:type="auto"/>
          </w:tcPr>
          <w:p w:rsidR="00773297" w:rsidRDefault="00773297" w:rsidP="00773297">
            <w:pPr>
              <w:pStyle w:val="Compact"/>
              <w:rPr>
                <w:ins w:id="2609" w:author="ricardom mayer" w:date="2017-05-11T13:56:00Z"/>
              </w:rPr>
            </w:pPr>
            <w:ins w:id="2610" w:author="ricardom mayer" w:date="2017-05-11T13:56:00Z">
              <w:r>
                <w:t>CARDM</w:t>
              </w:r>
            </w:ins>
          </w:p>
        </w:tc>
        <w:tc>
          <w:tcPr>
            <w:tcW w:w="0" w:type="auto"/>
          </w:tcPr>
          <w:p w:rsidR="00773297" w:rsidRDefault="00773297" w:rsidP="00773297">
            <w:pPr>
              <w:pStyle w:val="Compact"/>
              <w:jc w:val="center"/>
              <w:rPr>
                <w:ins w:id="2611" w:author="ricardom mayer" w:date="2017-05-11T13:56:00Z"/>
              </w:rPr>
            </w:pPr>
            <w:ins w:id="2612" w:author="ricardom mayer" w:date="2017-05-11T13:56:00Z">
              <w:r>
                <w:t>3.6</w:t>
              </w:r>
            </w:ins>
          </w:p>
        </w:tc>
        <w:tc>
          <w:tcPr>
            <w:tcW w:w="0" w:type="auto"/>
          </w:tcPr>
          <w:p w:rsidR="00773297" w:rsidRDefault="00773297" w:rsidP="00773297">
            <w:pPr>
              <w:pStyle w:val="Compact"/>
              <w:jc w:val="center"/>
              <w:rPr>
                <w:ins w:id="2613" w:author="ricardom mayer" w:date="2017-05-11T13:56:00Z"/>
              </w:rPr>
            </w:pPr>
            <w:ins w:id="2614" w:author="ricardom mayer" w:date="2017-05-11T13:56:00Z">
              <w:r>
                <w:t>3.4</w:t>
              </w:r>
            </w:ins>
          </w:p>
        </w:tc>
      </w:tr>
      <w:tr w:rsidR="00773297" w:rsidTr="00773297">
        <w:trPr>
          <w:ins w:id="2615" w:author="ricardom mayer" w:date="2017-05-11T13:56:00Z"/>
        </w:trPr>
        <w:tc>
          <w:tcPr>
            <w:tcW w:w="0" w:type="auto"/>
          </w:tcPr>
          <w:p w:rsidR="00773297" w:rsidRDefault="00773297" w:rsidP="00773297">
            <w:pPr>
              <w:pStyle w:val="Compact"/>
              <w:rPr>
                <w:ins w:id="2616" w:author="ricardom mayer" w:date="2017-05-11T13:56:00Z"/>
              </w:rPr>
            </w:pPr>
            <w:ins w:id="2617" w:author="ricardom mayer" w:date="2017-05-11T13:56:00Z">
              <w:r>
                <w:t>South America</w:t>
              </w:r>
            </w:ins>
          </w:p>
        </w:tc>
        <w:tc>
          <w:tcPr>
            <w:tcW w:w="0" w:type="auto"/>
          </w:tcPr>
          <w:p w:rsidR="00773297" w:rsidRDefault="00773297" w:rsidP="00773297">
            <w:pPr>
              <w:pStyle w:val="Compact"/>
              <w:jc w:val="center"/>
              <w:rPr>
                <w:ins w:id="2618" w:author="ricardom mayer" w:date="2017-05-11T13:56:00Z"/>
              </w:rPr>
            </w:pPr>
            <w:ins w:id="2619" w:author="ricardom mayer" w:date="2017-05-11T13:56:00Z">
              <w:r>
                <w:t>4.2</w:t>
              </w:r>
            </w:ins>
          </w:p>
        </w:tc>
        <w:tc>
          <w:tcPr>
            <w:tcW w:w="0" w:type="auto"/>
          </w:tcPr>
          <w:p w:rsidR="00773297" w:rsidRDefault="00773297" w:rsidP="00773297">
            <w:pPr>
              <w:pStyle w:val="Compact"/>
              <w:jc w:val="center"/>
              <w:rPr>
                <w:ins w:id="2620" w:author="ricardom mayer" w:date="2017-05-11T13:56:00Z"/>
              </w:rPr>
            </w:pPr>
            <w:ins w:id="2621" w:author="ricardom mayer" w:date="2017-05-11T13:56:00Z">
              <w:r>
                <w:t>2.3</w:t>
              </w:r>
            </w:ins>
          </w:p>
        </w:tc>
      </w:tr>
    </w:tbl>
    <w:p w:rsidR="005806B5" w:rsidRDefault="005806B5">
      <w:pPr>
        <w:pStyle w:val="Textoindependiente"/>
        <w:rPr>
          <w:ins w:id="2622" w:author="eperez" w:date="2017-05-08T15:22:00Z"/>
          <w:lang w:val="es-ES"/>
        </w:rPr>
        <w:pPrChange w:id="2623" w:author="eperez" w:date="2017-05-08T15:22:00Z">
          <w:pPr>
            <w:pStyle w:val="Ttulo2"/>
          </w:pPr>
        </w:pPrChange>
      </w:pPr>
    </w:p>
    <w:p w:rsidR="005806B5" w:rsidRDefault="005806B5">
      <w:pPr>
        <w:pStyle w:val="Textoindependiente"/>
        <w:rPr>
          <w:lang w:val="es-ES"/>
          <w:rPrChange w:id="2624" w:author="eperez" w:date="2017-05-08T15:22:00Z">
            <w:rPr/>
          </w:rPrChange>
        </w:rPr>
        <w:pPrChange w:id="2625" w:author="eperez" w:date="2017-05-08T15:22:00Z">
          <w:pPr>
            <w:pStyle w:val="Ttulo2"/>
          </w:pPr>
        </w:pPrChange>
      </w:pPr>
    </w:p>
    <w:p w:rsidR="00874F04" w:rsidRPr="00386EF9" w:rsidRDefault="00803EB3">
      <w:pPr>
        <w:pStyle w:val="FirstParagraph"/>
        <w:rPr>
          <w:lang w:val="es-ES"/>
        </w:rPr>
      </w:pPr>
      <w:bookmarkStart w:id="2626" w:name="evolucion-tendencial-del-producto"/>
      <w:bookmarkEnd w:id="2626"/>
      <w:del w:id="2627" w:author="ricardom mayer" w:date="2017-05-11T14:16:00Z">
        <w:r w:rsidRPr="00386EF9" w:rsidDel="00BA17AD">
          <w:rPr>
            <w:lang w:val="es-ES"/>
          </w:rPr>
          <w:delText>ALC, la realidad post-2009 involucra tasas</w:delText>
        </w:r>
      </w:del>
      <w:ins w:id="2628" w:author="ricardom mayer" w:date="2017-05-11T14:16:00Z">
        <w:r w:rsidR="00BA17AD">
          <w:rPr>
            <w:lang w:val="es-ES"/>
          </w:rPr>
          <w:t xml:space="preserve">La </w:t>
        </w:r>
        <w:proofErr w:type="spellStart"/>
        <w:r w:rsidR="00BA17AD">
          <w:rPr>
            <w:lang w:val="es-ES"/>
          </w:rPr>
          <w:t>relentización</w:t>
        </w:r>
        <w:proofErr w:type="spellEnd"/>
        <w:r w:rsidR="00BA17AD">
          <w:rPr>
            <w:lang w:val="es-ES"/>
          </w:rPr>
          <w:t xml:space="preserve"> de crecimiento potencial es suficientemente extendido en la región como para caracterizarlo de generalizado</w:t>
        </w:r>
      </w:ins>
      <w:ins w:id="2629" w:author="ricardom mayer" w:date="2017-05-11T14:17:00Z">
        <w:r w:rsidR="008073B1">
          <w:rPr>
            <w:lang w:val="es-ES"/>
          </w:rPr>
          <w:t>, por cuanto el número de excepciones es pequeño y con la excepción de México que está prácticamente sin cambios, ninguna de las excepciones es muy gravitante en los mercados vecinos.</w:t>
        </w:r>
      </w:ins>
      <w:ins w:id="2630" w:author="ricardom mayer" w:date="2017-05-11T14:18:00Z">
        <w:r w:rsidR="008073B1">
          <w:rPr>
            <w:lang w:val="es-ES"/>
          </w:rPr>
          <w:t xml:space="preserve"> Sin embargo vale la pena detenerse un poco en </w:t>
        </w:r>
        <w:r w:rsidR="008073B1">
          <w:rPr>
            <w:lang w:val="es-ES"/>
          </w:rPr>
          <w:lastRenderedPageBreak/>
          <w:t>ver quienes lograron mantener su ritmo, quienes cayeron levemente y quienes cayeron abru</w:t>
        </w:r>
      </w:ins>
      <w:ins w:id="2631" w:author="ricardom mayer" w:date="2017-05-11T14:20:00Z">
        <w:r w:rsidR="008073B1">
          <w:rPr>
            <w:lang w:val="es-ES"/>
          </w:rPr>
          <w:t>p</w:t>
        </w:r>
      </w:ins>
      <w:ins w:id="2632" w:author="ricardom mayer" w:date="2017-05-11T14:18:00Z">
        <w:r w:rsidR="008073B1">
          <w:rPr>
            <w:lang w:val="es-ES"/>
          </w:rPr>
          <w:t>t</w:t>
        </w:r>
      </w:ins>
      <w:ins w:id="2633" w:author="ricardom mayer" w:date="2017-05-11T14:20:00Z">
        <w:r w:rsidR="008073B1">
          <w:rPr>
            <w:lang w:val="es-ES"/>
          </w:rPr>
          <w:t>a</w:t>
        </w:r>
      </w:ins>
      <w:ins w:id="2634" w:author="ricardom mayer" w:date="2017-05-11T14:18:00Z">
        <w:r w:rsidR="008073B1">
          <w:rPr>
            <w:lang w:val="es-ES"/>
          </w:rPr>
          <w:t>mente, para lo cual es necesario referi</w:t>
        </w:r>
      </w:ins>
      <w:ins w:id="2635" w:author="ricardom mayer" w:date="2017-05-11T14:20:00Z">
        <w:r w:rsidR="008073B1">
          <w:rPr>
            <w:lang w:val="es-ES"/>
          </w:rPr>
          <w:t>r</w:t>
        </w:r>
      </w:ins>
      <w:ins w:id="2636" w:author="ricardom mayer" w:date="2017-05-11T14:18:00Z">
        <w:r w:rsidR="008073B1">
          <w:rPr>
            <w:lang w:val="es-ES"/>
          </w:rPr>
          <w:t>se al</w:t>
        </w:r>
      </w:ins>
      <w:ins w:id="2637" w:author="ricardom mayer" w:date="2017-05-11T14:19:00Z">
        <w:r w:rsidR="008073B1">
          <w:rPr>
            <w:lang w:val="es-ES"/>
          </w:rPr>
          <w:t xml:space="preserve"> Cuadr</w:t>
        </w:r>
      </w:ins>
      <w:ins w:id="2638" w:author="ricardom mayer" w:date="2017-05-11T14:20:00Z">
        <w:r w:rsidR="008073B1">
          <w:rPr>
            <w:lang w:val="es-ES"/>
          </w:rPr>
          <w:t>o</w:t>
        </w:r>
      </w:ins>
      <w:ins w:id="2639" w:author="ricardom mayer" w:date="2017-05-11T14:19:00Z">
        <w:r w:rsidR="008073B1">
          <w:rPr>
            <w:lang w:val="es-ES"/>
          </w:rPr>
          <w:t xml:space="preserve"> 9</w:t>
        </w:r>
      </w:ins>
      <w:del w:id="2640" w:author="ricardom mayer" w:date="2017-05-11T14:19:00Z">
        <w:r w:rsidRPr="00386EF9" w:rsidDel="008073B1">
          <w:rPr>
            <w:lang w:val="es-ES"/>
          </w:rPr>
          <w:delText xml:space="preserve"> de crecim</w:delText>
        </w:r>
      </w:del>
      <w:del w:id="2641" w:author="ricardom mayer" w:date="2017-05-11T14:05:00Z">
        <w:r w:rsidRPr="00386EF9" w:rsidDel="00B32CFB">
          <w:rPr>
            <w:lang w:val="es-ES"/>
          </w:rPr>
          <w:delText>e</w:delText>
        </w:r>
      </w:del>
      <w:del w:id="2642" w:author="ricardom mayer" w:date="2017-05-11T14:19:00Z">
        <w:r w:rsidRPr="00386EF9" w:rsidDel="008073B1">
          <w:rPr>
            <w:lang w:val="es-ES"/>
          </w:rPr>
          <w:delText>into tendencial o potencial bastante menores al mundo pre-crisis, particularmente agudo en los casos de Venezuela, Argentina y Brasil, con pocas pero notables excepciones como Bolivia, Nicaragua y Paraguay.</w:delText>
        </w:r>
      </w:del>
    </w:p>
    <w:p w:rsidR="00874F04" w:rsidRPr="00386EF9" w:rsidRDefault="00803EB3">
      <w:pPr>
        <w:pStyle w:val="Textoindependiente"/>
        <w:rPr>
          <w:lang w:val="es-ES"/>
        </w:rPr>
      </w:pPr>
      <w:r w:rsidRPr="00386EF9">
        <w:rPr>
          <w:lang w:val="es-ES"/>
        </w:rPr>
        <w:t xml:space="preserve">En nuestra muestra, sólo en 3 de 18 países, el PIB potencial exhibe </w:t>
      </w:r>
      <w:ins w:id="2643" w:author="ricardom mayer" w:date="2017-05-11T14:20:00Z">
        <w:r w:rsidR="008073B1">
          <w:rPr>
            <w:lang w:val="es-ES"/>
          </w:rPr>
          <w:t xml:space="preserve">un claro </w:t>
        </w:r>
      </w:ins>
      <w:r w:rsidRPr="00386EF9">
        <w:rPr>
          <w:lang w:val="es-ES"/>
        </w:rPr>
        <w:t>mayor dinamismo en el período post-2009. Casi en la mitad de los países (8 de 18) el PIB potencial pierde en promedio 100 o más puntos base de crecimiento cada año.</w:t>
      </w:r>
    </w:p>
    <w:p w:rsidR="00874F04" w:rsidRPr="00386EF9" w:rsidRDefault="00803EB3">
      <w:pPr>
        <w:pStyle w:val="Textoindependiente"/>
        <w:rPr>
          <w:lang w:val="es-ES"/>
        </w:rPr>
      </w:pPr>
      <w:r w:rsidRPr="00386EF9">
        <w:rPr>
          <w:lang w:val="es-ES"/>
        </w:rPr>
        <w:t xml:space="preserve">El caso de México es interesante porque exhibe tasas de crecimiento del PIB potencial esencialmente iguales (y modestas) en ambos períodos, probablemente debido a que sus 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 por lejos, no es tan pronunciada como la desaceleración de China, que tiende a tener un mayor peso en la exportaciones de los países América del Sur.</w:t>
      </w:r>
    </w:p>
    <w:p w:rsidR="00874F04" w:rsidRDefault="008073B1">
      <w:pPr>
        <w:pStyle w:val="TableCaption"/>
      </w:pPr>
      <w:proofErr w:type="spellStart"/>
      <w:ins w:id="2644" w:author="ricardom mayer" w:date="2017-05-11T14:19:00Z">
        <w:r>
          <w:t>Cuadro</w:t>
        </w:r>
        <w:proofErr w:type="spellEnd"/>
        <w:r>
          <w:t xml:space="preserve"> 9, </w:t>
        </w:r>
      </w:ins>
      <w:r w:rsidR="00803EB3">
        <w:t>Average growth of potential output, LAC</w:t>
      </w:r>
    </w:p>
    <w:tbl>
      <w:tblPr>
        <w:tblW w:w="0" w:type="pct"/>
        <w:tblLook w:val="04A0" w:firstRow="1" w:lastRow="0" w:firstColumn="1" w:lastColumn="0" w:noHBand="0" w:noVBand="1"/>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proofErr w:type="spellStart"/>
            <w:r>
              <w:t>país</w:t>
            </w:r>
            <w:proofErr w:type="spellEnd"/>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proofErr w:type="spellStart"/>
            <w:r>
              <w:t>cambio</w:t>
            </w:r>
            <w:proofErr w:type="spellEnd"/>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Textoindependiente"/>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Textoindependiente"/>
        <w:rPr>
          <w:lang w:val="es-ES"/>
        </w:rPr>
      </w:pPr>
      <w:r w:rsidRPr="00386EF9">
        <w:rPr>
          <w:lang w:val="es-ES"/>
        </w:rPr>
        <w:t xml:space="preserve">Esta nueva realidad que enfrenta la región no es, por supuesto, un mal endémico: es parte de un contexto </w:t>
      </w:r>
      <w:proofErr w:type="spellStart"/>
      <w:r w:rsidRPr="00386EF9">
        <w:rPr>
          <w:lang w:val="es-ES"/>
        </w:rPr>
        <w:t>interacional</w:t>
      </w:r>
      <w:proofErr w:type="spellEnd"/>
      <w:r w:rsidRPr="00386EF9">
        <w:rPr>
          <w:lang w:val="es-ES"/>
        </w:rPr>
        <w:t xml:space="preserve"> de desaceleración, tal como puede verse en el segundo cuadro: Estados Unidos, China, la zona del euro (sus tres principales socios comerciales) y el conjunto de las economías avanzadas (IMF </w:t>
      </w:r>
      <w:proofErr w:type="spellStart"/>
      <w:r w:rsidRPr="00386EF9">
        <w:rPr>
          <w:lang w:val="es-ES"/>
        </w:rPr>
        <w:t>classification</w:t>
      </w:r>
      <w:proofErr w:type="spellEnd"/>
      <w:r w:rsidRPr="00386EF9">
        <w:rPr>
          <w:lang w:val="es-ES"/>
        </w:rPr>
        <w:t xml:space="preserve">) también exhiben menores tasa de </w:t>
      </w:r>
      <w:r w:rsidRPr="00386EF9">
        <w:rPr>
          <w:lang w:val="es-ES"/>
        </w:rPr>
        <w:lastRenderedPageBreak/>
        <w:t xml:space="preserve">crecimiento de sus PIB </w:t>
      </w:r>
      <w:proofErr w:type="spellStart"/>
      <w:r w:rsidRPr="00386EF9">
        <w:rPr>
          <w:lang w:val="es-ES"/>
        </w:rPr>
        <w:t>tendeciales</w:t>
      </w:r>
      <w:proofErr w:type="spellEnd"/>
      <w:r w:rsidRPr="00386EF9">
        <w:rPr>
          <w:lang w:val="es-ES"/>
        </w:rPr>
        <w:t xml:space="preserve"> en igual período. Es cierto aún para los Estado Unidos, donde </w:t>
      </w:r>
      <w:proofErr w:type="spellStart"/>
      <w:r w:rsidRPr="00386EF9">
        <w:rPr>
          <w:lang w:val="es-ES"/>
        </w:rPr>
        <w:t>incluímos</w:t>
      </w:r>
      <w:proofErr w:type="spellEnd"/>
      <w:r w:rsidRPr="00386EF9">
        <w:rPr>
          <w:lang w:val="es-ES"/>
        </w:rPr>
        <w:t xml:space="preserve">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rsidR="00874F04" w:rsidRPr="00386EF9" w:rsidRDefault="00874F04">
      <w:pPr>
        <w:pStyle w:val="Textoindependiente"/>
        <w:rPr>
          <w:lang w:val="es-ES"/>
        </w:rPr>
      </w:pPr>
    </w:p>
    <w:p w:rsidR="00874F04" w:rsidRPr="00386EF9" w:rsidRDefault="00803EB3">
      <w:pPr>
        <w:pStyle w:val="Ttulo5"/>
        <w:rPr>
          <w:lang w:val="es-ES"/>
        </w:rPr>
      </w:pPr>
      <w:bookmarkStart w:id="2645" w:name="page-break"/>
      <w:bookmarkEnd w:id="2645"/>
      <w:r w:rsidRPr="00386EF9">
        <w:rPr>
          <w:lang w:val="es-ES"/>
        </w:rPr>
        <w:lastRenderedPageBreak/>
        <w:t>Page break</w:t>
      </w:r>
    </w:p>
    <w:p w:rsidR="00874F04" w:rsidRPr="00386EF9" w:rsidRDefault="00803EB3">
      <w:pPr>
        <w:pStyle w:val="Ttulo3"/>
        <w:rPr>
          <w:lang w:val="es-ES"/>
        </w:rPr>
      </w:pPr>
      <w:bookmarkStart w:id="2646" w:name="evolucion-de-los-determinantes"/>
      <w:bookmarkEnd w:id="2646"/>
      <w:r w:rsidRPr="00386EF9">
        <w:rPr>
          <w:lang w:val="es-ES"/>
        </w:rPr>
        <w:t>Evolución de los determinantes</w:t>
      </w:r>
    </w:p>
    <w:p w:rsidR="00874F04" w:rsidRPr="002D5CE4" w:rsidRDefault="009071F6">
      <w:pPr>
        <w:pStyle w:val="Ttulo4"/>
        <w:rPr>
          <w:rPrChange w:id="2647" w:author="user" w:date="2017-05-10T09:34:00Z">
            <w:rPr>
              <w:lang w:val="es-ES"/>
            </w:rPr>
          </w:rPrChange>
        </w:rPr>
      </w:pPr>
      <w:bookmarkStart w:id="2648" w:name="exportaciones-e-importaciones"/>
      <w:bookmarkEnd w:id="2648"/>
      <w:proofErr w:type="spellStart"/>
      <w:r w:rsidRPr="009071F6">
        <w:rPr>
          <w:rPrChange w:id="2649" w:author="user" w:date="2017-05-10T09:34:00Z">
            <w:rPr>
              <w:sz w:val="32"/>
              <w:szCs w:val="32"/>
              <w:lang w:val="es-ES"/>
            </w:rPr>
          </w:rPrChange>
        </w:rPr>
        <w:t>Exportaciones</w:t>
      </w:r>
      <w:proofErr w:type="spellEnd"/>
      <w:r w:rsidRPr="009071F6">
        <w:rPr>
          <w:rPrChange w:id="2650" w:author="user" w:date="2017-05-10T09:34:00Z">
            <w:rPr>
              <w:sz w:val="32"/>
              <w:szCs w:val="32"/>
              <w:lang w:val="es-ES"/>
            </w:rPr>
          </w:rPrChange>
        </w:rPr>
        <w:t xml:space="preserve"> e </w:t>
      </w:r>
      <w:proofErr w:type="spellStart"/>
      <w:r w:rsidRPr="009071F6">
        <w:rPr>
          <w:rPrChange w:id="2651" w:author="user" w:date="2017-05-10T09:34:00Z">
            <w:rPr>
              <w:sz w:val="32"/>
              <w:szCs w:val="32"/>
              <w:lang w:val="es-ES"/>
            </w:rPr>
          </w:rPrChange>
        </w:rPr>
        <w:t>Importaciones</w:t>
      </w:r>
      <w:proofErr w:type="spellEnd"/>
    </w:p>
    <w:p w:rsidR="00874F04" w:rsidRDefault="00803EB3">
      <w:pPr>
        <w:pStyle w:val="TableCaption"/>
      </w:pPr>
      <w:r>
        <w:t>Volume of exports, average period growth (LAC-18)</w:t>
      </w:r>
    </w:p>
    <w:tbl>
      <w:tblPr>
        <w:tblW w:w="0" w:type="pct"/>
        <w:tblLook w:val="04A0" w:firstRow="1" w:lastRow="0" w:firstColumn="1" w:lastColumn="0" w:noHBand="0" w:noVBand="1"/>
      </w:tblPr>
      <w:tblGrid>
        <w:gridCol w:w="2281"/>
        <w:gridCol w:w="2211"/>
        <w:gridCol w:w="2211"/>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Exports 2003-2008</w:t>
            </w:r>
          </w:p>
        </w:tc>
        <w:tc>
          <w:tcPr>
            <w:tcW w:w="0" w:type="auto"/>
            <w:tcBorders>
              <w:bottom w:val="single" w:sz="0" w:space="0" w:color="auto"/>
            </w:tcBorders>
            <w:vAlign w:val="bottom"/>
          </w:tcPr>
          <w:p w:rsidR="00874F04" w:rsidRDefault="00803EB3">
            <w:pPr>
              <w:pStyle w:val="Compact"/>
              <w:jc w:val="right"/>
            </w:pPr>
            <w:r>
              <w:t>Exports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right"/>
            </w:pPr>
            <w:r>
              <w:t>0.8</w:t>
            </w:r>
          </w:p>
        </w:tc>
        <w:tc>
          <w:tcPr>
            <w:tcW w:w="0" w:type="auto"/>
          </w:tcPr>
          <w:p w:rsidR="00874F04" w:rsidRDefault="00803EB3">
            <w:pPr>
              <w:pStyle w:val="Compact"/>
              <w:jc w:val="right"/>
            </w:pPr>
            <w: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Textoindependiente"/>
      </w:pPr>
      <w:r>
        <w:rPr>
          <w:b/>
        </w:rPr>
        <w:t>Note:</w:t>
      </w:r>
      <w:r>
        <w:t xml:space="preserve"> </w:t>
      </w:r>
      <w:r>
        <w:rPr>
          <w:vertAlign w:val="superscript"/>
        </w:rPr>
        <w:t>a</w:t>
      </w:r>
      <w:r>
        <w:t xml:space="preserve"> Source: growth rates for each year from WEO April 2017</w:t>
      </w:r>
    </w:p>
    <w:p w:rsidR="00874F04" w:rsidRPr="00386EF9" w:rsidRDefault="00803EB3">
      <w:pPr>
        <w:pStyle w:val="Textoindependiente"/>
        <w:rPr>
          <w:lang w:val="es-ES"/>
        </w:rPr>
      </w:pPr>
      <w:r w:rsidRPr="00386EF9">
        <w:rPr>
          <w:lang w:val="es-ES"/>
        </w:rPr>
        <w:t xml:space="preserve">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proofErr w:type="spellStart"/>
      <w:r w:rsidRPr="00386EF9">
        <w:rPr>
          <w:lang w:val="es-ES"/>
        </w:rPr>
        <w:t>m+as</w:t>
      </w:r>
      <w:proofErr w:type="spellEnd"/>
      <w:r w:rsidRPr="00386EF9">
        <w:rPr>
          <w:lang w:val="es-ES"/>
        </w:rPr>
        <w:t xml:space="preserve"> bien modestos durante 2003-2008.</w:t>
      </w:r>
    </w:p>
    <w:p w:rsidR="00874F04" w:rsidRPr="00386EF9" w:rsidRDefault="00803EB3">
      <w:pPr>
        <w:pStyle w:val="Textoindependiente"/>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w:t>
      </w:r>
      <w:proofErr w:type="spellStart"/>
      <w:r w:rsidRPr="00386EF9">
        <w:rPr>
          <w:lang w:val="es-ES"/>
        </w:rPr>
        <w:t>ráida</w:t>
      </w:r>
      <w:proofErr w:type="spellEnd"/>
      <w:r w:rsidRPr="00386EF9">
        <w:rPr>
          <w:lang w:val="es-ES"/>
        </w:rPr>
        <w:t xml:space="preserve"> expansión promedio-- que lograron incrementar la velocidad de expansión de sus exportaciones, están también los casos de Nicaragua, Costa Rica, Panamá y EL Salvador que sufrieron un </w:t>
      </w:r>
      <w:r w:rsidRPr="00386EF9">
        <w:rPr>
          <w:lang w:val="es-ES"/>
        </w:rPr>
        <w:lastRenderedPageBreak/>
        <w:t>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Textoindependiente"/>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Textoindependiente"/>
        <w:rPr>
          <w:lang w:val="es-ES"/>
        </w:rPr>
      </w:pPr>
      <w:r w:rsidRPr="00386EF9">
        <w:rPr>
          <w:lang w:val="es-ES"/>
        </w:rP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w:t>
      </w:r>
      <w:proofErr w:type="spellStart"/>
      <w:r w:rsidRPr="00386EF9">
        <w:rPr>
          <w:lang w:val="es-ES"/>
        </w:rPr>
        <w:t>aual</w:t>
      </w:r>
      <w:proofErr w:type="spellEnd"/>
      <w:r w:rsidRPr="00386EF9">
        <w:rPr>
          <w:lang w:val="es-ES"/>
        </w:rPr>
        <w:t xml:space="preserve"> a 4,5% anual) ayuda a explicar por qué México, Honduras )y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proofErr w:type="spellStart"/>
      <w:r w:rsidRPr="00386EF9">
        <w:rPr>
          <w:lang w:val="es-ES"/>
        </w:rPr>
        <w:t>especialemente</w:t>
      </w:r>
      <w:proofErr w:type="spellEnd"/>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firstRow="1" w:lastRow="0" w:firstColumn="1" w:lastColumn="0" w:noHBand="0" w:noVBand="1"/>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Textoindependiente"/>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w:t>
      </w:r>
      <w:proofErr w:type="spellStart"/>
      <w:r>
        <w:t>gdp</w:t>
      </w:r>
      <w:proofErr w:type="spellEnd"/>
      <w:r>
        <w:t xml:space="preserve"> (LAC-18)</w:t>
      </w:r>
    </w:p>
    <w:tbl>
      <w:tblPr>
        <w:tblW w:w="0" w:type="pct"/>
        <w:tblLook w:val="04A0" w:firstRow="1" w:lastRow="0" w:firstColumn="1" w:lastColumn="0" w:noHBand="0" w:noVBand="1"/>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lastRenderedPageBreak/>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Textoindependiente"/>
      </w:pPr>
      <w:r>
        <w:rPr>
          <w:b/>
        </w:rPr>
        <w:t>Note:</w:t>
      </w:r>
      <w:r>
        <w:t xml:space="preserve"> </w:t>
      </w:r>
      <w:r>
        <w:rPr>
          <w:vertAlign w:val="superscript"/>
        </w:rPr>
        <w:t>a</w:t>
      </w:r>
      <w:r>
        <w:t xml:space="preserve"> Source: WB</w:t>
      </w:r>
    </w:p>
    <w:p w:rsidR="00874F04" w:rsidRDefault="00803EB3">
      <w:pPr>
        <w:pStyle w:val="TableCaption"/>
      </w:pPr>
      <w:r>
        <w:t>Growth of trade/</w:t>
      </w:r>
      <w:proofErr w:type="spellStart"/>
      <w:r>
        <w:t>gdp</w:t>
      </w:r>
      <w:proofErr w:type="spellEnd"/>
      <w:r>
        <w:t xml:space="preserve"> (other economies)</w:t>
      </w:r>
    </w:p>
    <w:tbl>
      <w:tblPr>
        <w:tblW w:w="0" w:type="pct"/>
        <w:tblLook w:val="04A0" w:firstRow="1" w:lastRow="0" w:firstColumn="1" w:lastColumn="0" w:noHBand="0" w:noVBand="1"/>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Textoindependiente"/>
      </w:pPr>
      <w:r>
        <w:rPr>
          <w:b/>
        </w:rPr>
        <w:t>Note:</w:t>
      </w:r>
      <w:r>
        <w:t xml:space="preserve"> </w:t>
      </w:r>
      <w:r>
        <w:rPr>
          <w:vertAlign w:val="superscript"/>
        </w:rPr>
        <w:t>a</w:t>
      </w:r>
      <w:r>
        <w:t xml:space="preserve"> Source: WB</w:t>
      </w:r>
    </w:p>
    <w:p w:rsidR="00874F04" w:rsidRDefault="00803EB3">
      <w:pPr>
        <w:pStyle w:val="Ttulo5"/>
      </w:pPr>
      <w:bookmarkStart w:id="2652" w:name="page-brake-1"/>
      <w:bookmarkEnd w:id="2652"/>
      <w:r>
        <w:lastRenderedPageBreak/>
        <w:t>Page brake</w:t>
      </w:r>
    </w:p>
    <w:p w:rsidR="00874F04" w:rsidRDefault="00803EB3">
      <w:pPr>
        <w:pStyle w:val="Ttulo4"/>
      </w:pPr>
      <w:bookmarkStart w:id="2653" w:name="commodity-prices"/>
      <w:bookmarkEnd w:id="2653"/>
      <w:r>
        <w:t>Commodity prices</w:t>
      </w:r>
    </w:p>
    <w:p w:rsidR="00874F04" w:rsidRPr="00386EF9" w:rsidRDefault="00803EB3">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firstRow="1" w:lastRow="0" w:firstColumn="1" w:lastColumn="0" w:noHBand="0" w:noVBand="1"/>
      </w:tblPr>
      <w:tblGrid>
        <w:gridCol w:w="1408"/>
        <w:gridCol w:w="1359"/>
        <w:gridCol w:w="1359"/>
        <w:gridCol w:w="994"/>
      </w:tblGrid>
      <w:tr w:rsidR="00874F04">
        <w:tc>
          <w:tcPr>
            <w:tcW w:w="0" w:type="auto"/>
            <w:tcBorders>
              <w:bottom w:val="single" w:sz="0" w:space="0" w:color="auto"/>
            </w:tcBorders>
            <w:vAlign w:val="bottom"/>
          </w:tcPr>
          <w:p w:rsidR="00874F04" w:rsidRDefault="00803EB3">
            <w:pPr>
              <w:pStyle w:val="Compact"/>
            </w:pPr>
            <w:r>
              <w:t>Commodity</w:t>
            </w: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Textoindependiente"/>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Ttulo5"/>
        <w:rPr>
          <w:lang w:val="es-ES"/>
        </w:rPr>
      </w:pPr>
      <w:bookmarkStart w:id="2654" w:name="page-break-1"/>
      <w:bookmarkEnd w:id="2654"/>
      <w:r w:rsidRPr="00386EF9">
        <w:rPr>
          <w:lang w:val="es-ES"/>
        </w:rPr>
        <w:lastRenderedPageBreak/>
        <w:t>Page break</w:t>
      </w:r>
    </w:p>
    <w:p w:rsidR="00874F04" w:rsidRPr="00386EF9" w:rsidRDefault="00803EB3">
      <w:pPr>
        <w:pStyle w:val="Ttulo4"/>
        <w:rPr>
          <w:lang w:val="es-ES"/>
        </w:rPr>
      </w:pPr>
      <w:bookmarkStart w:id="2655" w:name="formacion-de-capital"/>
      <w:bookmarkEnd w:id="2655"/>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Textoindependiente"/>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874F04" w:rsidRDefault="00803EB3">
      <w:pPr>
        <w:pStyle w:val="TableCaption"/>
      </w:pPr>
      <w:r>
        <w:t>Growth Gross Fixed Cap formation, lac 18 (%)</w:t>
      </w:r>
    </w:p>
    <w:tbl>
      <w:tblPr>
        <w:tblW w:w="0" w:type="pct"/>
        <w:tblLook w:val="04A0" w:firstRow="1" w:lastRow="0" w:firstColumn="1" w:lastColumn="0" w:noHBand="0" w:noVBand="1"/>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Textoindependiente"/>
      </w:pPr>
      <w:r>
        <w:rPr>
          <w:b/>
        </w:rPr>
        <w:t>Note:</w:t>
      </w:r>
      <w:r>
        <w:t xml:space="preserve"> </w:t>
      </w:r>
      <w:r>
        <w:rPr>
          <w:vertAlign w:val="superscript"/>
        </w:rPr>
        <w:t>a</w:t>
      </w:r>
      <w:r>
        <w:t xml:space="preserve"> Source: WB</w:t>
      </w:r>
    </w:p>
    <w:p w:rsidR="00874F04" w:rsidDel="00270173" w:rsidRDefault="00803EB3">
      <w:pPr>
        <w:pStyle w:val="TableCaption"/>
        <w:rPr>
          <w:del w:id="2656" w:author="user" w:date="2017-05-10T11:06:00Z"/>
        </w:rPr>
      </w:pPr>
      <w:del w:id="2657" w:author="user" w:date="2017-05-10T11:06:00Z">
        <w:r w:rsidDel="00270173">
          <w:delText>Growth Gross Fixed Cap formation, other economies (%)</w:delText>
        </w:r>
      </w:del>
    </w:p>
    <w:tbl>
      <w:tblPr>
        <w:tblW w:w="0" w:type="pct"/>
        <w:tblLook w:val="04A0" w:firstRow="1" w:lastRow="0" w:firstColumn="1" w:lastColumn="0" w:noHBand="0" w:noVBand="1"/>
      </w:tblPr>
      <w:tblGrid>
        <w:gridCol w:w="521"/>
        <w:gridCol w:w="1359"/>
        <w:gridCol w:w="1359"/>
        <w:gridCol w:w="994"/>
      </w:tblGrid>
      <w:tr w:rsidR="00874F04" w:rsidDel="00270173">
        <w:trPr>
          <w:del w:id="2658" w:author="user" w:date="2017-05-10T11:06:00Z"/>
        </w:trPr>
        <w:tc>
          <w:tcPr>
            <w:tcW w:w="0" w:type="auto"/>
            <w:tcBorders>
              <w:bottom w:val="single" w:sz="0" w:space="0" w:color="auto"/>
            </w:tcBorders>
            <w:vAlign w:val="bottom"/>
          </w:tcPr>
          <w:p w:rsidR="00874F04" w:rsidDel="00270173" w:rsidRDefault="00874F04">
            <w:pPr>
              <w:pStyle w:val="Compact"/>
              <w:rPr>
                <w:del w:id="2659" w:author="user" w:date="2017-05-10T11:06:00Z"/>
              </w:rPr>
            </w:pPr>
          </w:p>
        </w:tc>
        <w:tc>
          <w:tcPr>
            <w:tcW w:w="0" w:type="auto"/>
            <w:tcBorders>
              <w:bottom w:val="single" w:sz="0" w:space="0" w:color="auto"/>
            </w:tcBorders>
            <w:vAlign w:val="bottom"/>
          </w:tcPr>
          <w:p w:rsidR="00874F04" w:rsidDel="00270173" w:rsidRDefault="00803EB3">
            <w:pPr>
              <w:pStyle w:val="Compact"/>
              <w:jc w:val="right"/>
              <w:rPr>
                <w:del w:id="2660" w:author="user" w:date="2017-05-10T11:06:00Z"/>
              </w:rPr>
            </w:pPr>
            <w:del w:id="2661" w:author="user" w:date="2017-05-10T11:06: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662" w:author="user" w:date="2017-05-10T11:06:00Z"/>
              </w:rPr>
            </w:pPr>
            <w:del w:id="2663" w:author="user" w:date="2017-05-10T11:06: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664" w:author="user" w:date="2017-05-10T11:06:00Z"/>
              </w:rPr>
            </w:pPr>
            <w:del w:id="2665" w:author="user" w:date="2017-05-10T11:06:00Z">
              <w:r w:rsidDel="00270173">
                <w:delText>Cambio</w:delText>
              </w:r>
            </w:del>
          </w:p>
        </w:tc>
      </w:tr>
      <w:tr w:rsidR="00874F04" w:rsidDel="00270173">
        <w:trPr>
          <w:del w:id="2666" w:author="user" w:date="2017-05-10T11:06:00Z"/>
        </w:trPr>
        <w:tc>
          <w:tcPr>
            <w:tcW w:w="0" w:type="auto"/>
          </w:tcPr>
          <w:p w:rsidR="00874F04" w:rsidDel="00270173" w:rsidRDefault="00803EB3">
            <w:pPr>
              <w:pStyle w:val="Compact"/>
              <w:rPr>
                <w:del w:id="2667" w:author="user" w:date="2017-05-10T11:06:00Z"/>
              </w:rPr>
            </w:pPr>
            <w:del w:id="2668" w:author="user" w:date="2017-05-10T11:06:00Z">
              <w:r w:rsidDel="00270173">
                <w:delText>JP</w:delText>
              </w:r>
            </w:del>
          </w:p>
        </w:tc>
        <w:tc>
          <w:tcPr>
            <w:tcW w:w="0" w:type="auto"/>
          </w:tcPr>
          <w:p w:rsidR="00874F04" w:rsidDel="00270173" w:rsidRDefault="00803EB3">
            <w:pPr>
              <w:pStyle w:val="Compact"/>
              <w:jc w:val="right"/>
              <w:rPr>
                <w:del w:id="2669" w:author="user" w:date="2017-05-10T11:06:00Z"/>
              </w:rPr>
            </w:pPr>
            <w:del w:id="2670" w:author="user" w:date="2017-05-10T11:06:00Z">
              <w:r w:rsidDel="00270173">
                <w:delText>-0.4</w:delText>
              </w:r>
            </w:del>
          </w:p>
        </w:tc>
        <w:tc>
          <w:tcPr>
            <w:tcW w:w="0" w:type="auto"/>
          </w:tcPr>
          <w:p w:rsidR="00874F04" w:rsidDel="00270173" w:rsidRDefault="00803EB3">
            <w:pPr>
              <w:pStyle w:val="Compact"/>
              <w:jc w:val="right"/>
              <w:rPr>
                <w:del w:id="2671" w:author="user" w:date="2017-05-10T11:06:00Z"/>
              </w:rPr>
            </w:pPr>
            <w:del w:id="2672" w:author="user" w:date="2017-05-10T11:06:00Z">
              <w:r w:rsidDel="00270173">
                <w:delText>2.2</w:delText>
              </w:r>
            </w:del>
          </w:p>
        </w:tc>
        <w:tc>
          <w:tcPr>
            <w:tcW w:w="0" w:type="auto"/>
          </w:tcPr>
          <w:p w:rsidR="00874F04" w:rsidDel="00270173" w:rsidRDefault="00803EB3">
            <w:pPr>
              <w:pStyle w:val="Compact"/>
              <w:jc w:val="right"/>
              <w:rPr>
                <w:del w:id="2673" w:author="user" w:date="2017-05-10T11:06:00Z"/>
              </w:rPr>
            </w:pPr>
            <w:del w:id="2674" w:author="user" w:date="2017-05-10T11:06:00Z">
              <w:r w:rsidDel="00270173">
                <w:delText>2.5</w:delText>
              </w:r>
            </w:del>
          </w:p>
        </w:tc>
      </w:tr>
      <w:tr w:rsidR="00874F04" w:rsidDel="00270173">
        <w:trPr>
          <w:del w:id="2675" w:author="user" w:date="2017-05-10T11:06:00Z"/>
        </w:trPr>
        <w:tc>
          <w:tcPr>
            <w:tcW w:w="0" w:type="auto"/>
          </w:tcPr>
          <w:p w:rsidR="00874F04" w:rsidDel="00270173" w:rsidRDefault="00803EB3">
            <w:pPr>
              <w:pStyle w:val="Compact"/>
              <w:rPr>
                <w:del w:id="2676" w:author="user" w:date="2017-05-10T11:06:00Z"/>
              </w:rPr>
            </w:pPr>
            <w:del w:id="2677" w:author="user" w:date="2017-05-10T11:06:00Z">
              <w:r w:rsidDel="00270173">
                <w:delText>US</w:delText>
              </w:r>
            </w:del>
          </w:p>
        </w:tc>
        <w:tc>
          <w:tcPr>
            <w:tcW w:w="0" w:type="auto"/>
          </w:tcPr>
          <w:p w:rsidR="00874F04" w:rsidDel="00270173" w:rsidRDefault="00803EB3">
            <w:pPr>
              <w:pStyle w:val="Compact"/>
              <w:jc w:val="right"/>
              <w:rPr>
                <w:del w:id="2678" w:author="user" w:date="2017-05-10T11:06:00Z"/>
              </w:rPr>
            </w:pPr>
            <w:del w:id="2679" w:author="user" w:date="2017-05-10T11:06:00Z">
              <w:r w:rsidDel="00270173">
                <w:delText>1.2</w:delText>
              </w:r>
            </w:del>
          </w:p>
        </w:tc>
        <w:tc>
          <w:tcPr>
            <w:tcW w:w="0" w:type="auto"/>
          </w:tcPr>
          <w:p w:rsidR="00874F04" w:rsidDel="00270173" w:rsidRDefault="00803EB3">
            <w:pPr>
              <w:pStyle w:val="Compact"/>
              <w:jc w:val="right"/>
              <w:rPr>
                <w:del w:id="2680" w:author="user" w:date="2017-05-10T11:06:00Z"/>
              </w:rPr>
            </w:pPr>
            <w:del w:id="2681" w:author="user" w:date="2017-05-10T11:06:00Z">
              <w:r w:rsidDel="00270173">
                <w:delText>3.5</w:delText>
              </w:r>
            </w:del>
          </w:p>
        </w:tc>
        <w:tc>
          <w:tcPr>
            <w:tcW w:w="0" w:type="auto"/>
          </w:tcPr>
          <w:p w:rsidR="00874F04" w:rsidDel="00270173" w:rsidRDefault="00803EB3">
            <w:pPr>
              <w:pStyle w:val="Compact"/>
              <w:jc w:val="right"/>
              <w:rPr>
                <w:del w:id="2682" w:author="user" w:date="2017-05-10T11:06:00Z"/>
              </w:rPr>
            </w:pPr>
            <w:del w:id="2683" w:author="user" w:date="2017-05-10T11:06:00Z">
              <w:r w:rsidDel="00270173">
                <w:delText>2.3</w:delText>
              </w:r>
            </w:del>
          </w:p>
        </w:tc>
      </w:tr>
      <w:tr w:rsidR="00874F04" w:rsidDel="00270173">
        <w:trPr>
          <w:del w:id="2684" w:author="user" w:date="2017-05-10T11:06:00Z"/>
        </w:trPr>
        <w:tc>
          <w:tcPr>
            <w:tcW w:w="0" w:type="auto"/>
          </w:tcPr>
          <w:p w:rsidR="00874F04" w:rsidDel="00270173" w:rsidRDefault="00803EB3">
            <w:pPr>
              <w:pStyle w:val="Compact"/>
              <w:rPr>
                <w:del w:id="2685" w:author="user" w:date="2017-05-10T11:06:00Z"/>
              </w:rPr>
            </w:pPr>
            <w:del w:id="2686" w:author="user" w:date="2017-05-10T11:06:00Z">
              <w:r w:rsidDel="00270173">
                <w:delText>GB</w:delText>
              </w:r>
            </w:del>
          </w:p>
        </w:tc>
        <w:tc>
          <w:tcPr>
            <w:tcW w:w="0" w:type="auto"/>
          </w:tcPr>
          <w:p w:rsidR="00874F04" w:rsidDel="00270173" w:rsidRDefault="00803EB3">
            <w:pPr>
              <w:pStyle w:val="Compact"/>
              <w:jc w:val="right"/>
              <w:rPr>
                <w:del w:id="2687" w:author="user" w:date="2017-05-10T11:06:00Z"/>
              </w:rPr>
            </w:pPr>
            <w:del w:id="2688" w:author="user" w:date="2017-05-10T11:06:00Z">
              <w:r w:rsidDel="00270173">
                <w:delText>1.4</w:delText>
              </w:r>
            </w:del>
          </w:p>
        </w:tc>
        <w:tc>
          <w:tcPr>
            <w:tcW w:w="0" w:type="auto"/>
          </w:tcPr>
          <w:p w:rsidR="00874F04" w:rsidDel="00270173" w:rsidRDefault="00803EB3">
            <w:pPr>
              <w:pStyle w:val="Compact"/>
              <w:jc w:val="right"/>
              <w:rPr>
                <w:del w:id="2689" w:author="user" w:date="2017-05-10T11:06:00Z"/>
              </w:rPr>
            </w:pPr>
            <w:del w:id="2690" w:author="user" w:date="2017-05-10T11:06:00Z">
              <w:r w:rsidDel="00270173">
                <w:delText>2.9</w:delText>
              </w:r>
            </w:del>
          </w:p>
        </w:tc>
        <w:tc>
          <w:tcPr>
            <w:tcW w:w="0" w:type="auto"/>
          </w:tcPr>
          <w:p w:rsidR="00874F04" w:rsidDel="00270173" w:rsidRDefault="00803EB3">
            <w:pPr>
              <w:pStyle w:val="Compact"/>
              <w:jc w:val="right"/>
              <w:rPr>
                <w:del w:id="2691" w:author="user" w:date="2017-05-10T11:06:00Z"/>
              </w:rPr>
            </w:pPr>
            <w:del w:id="2692" w:author="user" w:date="2017-05-10T11:06:00Z">
              <w:r w:rsidDel="00270173">
                <w:delText>1.5</w:delText>
              </w:r>
            </w:del>
          </w:p>
        </w:tc>
      </w:tr>
      <w:tr w:rsidR="00874F04" w:rsidDel="00270173">
        <w:trPr>
          <w:del w:id="2693" w:author="user" w:date="2017-05-10T11:06:00Z"/>
        </w:trPr>
        <w:tc>
          <w:tcPr>
            <w:tcW w:w="0" w:type="auto"/>
          </w:tcPr>
          <w:p w:rsidR="00874F04" w:rsidDel="00270173" w:rsidRDefault="00803EB3">
            <w:pPr>
              <w:pStyle w:val="Compact"/>
              <w:rPr>
                <w:del w:id="2694" w:author="user" w:date="2017-05-10T11:06:00Z"/>
              </w:rPr>
            </w:pPr>
            <w:del w:id="2695" w:author="user" w:date="2017-05-10T11:06:00Z">
              <w:r w:rsidDel="00270173">
                <w:delText>DE</w:delText>
              </w:r>
            </w:del>
          </w:p>
        </w:tc>
        <w:tc>
          <w:tcPr>
            <w:tcW w:w="0" w:type="auto"/>
          </w:tcPr>
          <w:p w:rsidR="00874F04" w:rsidDel="00270173" w:rsidRDefault="00803EB3">
            <w:pPr>
              <w:pStyle w:val="Compact"/>
              <w:jc w:val="right"/>
              <w:rPr>
                <w:del w:id="2696" w:author="user" w:date="2017-05-10T11:06:00Z"/>
              </w:rPr>
            </w:pPr>
            <w:del w:id="2697" w:author="user" w:date="2017-05-10T11:06:00Z">
              <w:r w:rsidDel="00270173">
                <w:delText>2.3</w:delText>
              </w:r>
            </w:del>
          </w:p>
        </w:tc>
        <w:tc>
          <w:tcPr>
            <w:tcW w:w="0" w:type="auto"/>
          </w:tcPr>
          <w:p w:rsidR="00874F04" w:rsidDel="00270173" w:rsidRDefault="00803EB3">
            <w:pPr>
              <w:pStyle w:val="Compact"/>
              <w:jc w:val="right"/>
              <w:rPr>
                <w:del w:id="2698" w:author="user" w:date="2017-05-10T11:06:00Z"/>
              </w:rPr>
            </w:pPr>
            <w:del w:id="2699" w:author="user" w:date="2017-05-10T11:06:00Z">
              <w:r w:rsidDel="00270173">
                <w:delText>1.7</w:delText>
              </w:r>
            </w:del>
          </w:p>
        </w:tc>
        <w:tc>
          <w:tcPr>
            <w:tcW w:w="0" w:type="auto"/>
          </w:tcPr>
          <w:p w:rsidR="00874F04" w:rsidDel="00270173" w:rsidRDefault="00803EB3">
            <w:pPr>
              <w:pStyle w:val="Compact"/>
              <w:jc w:val="right"/>
              <w:rPr>
                <w:del w:id="2700" w:author="user" w:date="2017-05-10T11:06:00Z"/>
              </w:rPr>
            </w:pPr>
            <w:del w:id="2701" w:author="user" w:date="2017-05-10T11:06:00Z">
              <w:r w:rsidDel="00270173">
                <w:delText>-0.6</w:delText>
              </w:r>
            </w:del>
          </w:p>
        </w:tc>
      </w:tr>
      <w:tr w:rsidR="00874F04" w:rsidDel="00270173">
        <w:trPr>
          <w:del w:id="2702" w:author="user" w:date="2017-05-10T11:06:00Z"/>
        </w:trPr>
        <w:tc>
          <w:tcPr>
            <w:tcW w:w="0" w:type="auto"/>
          </w:tcPr>
          <w:p w:rsidR="00874F04" w:rsidDel="00270173" w:rsidRDefault="00803EB3">
            <w:pPr>
              <w:pStyle w:val="Compact"/>
              <w:rPr>
                <w:del w:id="2703" w:author="user" w:date="2017-05-10T11:06:00Z"/>
              </w:rPr>
            </w:pPr>
            <w:del w:id="2704" w:author="user" w:date="2017-05-10T11:06:00Z">
              <w:r w:rsidDel="00270173">
                <w:delText>CN</w:delText>
              </w:r>
            </w:del>
          </w:p>
        </w:tc>
        <w:tc>
          <w:tcPr>
            <w:tcW w:w="0" w:type="auto"/>
          </w:tcPr>
          <w:p w:rsidR="00874F04" w:rsidDel="00270173" w:rsidRDefault="00803EB3">
            <w:pPr>
              <w:pStyle w:val="Compact"/>
              <w:jc w:val="right"/>
              <w:rPr>
                <w:del w:id="2705" w:author="user" w:date="2017-05-10T11:06:00Z"/>
              </w:rPr>
            </w:pPr>
            <w:del w:id="2706" w:author="user" w:date="2017-05-10T11:06:00Z">
              <w:r w:rsidDel="00270173">
                <w:delText>10.2</w:delText>
              </w:r>
            </w:del>
          </w:p>
        </w:tc>
        <w:tc>
          <w:tcPr>
            <w:tcW w:w="0" w:type="auto"/>
          </w:tcPr>
          <w:p w:rsidR="00874F04" w:rsidDel="00270173" w:rsidRDefault="00803EB3">
            <w:pPr>
              <w:pStyle w:val="Compact"/>
              <w:jc w:val="right"/>
              <w:rPr>
                <w:del w:id="2707" w:author="user" w:date="2017-05-10T11:06:00Z"/>
              </w:rPr>
            </w:pPr>
            <w:del w:id="2708" w:author="user" w:date="2017-05-10T11:06:00Z">
              <w:r w:rsidDel="00270173">
                <w:delText>6.8</w:delText>
              </w:r>
            </w:del>
          </w:p>
        </w:tc>
        <w:tc>
          <w:tcPr>
            <w:tcW w:w="0" w:type="auto"/>
          </w:tcPr>
          <w:p w:rsidR="00874F04" w:rsidDel="00270173" w:rsidRDefault="00803EB3">
            <w:pPr>
              <w:pStyle w:val="Compact"/>
              <w:jc w:val="right"/>
              <w:rPr>
                <w:del w:id="2709" w:author="user" w:date="2017-05-10T11:06:00Z"/>
              </w:rPr>
            </w:pPr>
            <w:del w:id="2710" w:author="user" w:date="2017-05-10T11:06:00Z">
              <w:r w:rsidDel="00270173">
                <w:delText>-3.4</w:delText>
              </w:r>
            </w:del>
          </w:p>
        </w:tc>
      </w:tr>
      <w:tr w:rsidR="00874F04" w:rsidDel="00270173">
        <w:trPr>
          <w:del w:id="2711" w:author="user" w:date="2017-05-10T11:06:00Z"/>
        </w:trPr>
        <w:tc>
          <w:tcPr>
            <w:tcW w:w="0" w:type="auto"/>
          </w:tcPr>
          <w:p w:rsidR="00874F04" w:rsidDel="00270173" w:rsidRDefault="00803EB3">
            <w:pPr>
              <w:pStyle w:val="Compact"/>
              <w:rPr>
                <w:del w:id="2712" w:author="user" w:date="2017-05-10T11:06:00Z"/>
              </w:rPr>
            </w:pPr>
            <w:del w:id="2713" w:author="user" w:date="2017-05-10T11:06:00Z">
              <w:r w:rsidDel="00270173">
                <w:delText>IN</w:delText>
              </w:r>
            </w:del>
          </w:p>
        </w:tc>
        <w:tc>
          <w:tcPr>
            <w:tcW w:w="0" w:type="auto"/>
          </w:tcPr>
          <w:p w:rsidR="00874F04" w:rsidDel="00270173" w:rsidRDefault="00803EB3">
            <w:pPr>
              <w:pStyle w:val="Compact"/>
              <w:jc w:val="right"/>
              <w:rPr>
                <w:del w:id="2714" w:author="user" w:date="2017-05-10T11:06:00Z"/>
              </w:rPr>
            </w:pPr>
            <w:del w:id="2715" w:author="user" w:date="2017-05-10T11:06:00Z">
              <w:r w:rsidDel="00270173">
                <w:delText>12.1</w:delText>
              </w:r>
            </w:del>
          </w:p>
        </w:tc>
        <w:tc>
          <w:tcPr>
            <w:tcW w:w="0" w:type="auto"/>
          </w:tcPr>
          <w:p w:rsidR="00874F04" w:rsidDel="00270173" w:rsidRDefault="00803EB3">
            <w:pPr>
              <w:pStyle w:val="Compact"/>
              <w:jc w:val="right"/>
              <w:rPr>
                <w:del w:id="2716" w:author="user" w:date="2017-05-10T11:06:00Z"/>
              </w:rPr>
            </w:pPr>
            <w:del w:id="2717" w:author="user" w:date="2017-05-10T11:06:00Z">
              <w:r w:rsidDel="00270173">
                <w:delText>4.8</w:delText>
              </w:r>
            </w:del>
          </w:p>
        </w:tc>
        <w:tc>
          <w:tcPr>
            <w:tcW w:w="0" w:type="auto"/>
          </w:tcPr>
          <w:p w:rsidR="00874F04" w:rsidDel="00270173" w:rsidRDefault="00803EB3">
            <w:pPr>
              <w:pStyle w:val="Compact"/>
              <w:jc w:val="right"/>
              <w:rPr>
                <w:del w:id="2718" w:author="user" w:date="2017-05-10T11:06:00Z"/>
              </w:rPr>
            </w:pPr>
            <w:del w:id="2719" w:author="user" w:date="2017-05-10T11:06:00Z">
              <w:r w:rsidDel="00270173">
                <w:delText>-7.4</w:delText>
              </w:r>
            </w:del>
          </w:p>
        </w:tc>
      </w:tr>
      <w:tr w:rsidR="00874F04" w:rsidDel="00270173">
        <w:trPr>
          <w:del w:id="2720" w:author="user" w:date="2017-05-10T11:06:00Z"/>
        </w:trPr>
        <w:tc>
          <w:tcPr>
            <w:tcW w:w="0" w:type="auto"/>
          </w:tcPr>
          <w:p w:rsidR="00874F04" w:rsidDel="00270173" w:rsidRDefault="00803EB3">
            <w:pPr>
              <w:pStyle w:val="Compact"/>
              <w:rPr>
                <w:del w:id="2721" w:author="user" w:date="2017-05-10T11:06:00Z"/>
              </w:rPr>
            </w:pPr>
            <w:del w:id="2722" w:author="user" w:date="2017-05-10T11:06:00Z">
              <w:r w:rsidDel="00270173">
                <w:delText>RU</w:delText>
              </w:r>
            </w:del>
          </w:p>
        </w:tc>
        <w:tc>
          <w:tcPr>
            <w:tcW w:w="0" w:type="auto"/>
          </w:tcPr>
          <w:p w:rsidR="00874F04" w:rsidDel="00270173" w:rsidRDefault="00803EB3">
            <w:pPr>
              <w:pStyle w:val="Compact"/>
              <w:jc w:val="right"/>
              <w:rPr>
                <w:del w:id="2723" w:author="user" w:date="2017-05-10T11:06:00Z"/>
              </w:rPr>
            </w:pPr>
            <w:del w:id="2724" w:author="user" w:date="2017-05-10T11:06:00Z">
              <w:r w:rsidDel="00270173">
                <w:delText>11.9</w:delText>
              </w:r>
            </w:del>
          </w:p>
        </w:tc>
        <w:tc>
          <w:tcPr>
            <w:tcW w:w="0" w:type="auto"/>
          </w:tcPr>
          <w:p w:rsidR="00874F04" w:rsidDel="00270173" w:rsidRDefault="00803EB3">
            <w:pPr>
              <w:pStyle w:val="Compact"/>
              <w:jc w:val="right"/>
              <w:rPr>
                <w:del w:id="2725" w:author="user" w:date="2017-05-10T11:06:00Z"/>
              </w:rPr>
            </w:pPr>
            <w:del w:id="2726" w:author="user" w:date="2017-05-10T11:06:00Z">
              <w:r w:rsidDel="00270173">
                <w:delText>0.8</w:delText>
              </w:r>
            </w:del>
          </w:p>
        </w:tc>
        <w:tc>
          <w:tcPr>
            <w:tcW w:w="0" w:type="auto"/>
          </w:tcPr>
          <w:p w:rsidR="00874F04" w:rsidDel="00270173" w:rsidRDefault="00803EB3">
            <w:pPr>
              <w:pStyle w:val="Compact"/>
              <w:jc w:val="right"/>
              <w:rPr>
                <w:del w:id="2727" w:author="user" w:date="2017-05-10T11:06:00Z"/>
              </w:rPr>
            </w:pPr>
            <w:del w:id="2728" w:author="user" w:date="2017-05-10T11:06:00Z">
              <w:r w:rsidDel="00270173">
                <w:delText>-11.2</w:delText>
              </w:r>
            </w:del>
          </w:p>
        </w:tc>
      </w:tr>
    </w:tbl>
    <w:p w:rsidR="00874F04" w:rsidDel="00270173" w:rsidRDefault="00803EB3">
      <w:pPr>
        <w:pStyle w:val="Textoindependiente"/>
        <w:rPr>
          <w:del w:id="2729" w:author="user" w:date="2017-05-10T11:06:00Z"/>
        </w:rPr>
      </w:pPr>
      <w:del w:id="2730"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9071F6">
      <w:pPr>
        <w:pStyle w:val="Ttulo5"/>
        <w:rPr>
          <w:lang w:val="es-CL"/>
          <w:rPrChange w:id="2731" w:author="user" w:date="2017-05-10T18:07:00Z">
            <w:rPr/>
          </w:rPrChange>
        </w:rPr>
      </w:pPr>
      <w:bookmarkStart w:id="2732" w:name="page-break-2"/>
      <w:bookmarkEnd w:id="2732"/>
      <w:r w:rsidRPr="009071F6">
        <w:rPr>
          <w:lang w:val="es-CL"/>
          <w:rPrChange w:id="2733" w:author="user" w:date="2017-05-10T18:07:00Z">
            <w:rPr>
              <w:b/>
              <w:bCs/>
              <w:i w:val="0"/>
              <w:iCs w:val="0"/>
              <w:color w:val="4F81BD" w:themeColor="accent1"/>
              <w:sz w:val="32"/>
              <w:szCs w:val="32"/>
            </w:rPr>
          </w:rPrChange>
        </w:rPr>
        <w:lastRenderedPageBreak/>
        <w:t>Page break</w:t>
      </w:r>
    </w:p>
    <w:p w:rsidR="00874F04" w:rsidRPr="00AC5006" w:rsidRDefault="009071F6">
      <w:pPr>
        <w:pStyle w:val="Ttulo4"/>
        <w:rPr>
          <w:lang w:val="es-CL"/>
          <w:rPrChange w:id="2734" w:author="user" w:date="2017-05-10T18:07:00Z">
            <w:rPr/>
          </w:rPrChange>
        </w:rPr>
      </w:pPr>
      <w:bookmarkStart w:id="2735" w:name="productivity"/>
      <w:bookmarkEnd w:id="2735"/>
      <w:proofErr w:type="spellStart"/>
      <w:r w:rsidRPr="009071F6">
        <w:rPr>
          <w:lang w:val="es-CL"/>
          <w:rPrChange w:id="2736" w:author="user" w:date="2017-05-10T18:07:00Z">
            <w:rPr>
              <w:sz w:val="32"/>
              <w:szCs w:val="32"/>
            </w:rPr>
          </w:rPrChange>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Textoindependiente"/>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Textoindependiente"/>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Textoindependiente"/>
        <w:rPr>
          <w:lang w:val="es-ES"/>
        </w:rPr>
      </w:pPr>
      <w:r w:rsidRPr="00386EF9">
        <w:rPr>
          <w:lang w:val="es-ES"/>
        </w:rPr>
        <w:t xml:space="preserve">Estos números están basado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Pr="00386EF9" w:rsidRDefault="00803EB3">
      <w:pPr>
        <w:pStyle w:val="Textoindependiente"/>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874F04" w:rsidRDefault="00803EB3">
      <w:pPr>
        <w:pStyle w:val="TableCaption"/>
      </w:pPr>
      <w:r>
        <w:t>Growth of labor productivity (GDP per employed)</w:t>
      </w:r>
    </w:p>
    <w:tbl>
      <w:tblPr>
        <w:tblW w:w="0" w:type="pct"/>
        <w:tblLook w:val="04A0" w:firstRow="1" w:lastRow="0" w:firstColumn="1" w:lastColumn="0" w:noHBand="0" w:noVBand="1"/>
      </w:tblPr>
      <w:tblGrid>
        <w:gridCol w:w="728"/>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proofErr w:type="spellStart"/>
            <w:r>
              <w:t>Cambio</w:t>
            </w:r>
            <w:proofErr w:type="spellEnd"/>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Textoindependiente"/>
      </w:pPr>
      <w:r>
        <w:rPr>
          <w:b/>
        </w:rPr>
        <w:t>Note:</w:t>
      </w:r>
      <w:r>
        <w:t xml:space="preserve"> </w:t>
      </w:r>
      <w:r>
        <w:rPr>
          <w:vertAlign w:val="superscript"/>
        </w:rPr>
        <w:t>a</w:t>
      </w:r>
      <w:r>
        <w:t xml:space="preserve"> Source: PWT 9.0</w:t>
      </w:r>
    </w:p>
    <w:p w:rsidR="00874F04" w:rsidDel="00270173" w:rsidRDefault="00803EB3">
      <w:pPr>
        <w:pStyle w:val="TableCaption"/>
        <w:rPr>
          <w:del w:id="2737" w:author="user" w:date="2017-05-10T11:07:00Z"/>
        </w:rPr>
      </w:pPr>
      <w:del w:id="2738" w:author="user" w:date="2017-05-10T11:07:00Z">
        <w:r w:rsidDel="00270173">
          <w:delText>Growth of labor productivity (GDP per employed)</w:delText>
        </w:r>
      </w:del>
    </w:p>
    <w:tbl>
      <w:tblPr>
        <w:tblW w:w="0" w:type="pct"/>
        <w:tblLook w:val="04A0" w:firstRow="1" w:lastRow="0" w:firstColumn="1" w:lastColumn="0" w:noHBand="0" w:noVBand="1"/>
      </w:tblPr>
      <w:tblGrid>
        <w:gridCol w:w="680"/>
        <w:gridCol w:w="1359"/>
        <w:gridCol w:w="1359"/>
        <w:gridCol w:w="994"/>
      </w:tblGrid>
      <w:tr w:rsidR="00874F04" w:rsidDel="00270173">
        <w:trPr>
          <w:del w:id="2739" w:author="user" w:date="2017-05-10T11:07:00Z"/>
        </w:trPr>
        <w:tc>
          <w:tcPr>
            <w:tcW w:w="0" w:type="auto"/>
            <w:tcBorders>
              <w:bottom w:val="single" w:sz="0" w:space="0" w:color="auto"/>
            </w:tcBorders>
            <w:vAlign w:val="bottom"/>
          </w:tcPr>
          <w:p w:rsidR="00874F04" w:rsidDel="00270173" w:rsidRDefault="00874F04">
            <w:pPr>
              <w:pStyle w:val="Compact"/>
              <w:rPr>
                <w:del w:id="2740"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741" w:author="user" w:date="2017-05-10T11:07:00Z"/>
              </w:rPr>
            </w:pPr>
            <w:del w:id="2742"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743" w:author="user" w:date="2017-05-10T11:07:00Z"/>
              </w:rPr>
            </w:pPr>
            <w:del w:id="2744"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745" w:author="user" w:date="2017-05-10T11:07:00Z"/>
              </w:rPr>
            </w:pPr>
            <w:del w:id="2746" w:author="user" w:date="2017-05-10T11:07:00Z">
              <w:r w:rsidDel="00270173">
                <w:delText>Cambio</w:delText>
              </w:r>
            </w:del>
          </w:p>
        </w:tc>
      </w:tr>
      <w:tr w:rsidR="00874F04" w:rsidDel="00270173">
        <w:trPr>
          <w:del w:id="2747" w:author="user" w:date="2017-05-10T11:07:00Z"/>
        </w:trPr>
        <w:tc>
          <w:tcPr>
            <w:tcW w:w="0" w:type="auto"/>
          </w:tcPr>
          <w:p w:rsidR="00874F04" w:rsidDel="00270173" w:rsidRDefault="00803EB3">
            <w:pPr>
              <w:pStyle w:val="Compact"/>
              <w:rPr>
                <w:del w:id="2748" w:author="user" w:date="2017-05-10T11:07:00Z"/>
              </w:rPr>
            </w:pPr>
            <w:del w:id="2749" w:author="user" w:date="2017-05-10T11:07:00Z">
              <w:r w:rsidDel="00270173">
                <w:delText>GBR</w:delText>
              </w:r>
            </w:del>
          </w:p>
        </w:tc>
        <w:tc>
          <w:tcPr>
            <w:tcW w:w="0" w:type="auto"/>
          </w:tcPr>
          <w:p w:rsidR="00874F04" w:rsidDel="00270173" w:rsidRDefault="00803EB3">
            <w:pPr>
              <w:pStyle w:val="Compact"/>
              <w:jc w:val="right"/>
              <w:rPr>
                <w:del w:id="2750" w:author="user" w:date="2017-05-10T11:07:00Z"/>
              </w:rPr>
            </w:pPr>
            <w:del w:id="2751" w:author="user" w:date="2017-05-10T11:07:00Z">
              <w:r w:rsidDel="00270173">
                <w:delText>0.8</w:delText>
              </w:r>
            </w:del>
          </w:p>
        </w:tc>
        <w:tc>
          <w:tcPr>
            <w:tcW w:w="0" w:type="auto"/>
          </w:tcPr>
          <w:p w:rsidR="00874F04" w:rsidDel="00270173" w:rsidRDefault="00803EB3">
            <w:pPr>
              <w:pStyle w:val="Compact"/>
              <w:jc w:val="right"/>
              <w:rPr>
                <w:del w:id="2752" w:author="user" w:date="2017-05-10T11:07:00Z"/>
              </w:rPr>
            </w:pPr>
            <w:del w:id="2753" w:author="user" w:date="2017-05-10T11:07:00Z">
              <w:r w:rsidDel="00270173">
                <w:delText>0.6</w:delText>
              </w:r>
            </w:del>
          </w:p>
        </w:tc>
        <w:tc>
          <w:tcPr>
            <w:tcW w:w="0" w:type="auto"/>
          </w:tcPr>
          <w:p w:rsidR="00874F04" w:rsidDel="00270173" w:rsidRDefault="00803EB3">
            <w:pPr>
              <w:pStyle w:val="Compact"/>
              <w:jc w:val="right"/>
              <w:rPr>
                <w:del w:id="2754" w:author="user" w:date="2017-05-10T11:07:00Z"/>
              </w:rPr>
            </w:pPr>
            <w:del w:id="2755" w:author="user" w:date="2017-05-10T11:07:00Z">
              <w:r w:rsidDel="00270173">
                <w:delText>-0.2</w:delText>
              </w:r>
            </w:del>
          </w:p>
        </w:tc>
      </w:tr>
      <w:tr w:rsidR="00874F04" w:rsidDel="00270173">
        <w:trPr>
          <w:del w:id="2756" w:author="user" w:date="2017-05-10T11:07:00Z"/>
        </w:trPr>
        <w:tc>
          <w:tcPr>
            <w:tcW w:w="0" w:type="auto"/>
          </w:tcPr>
          <w:p w:rsidR="00874F04" w:rsidDel="00270173" w:rsidRDefault="00803EB3">
            <w:pPr>
              <w:pStyle w:val="Compact"/>
              <w:rPr>
                <w:del w:id="2757" w:author="user" w:date="2017-05-10T11:07:00Z"/>
              </w:rPr>
            </w:pPr>
            <w:del w:id="2758" w:author="user" w:date="2017-05-10T11:07:00Z">
              <w:r w:rsidDel="00270173">
                <w:delText>JPN</w:delText>
              </w:r>
            </w:del>
          </w:p>
        </w:tc>
        <w:tc>
          <w:tcPr>
            <w:tcW w:w="0" w:type="auto"/>
          </w:tcPr>
          <w:p w:rsidR="00874F04" w:rsidDel="00270173" w:rsidRDefault="00803EB3">
            <w:pPr>
              <w:pStyle w:val="Compact"/>
              <w:jc w:val="right"/>
              <w:rPr>
                <w:del w:id="2759" w:author="user" w:date="2017-05-10T11:07:00Z"/>
              </w:rPr>
            </w:pPr>
            <w:del w:id="2760" w:author="user" w:date="2017-05-10T11:07:00Z">
              <w:r w:rsidDel="00270173">
                <w:delText>0.7</w:delText>
              </w:r>
            </w:del>
          </w:p>
        </w:tc>
        <w:tc>
          <w:tcPr>
            <w:tcW w:w="0" w:type="auto"/>
          </w:tcPr>
          <w:p w:rsidR="00874F04" w:rsidDel="00270173" w:rsidRDefault="00803EB3">
            <w:pPr>
              <w:pStyle w:val="Compact"/>
              <w:jc w:val="right"/>
              <w:rPr>
                <w:del w:id="2761" w:author="user" w:date="2017-05-10T11:07:00Z"/>
              </w:rPr>
            </w:pPr>
            <w:del w:id="2762" w:author="user" w:date="2017-05-10T11:07:00Z">
              <w:r w:rsidDel="00270173">
                <w:delText>0.4</w:delText>
              </w:r>
            </w:del>
          </w:p>
        </w:tc>
        <w:tc>
          <w:tcPr>
            <w:tcW w:w="0" w:type="auto"/>
          </w:tcPr>
          <w:p w:rsidR="00874F04" w:rsidDel="00270173" w:rsidRDefault="00803EB3">
            <w:pPr>
              <w:pStyle w:val="Compact"/>
              <w:jc w:val="right"/>
              <w:rPr>
                <w:del w:id="2763" w:author="user" w:date="2017-05-10T11:07:00Z"/>
              </w:rPr>
            </w:pPr>
            <w:del w:id="2764" w:author="user" w:date="2017-05-10T11:07:00Z">
              <w:r w:rsidDel="00270173">
                <w:delText>-0.4</w:delText>
              </w:r>
            </w:del>
          </w:p>
        </w:tc>
      </w:tr>
      <w:tr w:rsidR="00874F04" w:rsidDel="00270173">
        <w:trPr>
          <w:del w:id="2765" w:author="user" w:date="2017-05-10T11:07:00Z"/>
        </w:trPr>
        <w:tc>
          <w:tcPr>
            <w:tcW w:w="0" w:type="auto"/>
          </w:tcPr>
          <w:p w:rsidR="00874F04" w:rsidDel="00270173" w:rsidRDefault="00803EB3">
            <w:pPr>
              <w:pStyle w:val="Compact"/>
              <w:rPr>
                <w:del w:id="2766" w:author="user" w:date="2017-05-10T11:07:00Z"/>
              </w:rPr>
            </w:pPr>
            <w:del w:id="2767" w:author="user" w:date="2017-05-10T11:07:00Z">
              <w:r w:rsidDel="00270173">
                <w:delText>USA</w:delText>
              </w:r>
            </w:del>
          </w:p>
        </w:tc>
        <w:tc>
          <w:tcPr>
            <w:tcW w:w="0" w:type="auto"/>
          </w:tcPr>
          <w:p w:rsidR="00874F04" w:rsidDel="00270173" w:rsidRDefault="00803EB3">
            <w:pPr>
              <w:pStyle w:val="Compact"/>
              <w:jc w:val="right"/>
              <w:rPr>
                <w:del w:id="2768" w:author="user" w:date="2017-05-10T11:07:00Z"/>
              </w:rPr>
            </w:pPr>
            <w:del w:id="2769" w:author="user" w:date="2017-05-10T11:07:00Z">
              <w:r w:rsidDel="00270173">
                <w:delText>1.0</w:delText>
              </w:r>
            </w:del>
          </w:p>
        </w:tc>
        <w:tc>
          <w:tcPr>
            <w:tcW w:w="0" w:type="auto"/>
          </w:tcPr>
          <w:p w:rsidR="00874F04" w:rsidDel="00270173" w:rsidRDefault="00803EB3">
            <w:pPr>
              <w:pStyle w:val="Compact"/>
              <w:jc w:val="right"/>
              <w:rPr>
                <w:del w:id="2770" w:author="user" w:date="2017-05-10T11:07:00Z"/>
              </w:rPr>
            </w:pPr>
            <w:del w:id="2771" w:author="user" w:date="2017-05-10T11:07:00Z">
              <w:r w:rsidDel="00270173">
                <w:delText>0.6</w:delText>
              </w:r>
            </w:del>
          </w:p>
        </w:tc>
        <w:tc>
          <w:tcPr>
            <w:tcW w:w="0" w:type="auto"/>
          </w:tcPr>
          <w:p w:rsidR="00874F04" w:rsidDel="00270173" w:rsidRDefault="00803EB3">
            <w:pPr>
              <w:pStyle w:val="Compact"/>
              <w:jc w:val="right"/>
              <w:rPr>
                <w:del w:id="2772" w:author="user" w:date="2017-05-10T11:07:00Z"/>
              </w:rPr>
            </w:pPr>
            <w:del w:id="2773" w:author="user" w:date="2017-05-10T11:07:00Z">
              <w:r w:rsidDel="00270173">
                <w:delText>-0.5</w:delText>
              </w:r>
            </w:del>
          </w:p>
        </w:tc>
      </w:tr>
      <w:tr w:rsidR="00874F04" w:rsidDel="00270173">
        <w:trPr>
          <w:del w:id="2774" w:author="user" w:date="2017-05-10T11:07:00Z"/>
        </w:trPr>
        <w:tc>
          <w:tcPr>
            <w:tcW w:w="0" w:type="auto"/>
          </w:tcPr>
          <w:p w:rsidR="00874F04" w:rsidDel="00270173" w:rsidRDefault="00803EB3">
            <w:pPr>
              <w:pStyle w:val="Compact"/>
              <w:rPr>
                <w:del w:id="2775" w:author="user" w:date="2017-05-10T11:07:00Z"/>
              </w:rPr>
            </w:pPr>
            <w:del w:id="2776" w:author="user" w:date="2017-05-10T11:07:00Z">
              <w:r w:rsidDel="00270173">
                <w:delText>DEU</w:delText>
              </w:r>
            </w:del>
          </w:p>
        </w:tc>
        <w:tc>
          <w:tcPr>
            <w:tcW w:w="0" w:type="auto"/>
          </w:tcPr>
          <w:p w:rsidR="00874F04" w:rsidDel="00270173" w:rsidRDefault="00803EB3">
            <w:pPr>
              <w:pStyle w:val="Compact"/>
              <w:jc w:val="right"/>
              <w:rPr>
                <w:del w:id="2777" w:author="user" w:date="2017-05-10T11:07:00Z"/>
              </w:rPr>
            </w:pPr>
            <w:del w:id="2778" w:author="user" w:date="2017-05-10T11:07:00Z">
              <w:r w:rsidDel="00270173">
                <w:delText>1.0</w:delText>
              </w:r>
            </w:del>
          </w:p>
        </w:tc>
        <w:tc>
          <w:tcPr>
            <w:tcW w:w="0" w:type="auto"/>
          </w:tcPr>
          <w:p w:rsidR="00874F04" w:rsidDel="00270173" w:rsidRDefault="00803EB3">
            <w:pPr>
              <w:pStyle w:val="Compact"/>
              <w:jc w:val="right"/>
              <w:rPr>
                <w:del w:id="2779" w:author="user" w:date="2017-05-10T11:07:00Z"/>
              </w:rPr>
            </w:pPr>
            <w:del w:id="2780" w:author="user" w:date="2017-05-10T11:07:00Z">
              <w:r w:rsidDel="00270173">
                <w:delText>0.2</w:delText>
              </w:r>
            </w:del>
          </w:p>
        </w:tc>
        <w:tc>
          <w:tcPr>
            <w:tcW w:w="0" w:type="auto"/>
          </w:tcPr>
          <w:p w:rsidR="00874F04" w:rsidDel="00270173" w:rsidRDefault="00803EB3">
            <w:pPr>
              <w:pStyle w:val="Compact"/>
              <w:jc w:val="right"/>
              <w:rPr>
                <w:del w:id="2781" w:author="user" w:date="2017-05-10T11:07:00Z"/>
              </w:rPr>
            </w:pPr>
            <w:del w:id="2782" w:author="user" w:date="2017-05-10T11:07:00Z">
              <w:r w:rsidDel="00270173">
                <w:delText>-0.9</w:delText>
              </w:r>
            </w:del>
          </w:p>
        </w:tc>
      </w:tr>
      <w:tr w:rsidR="00874F04" w:rsidDel="00270173">
        <w:trPr>
          <w:del w:id="2783" w:author="user" w:date="2017-05-10T11:07:00Z"/>
        </w:trPr>
        <w:tc>
          <w:tcPr>
            <w:tcW w:w="0" w:type="auto"/>
          </w:tcPr>
          <w:p w:rsidR="00874F04" w:rsidDel="00270173" w:rsidRDefault="00803EB3">
            <w:pPr>
              <w:pStyle w:val="Compact"/>
              <w:rPr>
                <w:del w:id="2784" w:author="user" w:date="2017-05-10T11:07:00Z"/>
              </w:rPr>
            </w:pPr>
            <w:del w:id="2785" w:author="user" w:date="2017-05-10T11:07:00Z">
              <w:r w:rsidDel="00270173">
                <w:delText>IND</w:delText>
              </w:r>
            </w:del>
          </w:p>
        </w:tc>
        <w:tc>
          <w:tcPr>
            <w:tcW w:w="0" w:type="auto"/>
          </w:tcPr>
          <w:p w:rsidR="00874F04" w:rsidDel="00270173" w:rsidRDefault="00803EB3">
            <w:pPr>
              <w:pStyle w:val="Compact"/>
              <w:jc w:val="right"/>
              <w:rPr>
                <w:del w:id="2786" w:author="user" w:date="2017-05-10T11:07:00Z"/>
              </w:rPr>
            </w:pPr>
            <w:del w:id="2787" w:author="user" w:date="2017-05-10T11:07:00Z">
              <w:r w:rsidDel="00270173">
                <w:delText>5.7</w:delText>
              </w:r>
            </w:del>
          </w:p>
        </w:tc>
        <w:tc>
          <w:tcPr>
            <w:tcW w:w="0" w:type="auto"/>
          </w:tcPr>
          <w:p w:rsidR="00874F04" w:rsidDel="00270173" w:rsidRDefault="00803EB3">
            <w:pPr>
              <w:pStyle w:val="Compact"/>
              <w:jc w:val="right"/>
              <w:rPr>
                <w:del w:id="2788" w:author="user" w:date="2017-05-10T11:07:00Z"/>
              </w:rPr>
            </w:pPr>
            <w:del w:id="2789" w:author="user" w:date="2017-05-10T11:07:00Z">
              <w:r w:rsidDel="00270173">
                <w:delText>4.2</w:delText>
              </w:r>
            </w:del>
          </w:p>
        </w:tc>
        <w:tc>
          <w:tcPr>
            <w:tcW w:w="0" w:type="auto"/>
          </w:tcPr>
          <w:p w:rsidR="00874F04" w:rsidDel="00270173" w:rsidRDefault="00803EB3">
            <w:pPr>
              <w:pStyle w:val="Compact"/>
              <w:jc w:val="right"/>
              <w:rPr>
                <w:del w:id="2790" w:author="user" w:date="2017-05-10T11:07:00Z"/>
              </w:rPr>
            </w:pPr>
            <w:del w:id="2791" w:author="user" w:date="2017-05-10T11:07:00Z">
              <w:r w:rsidDel="00270173">
                <w:delText>-1.6</w:delText>
              </w:r>
            </w:del>
          </w:p>
        </w:tc>
      </w:tr>
      <w:tr w:rsidR="00874F04" w:rsidDel="00270173">
        <w:trPr>
          <w:del w:id="2792" w:author="user" w:date="2017-05-10T11:07:00Z"/>
        </w:trPr>
        <w:tc>
          <w:tcPr>
            <w:tcW w:w="0" w:type="auto"/>
          </w:tcPr>
          <w:p w:rsidR="00874F04" w:rsidDel="00270173" w:rsidRDefault="00803EB3">
            <w:pPr>
              <w:pStyle w:val="Compact"/>
              <w:rPr>
                <w:del w:id="2793" w:author="user" w:date="2017-05-10T11:07:00Z"/>
              </w:rPr>
            </w:pPr>
            <w:del w:id="2794" w:author="user" w:date="2017-05-10T11:07:00Z">
              <w:r w:rsidDel="00270173">
                <w:delText>CHN</w:delText>
              </w:r>
            </w:del>
          </w:p>
        </w:tc>
        <w:tc>
          <w:tcPr>
            <w:tcW w:w="0" w:type="auto"/>
          </w:tcPr>
          <w:p w:rsidR="00874F04" w:rsidDel="00270173" w:rsidRDefault="00803EB3">
            <w:pPr>
              <w:pStyle w:val="Compact"/>
              <w:jc w:val="right"/>
              <w:rPr>
                <w:del w:id="2795" w:author="user" w:date="2017-05-10T11:07:00Z"/>
              </w:rPr>
            </w:pPr>
            <w:del w:id="2796" w:author="user" w:date="2017-05-10T11:07:00Z">
              <w:r w:rsidDel="00270173">
                <w:delText>7.3</w:delText>
              </w:r>
            </w:del>
          </w:p>
        </w:tc>
        <w:tc>
          <w:tcPr>
            <w:tcW w:w="0" w:type="auto"/>
          </w:tcPr>
          <w:p w:rsidR="00874F04" w:rsidDel="00270173" w:rsidRDefault="00803EB3">
            <w:pPr>
              <w:pStyle w:val="Compact"/>
              <w:jc w:val="right"/>
              <w:rPr>
                <w:del w:id="2797" w:author="user" w:date="2017-05-10T11:07:00Z"/>
              </w:rPr>
            </w:pPr>
            <w:del w:id="2798" w:author="user" w:date="2017-05-10T11:07:00Z">
              <w:r w:rsidDel="00270173">
                <w:delText>5.6</w:delText>
              </w:r>
            </w:del>
          </w:p>
        </w:tc>
        <w:tc>
          <w:tcPr>
            <w:tcW w:w="0" w:type="auto"/>
          </w:tcPr>
          <w:p w:rsidR="00874F04" w:rsidDel="00270173" w:rsidRDefault="00803EB3">
            <w:pPr>
              <w:pStyle w:val="Compact"/>
              <w:jc w:val="right"/>
              <w:rPr>
                <w:del w:id="2799" w:author="user" w:date="2017-05-10T11:07:00Z"/>
              </w:rPr>
            </w:pPr>
            <w:del w:id="2800" w:author="user" w:date="2017-05-10T11:07:00Z">
              <w:r w:rsidDel="00270173">
                <w:delText>-1.7</w:delText>
              </w:r>
            </w:del>
          </w:p>
        </w:tc>
      </w:tr>
      <w:tr w:rsidR="00874F04" w:rsidDel="00270173">
        <w:trPr>
          <w:del w:id="2801" w:author="user" w:date="2017-05-10T11:07:00Z"/>
        </w:trPr>
        <w:tc>
          <w:tcPr>
            <w:tcW w:w="0" w:type="auto"/>
          </w:tcPr>
          <w:p w:rsidR="00874F04" w:rsidDel="00270173" w:rsidRDefault="00803EB3">
            <w:pPr>
              <w:pStyle w:val="Compact"/>
              <w:rPr>
                <w:del w:id="2802" w:author="user" w:date="2017-05-10T11:07:00Z"/>
              </w:rPr>
            </w:pPr>
            <w:del w:id="2803" w:author="user" w:date="2017-05-10T11:07:00Z">
              <w:r w:rsidDel="00270173">
                <w:delText>RUS</w:delText>
              </w:r>
            </w:del>
          </w:p>
        </w:tc>
        <w:tc>
          <w:tcPr>
            <w:tcW w:w="0" w:type="auto"/>
          </w:tcPr>
          <w:p w:rsidR="00874F04" w:rsidDel="00270173" w:rsidRDefault="00803EB3">
            <w:pPr>
              <w:pStyle w:val="Compact"/>
              <w:jc w:val="right"/>
              <w:rPr>
                <w:del w:id="2804" w:author="user" w:date="2017-05-10T11:07:00Z"/>
              </w:rPr>
            </w:pPr>
            <w:del w:id="2805" w:author="user" w:date="2017-05-10T11:07:00Z">
              <w:r w:rsidDel="00270173">
                <w:delText>4.6</w:delText>
              </w:r>
            </w:del>
          </w:p>
        </w:tc>
        <w:tc>
          <w:tcPr>
            <w:tcW w:w="0" w:type="auto"/>
          </w:tcPr>
          <w:p w:rsidR="00874F04" w:rsidDel="00270173" w:rsidRDefault="00803EB3">
            <w:pPr>
              <w:pStyle w:val="Compact"/>
              <w:jc w:val="right"/>
              <w:rPr>
                <w:del w:id="2806" w:author="user" w:date="2017-05-10T11:07:00Z"/>
              </w:rPr>
            </w:pPr>
            <w:del w:id="2807" w:author="user" w:date="2017-05-10T11:07:00Z">
              <w:r w:rsidDel="00270173">
                <w:delText>1.4</w:delText>
              </w:r>
            </w:del>
          </w:p>
        </w:tc>
        <w:tc>
          <w:tcPr>
            <w:tcW w:w="0" w:type="auto"/>
          </w:tcPr>
          <w:p w:rsidR="00874F04" w:rsidDel="00270173" w:rsidRDefault="00803EB3">
            <w:pPr>
              <w:pStyle w:val="Compact"/>
              <w:jc w:val="right"/>
              <w:rPr>
                <w:del w:id="2808" w:author="user" w:date="2017-05-10T11:07:00Z"/>
              </w:rPr>
            </w:pPr>
            <w:del w:id="2809" w:author="user" w:date="2017-05-10T11:07:00Z">
              <w:r w:rsidDel="00270173">
                <w:delText>-3.2</w:delText>
              </w:r>
            </w:del>
          </w:p>
        </w:tc>
      </w:tr>
    </w:tbl>
    <w:p w:rsidR="00874F04" w:rsidDel="00270173" w:rsidRDefault="00803EB3">
      <w:pPr>
        <w:pStyle w:val="Textoindependiente"/>
        <w:rPr>
          <w:del w:id="2810" w:author="user" w:date="2017-05-10T11:07:00Z"/>
        </w:rPr>
      </w:pPr>
      <w:del w:id="2811"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2812" w:author="user" w:date="2017-05-10T11:07:00Z"/>
        </w:rPr>
      </w:pPr>
      <w:del w:id="2813" w:author="user" w:date="2017-05-10T11:07:00Z">
        <w:r w:rsidDel="00270173">
          <w:delText>Growth of labor productivity (GDP per hours worked (2011 PPP prices))</w:delText>
        </w:r>
      </w:del>
    </w:p>
    <w:tbl>
      <w:tblPr>
        <w:tblW w:w="0" w:type="pct"/>
        <w:tblLook w:val="04A0" w:firstRow="1" w:lastRow="0" w:firstColumn="1" w:lastColumn="0" w:noHBand="0" w:noVBand="1"/>
      </w:tblPr>
      <w:tblGrid>
        <w:gridCol w:w="706"/>
        <w:gridCol w:w="1359"/>
        <w:gridCol w:w="1359"/>
        <w:gridCol w:w="994"/>
      </w:tblGrid>
      <w:tr w:rsidR="00874F04" w:rsidDel="00270173">
        <w:trPr>
          <w:del w:id="2814" w:author="user" w:date="2017-05-10T11:07:00Z"/>
        </w:trPr>
        <w:tc>
          <w:tcPr>
            <w:tcW w:w="0" w:type="auto"/>
            <w:tcBorders>
              <w:bottom w:val="single" w:sz="0" w:space="0" w:color="auto"/>
            </w:tcBorders>
            <w:vAlign w:val="bottom"/>
          </w:tcPr>
          <w:p w:rsidR="00874F04" w:rsidDel="00270173" w:rsidRDefault="00874F04">
            <w:pPr>
              <w:pStyle w:val="Compact"/>
              <w:rPr>
                <w:del w:id="2815"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816" w:author="user" w:date="2017-05-10T11:07:00Z"/>
              </w:rPr>
            </w:pPr>
            <w:del w:id="2817"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818" w:author="user" w:date="2017-05-10T11:07:00Z"/>
              </w:rPr>
            </w:pPr>
            <w:del w:id="2819"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820" w:author="user" w:date="2017-05-10T11:07:00Z"/>
              </w:rPr>
            </w:pPr>
            <w:del w:id="2821" w:author="user" w:date="2017-05-10T11:07:00Z">
              <w:r w:rsidDel="00270173">
                <w:delText>Cambio</w:delText>
              </w:r>
            </w:del>
          </w:p>
        </w:tc>
      </w:tr>
      <w:tr w:rsidR="00874F04" w:rsidDel="00270173">
        <w:trPr>
          <w:del w:id="2822" w:author="user" w:date="2017-05-10T11:07:00Z"/>
        </w:trPr>
        <w:tc>
          <w:tcPr>
            <w:tcW w:w="0" w:type="auto"/>
          </w:tcPr>
          <w:p w:rsidR="00874F04" w:rsidDel="00270173" w:rsidRDefault="00803EB3">
            <w:pPr>
              <w:pStyle w:val="Compact"/>
              <w:rPr>
                <w:del w:id="2823" w:author="user" w:date="2017-05-10T11:07:00Z"/>
              </w:rPr>
            </w:pPr>
            <w:del w:id="2824" w:author="user" w:date="2017-05-10T11:07:00Z">
              <w:r w:rsidDel="00270173">
                <w:delText>CHL</w:delText>
              </w:r>
            </w:del>
          </w:p>
        </w:tc>
        <w:tc>
          <w:tcPr>
            <w:tcW w:w="0" w:type="auto"/>
          </w:tcPr>
          <w:p w:rsidR="00874F04" w:rsidDel="00270173" w:rsidRDefault="00803EB3">
            <w:pPr>
              <w:pStyle w:val="Compact"/>
              <w:jc w:val="right"/>
              <w:rPr>
                <w:del w:id="2825" w:author="user" w:date="2017-05-10T11:07:00Z"/>
              </w:rPr>
            </w:pPr>
            <w:del w:id="2826" w:author="user" w:date="2017-05-10T11:07:00Z">
              <w:r w:rsidDel="00270173">
                <w:delText>3.4</w:delText>
              </w:r>
            </w:del>
          </w:p>
        </w:tc>
        <w:tc>
          <w:tcPr>
            <w:tcW w:w="0" w:type="auto"/>
          </w:tcPr>
          <w:p w:rsidR="00874F04" w:rsidDel="00270173" w:rsidRDefault="00803EB3">
            <w:pPr>
              <w:pStyle w:val="Compact"/>
              <w:jc w:val="right"/>
              <w:rPr>
                <w:del w:id="2827" w:author="user" w:date="2017-05-10T11:07:00Z"/>
              </w:rPr>
            </w:pPr>
            <w:del w:id="2828" w:author="user" w:date="2017-05-10T11:07:00Z">
              <w:r w:rsidDel="00270173">
                <w:delText>1.3</w:delText>
              </w:r>
            </w:del>
          </w:p>
        </w:tc>
        <w:tc>
          <w:tcPr>
            <w:tcW w:w="0" w:type="auto"/>
          </w:tcPr>
          <w:p w:rsidR="00874F04" w:rsidDel="00270173" w:rsidRDefault="00803EB3">
            <w:pPr>
              <w:pStyle w:val="Compact"/>
              <w:jc w:val="right"/>
              <w:rPr>
                <w:del w:id="2829" w:author="user" w:date="2017-05-10T11:07:00Z"/>
              </w:rPr>
            </w:pPr>
            <w:del w:id="2830" w:author="user" w:date="2017-05-10T11:07:00Z">
              <w:r w:rsidDel="00270173">
                <w:delText>-2.1</w:delText>
              </w:r>
            </w:del>
          </w:p>
        </w:tc>
      </w:tr>
      <w:tr w:rsidR="00874F04" w:rsidDel="00270173">
        <w:trPr>
          <w:del w:id="2831" w:author="user" w:date="2017-05-10T11:07:00Z"/>
        </w:trPr>
        <w:tc>
          <w:tcPr>
            <w:tcW w:w="0" w:type="auto"/>
          </w:tcPr>
          <w:p w:rsidR="00874F04" w:rsidDel="00270173" w:rsidRDefault="00803EB3">
            <w:pPr>
              <w:pStyle w:val="Compact"/>
              <w:rPr>
                <w:del w:id="2832" w:author="user" w:date="2017-05-10T11:07:00Z"/>
              </w:rPr>
            </w:pPr>
            <w:del w:id="2833" w:author="user" w:date="2017-05-10T11:07:00Z">
              <w:r w:rsidDel="00270173">
                <w:delText>MEX</w:delText>
              </w:r>
            </w:del>
          </w:p>
        </w:tc>
        <w:tc>
          <w:tcPr>
            <w:tcW w:w="0" w:type="auto"/>
          </w:tcPr>
          <w:p w:rsidR="00874F04" w:rsidDel="00270173" w:rsidRDefault="00803EB3">
            <w:pPr>
              <w:pStyle w:val="Compact"/>
              <w:jc w:val="right"/>
              <w:rPr>
                <w:del w:id="2834" w:author="user" w:date="2017-05-10T11:07:00Z"/>
              </w:rPr>
            </w:pPr>
            <w:del w:id="2835" w:author="user" w:date="2017-05-10T11:07:00Z">
              <w:r w:rsidDel="00270173">
                <w:delText>1.2</w:delText>
              </w:r>
            </w:del>
          </w:p>
        </w:tc>
        <w:tc>
          <w:tcPr>
            <w:tcW w:w="0" w:type="auto"/>
          </w:tcPr>
          <w:p w:rsidR="00874F04" w:rsidDel="00270173" w:rsidRDefault="00803EB3">
            <w:pPr>
              <w:pStyle w:val="Compact"/>
              <w:jc w:val="right"/>
              <w:rPr>
                <w:del w:id="2836" w:author="user" w:date="2017-05-10T11:07:00Z"/>
              </w:rPr>
            </w:pPr>
            <w:del w:id="2837" w:author="user" w:date="2017-05-10T11:07:00Z">
              <w:r w:rsidDel="00270173">
                <w:delText>0.2</w:delText>
              </w:r>
            </w:del>
          </w:p>
        </w:tc>
        <w:tc>
          <w:tcPr>
            <w:tcW w:w="0" w:type="auto"/>
          </w:tcPr>
          <w:p w:rsidR="00874F04" w:rsidDel="00270173" w:rsidRDefault="00803EB3">
            <w:pPr>
              <w:pStyle w:val="Compact"/>
              <w:jc w:val="right"/>
              <w:rPr>
                <w:del w:id="2838" w:author="user" w:date="2017-05-10T11:07:00Z"/>
              </w:rPr>
            </w:pPr>
            <w:del w:id="2839" w:author="user" w:date="2017-05-10T11:07:00Z">
              <w:r w:rsidDel="00270173">
                <w:delText>-1.0</w:delText>
              </w:r>
            </w:del>
          </w:p>
        </w:tc>
      </w:tr>
      <w:tr w:rsidR="00874F04" w:rsidDel="00270173">
        <w:trPr>
          <w:del w:id="2840" w:author="user" w:date="2017-05-10T11:07:00Z"/>
        </w:trPr>
        <w:tc>
          <w:tcPr>
            <w:tcW w:w="0" w:type="auto"/>
          </w:tcPr>
          <w:p w:rsidR="00874F04" w:rsidDel="00270173" w:rsidRDefault="00803EB3">
            <w:pPr>
              <w:pStyle w:val="Compact"/>
              <w:rPr>
                <w:del w:id="2841" w:author="user" w:date="2017-05-10T11:07:00Z"/>
              </w:rPr>
            </w:pPr>
            <w:del w:id="2842" w:author="user" w:date="2017-05-10T11:07:00Z">
              <w:r w:rsidDel="00270173">
                <w:delText>USA</w:delText>
              </w:r>
            </w:del>
          </w:p>
        </w:tc>
        <w:tc>
          <w:tcPr>
            <w:tcW w:w="0" w:type="auto"/>
          </w:tcPr>
          <w:p w:rsidR="00874F04" w:rsidDel="00270173" w:rsidRDefault="00803EB3">
            <w:pPr>
              <w:pStyle w:val="Compact"/>
              <w:jc w:val="right"/>
              <w:rPr>
                <w:del w:id="2843" w:author="user" w:date="2017-05-10T11:07:00Z"/>
              </w:rPr>
            </w:pPr>
            <w:del w:id="2844" w:author="user" w:date="2017-05-10T11:07:00Z">
              <w:r w:rsidDel="00270173">
                <w:delText>1.7</w:delText>
              </w:r>
            </w:del>
          </w:p>
        </w:tc>
        <w:tc>
          <w:tcPr>
            <w:tcW w:w="0" w:type="auto"/>
          </w:tcPr>
          <w:p w:rsidR="00874F04" w:rsidDel="00270173" w:rsidRDefault="00803EB3">
            <w:pPr>
              <w:pStyle w:val="Compact"/>
              <w:jc w:val="right"/>
              <w:rPr>
                <w:del w:id="2845" w:author="user" w:date="2017-05-10T11:07:00Z"/>
              </w:rPr>
            </w:pPr>
            <w:del w:id="2846" w:author="user" w:date="2017-05-10T11:07:00Z">
              <w:r w:rsidDel="00270173">
                <w:delText>0.7</w:delText>
              </w:r>
            </w:del>
          </w:p>
        </w:tc>
        <w:tc>
          <w:tcPr>
            <w:tcW w:w="0" w:type="auto"/>
          </w:tcPr>
          <w:p w:rsidR="00874F04" w:rsidDel="00270173" w:rsidRDefault="00803EB3">
            <w:pPr>
              <w:pStyle w:val="Compact"/>
              <w:jc w:val="right"/>
              <w:rPr>
                <w:del w:id="2847" w:author="user" w:date="2017-05-10T11:07:00Z"/>
              </w:rPr>
            </w:pPr>
            <w:del w:id="2848" w:author="user" w:date="2017-05-10T11:07:00Z">
              <w:r w:rsidDel="00270173">
                <w:delText>-1.0</w:delText>
              </w:r>
            </w:del>
          </w:p>
        </w:tc>
      </w:tr>
      <w:tr w:rsidR="00874F04" w:rsidDel="00270173">
        <w:trPr>
          <w:del w:id="2849" w:author="user" w:date="2017-05-10T11:07:00Z"/>
        </w:trPr>
        <w:tc>
          <w:tcPr>
            <w:tcW w:w="0" w:type="auto"/>
          </w:tcPr>
          <w:p w:rsidR="00874F04" w:rsidDel="00270173" w:rsidRDefault="00803EB3">
            <w:pPr>
              <w:pStyle w:val="Compact"/>
              <w:rPr>
                <w:del w:id="2850" w:author="user" w:date="2017-05-10T11:07:00Z"/>
              </w:rPr>
            </w:pPr>
            <w:del w:id="2851" w:author="user" w:date="2017-05-10T11:07:00Z">
              <w:r w:rsidDel="00270173">
                <w:delText>DEU</w:delText>
              </w:r>
            </w:del>
          </w:p>
        </w:tc>
        <w:tc>
          <w:tcPr>
            <w:tcW w:w="0" w:type="auto"/>
          </w:tcPr>
          <w:p w:rsidR="00874F04" w:rsidDel="00270173" w:rsidRDefault="00803EB3">
            <w:pPr>
              <w:pStyle w:val="Compact"/>
              <w:jc w:val="right"/>
              <w:rPr>
                <w:del w:id="2852" w:author="user" w:date="2017-05-10T11:07:00Z"/>
              </w:rPr>
            </w:pPr>
            <w:del w:id="2853" w:author="user" w:date="2017-05-10T11:07:00Z">
              <w:r w:rsidDel="00270173">
                <w:delText>1.2</w:delText>
              </w:r>
            </w:del>
          </w:p>
        </w:tc>
        <w:tc>
          <w:tcPr>
            <w:tcW w:w="0" w:type="auto"/>
          </w:tcPr>
          <w:p w:rsidR="00874F04" w:rsidDel="00270173" w:rsidRDefault="00803EB3">
            <w:pPr>
              <w:pStyle w:val="Compact"/>
              <w:jc w:val="right"/>
              <w:rPr>
                <w:del w:id="2854" w:author="user" w:date="2017-05-10T11:07:00Z"/>
              </w:rPr>
            </w:pPr>
            <w:del w:id="2855" w:author="user" w:date="2017-05-10T11:07:00Z">
              <w:r w:rsidDel="00270173">
                <w:delText>1.2</w:delText>
              </w:r>
            </w:del>
          </w:p>
        </w:tc>
        <w:tc>
          <w:tcPr>
            <w:tcW w:w="0" w:type="auto"/>
          </w:tcPr>
          <w:p w:rsidR="00874F04" w:rsidDel="00270173" w:rsidRDefault="00803EB3">
            <w:pPr>
              <w:pStyle w:val="Compact"/>
              <w:jc w:val="right"/>
              <w:rPr>
                <w:del w:id="2856" w:author="user" w:date="2017-05-10T11:07:00Z"/>
              </w:rPr>
            </w:pPr>
            <w:del w:id="2857" w:author="user" w:date="2017-05-10T11:07:00Z">
              <w:r w:rsidDel="00270173">
                <w:delText>0.0</w:delText>
              </w:r>
            </w:del>
          </w:p>
        </w:tc>
      </w:tr>
      <w:tr w:rsidR="00874F04" w:rsidDel="00270173">
        <w:trPr>
          <w:del w:id="2858" w:author="user" w:date="2017-05-10T11:07:00Z"/>
        </w:trPr>
        <w:tc>
          <w:tcPr>
            <w:tcW w:w="0" w:type="auto"/>
          </w:tcPr>
          <w:p w:rsidR="00874F04" w:rsidDel="00270173" w:rsidRDefault="00803EB3">
            <w:pPr>
              <w:pStyle w:val="Compact"/>
              <w:rPr>
                <w:del w:id="2859" w:author="user" w:date="2017-05-10T11:07:00Z"/>
              </w:rPr>
            </w:pPr>
            <w:del w:id="2860" w:author="user" w:date="2017-05-10T11:07:00Z">
              <w:r w:rsidDel="00270173">
                <w:delText>JPN</w:delText>
              </w:r>
            </w:del>
          </w:p>
        </w:tc>
        <w:tc>
          <w:tcPr>
            <w:tcW w:w="0" w:type="auto"/>
          </w:tcPr>
          <w:p w:rsidR="00874F04" w:rsidDel="00270173" w:rsidRDefault="00803EB3">
            <w:pPr>
              <w:pStyle w:val="Compact"/>
              <w:jc w:val="right"/>
              <w:rPr>
                <w:del w:id="2861" w:author="user" w:date="2017-05-10T11:07:00Z"/>
              </w:rPr>
            </w:pPr>
            <w:del w:id="2862" w:author="user" w:date="2017-05-10T11:07:00Z">
              <w:r w:rsidDel="00270173">
                <w:delText>1.0</w:delText>
              </w:r>
            </w:del>
          </w:p>
        </w:tc>
        <w:tc>
          <w:tcPr>
            <w:tcW w:w="0" w:type="auto"/>
          </w:tcPr>
          <w:p w:rsidR="00874F04" w:rsidDel="00270173" w:rsidRDefault="00803EB3">
            <w:pPr>
              <w:pStyle w:val="Compact"/>
              <w:jc w:val="right"/>
              <w:rPr>
                <w:del w:id="2863" w:author="user" w:date="2017-05-10T11:07:00Z"/>
              </w:rPr>
            </w:pPr>
            <w:del w:id="2864" w:author="user" w:date="2017-05-10T11:07:00Z">
              <w:r w:rsidDel="00270173">
                <w:delText>1.3</w:delText>
              </w:r>
            </w:del>
          </w:p>
        </w:tc>
        <w:tc>
          <w:tcPr>
            <w:tcW w:w="0" w:type="auto"/>
          </w:tcPr>
          <w:p w:rsidR="00874F04" w:rsidDel="00270173" w:rsidRDefault="00803EB3">
            <w:pPr>
              <w:pStyle w:val="Compact"/>
              <w:jc w:val="right"/>
              <w:rPr>
                <w:del w:id="2865" w:author="user" w:date="2017-05-10T11:07:00Z"/>
              </w:rPr>
            </w:pPr>
            <w:del w:id="2866" w:author="user" w:date="2017-05-10T11:07:00Z">
              <w:r w:rsidDel="00270173">
                <w:delText>0.3</w:delText>
              </w:r>
            </w:del>
          </w:p>
        </w:tc>
      </w:tr>
      <w:tr w:rsidR="00874F04" w:rsidDel="00270173">
        <w:trPr>
          <w:del w:id="2867" w:author="user" w:date="2017-05-10T11:07:00Z"/>
        </w:trPr>
        <w:tc>
          <w:tcPr>
            <w:tcW w:w="0" w:type="auto"/>
          </w:tcPr>
          <w:p w:rsidR="00874F04" w:rsidDel="00270173" w:rsidRDefault="00803EB3">
            <w:pPr>
              <w:pStyle w:val="Compact"/>
              <w:rPr>
                <w:del w:id="2868" w:author="user" w:date="2017-05-10T11:07:00Z"/>
              </w:rPr>
            </w:pPr>
            <w:del w:id="2869" w:author="user" w:date="2017-05-10T11:07:00Z">
              <w:r w:rsidDel="00270173">
                <w:delText>RUS</w:delText>
              </w:r>
            </w:del>
          </w:p>
        </w:tc>
        <w:tc>
          <w:tcPr>
            <w:tcW w:w="0" w:type="auto"/>
          </w:tcPr>
          <w:p w:rsidR="00874F04" w:rsidDel="00270173" w:rsidRDefault="00803EB3">
            <w:pPr>
              <w:pStyle w:val="Compact"/>
              <w:jc w:val="right"/>
              <w:rPr>
                <w:del w:id="2870" w:author="user" w:date="2017-05-10T11:07:00Z"/>
              </w:rPr>
            </w:pPr>
            <w:del w:id="2871" w:author="user" w:date="2017-05-10T11:07:00Z">
              <w:r w:rsidDel="00270173">
                <w:delText>5.9</w:delText>
              </w:r>
            </w:del>
          </w:p>
        </w:tc>
        <w:tc>
          <w:tcPr>
            <w:tcW w:w="0" w:type="auto"/>
          </w:tcPr>
          <w:p w:rsidR="00874F04" w:rsidDel="00270173" w:rsidRDefault="00803EB3">
            <w:pPr>
              <w:pStyle w:val="Compact"/>
              <w:jc w:val="right"/>
              <w:rPr>
                <w:del w:id="2872" w:author="user" w:date="2017-05-10T11:07:00Z"/>
              </w:rPr>
            </w:pPr>
            <w:del w:id="2873" w:author="user" w:date="2017-05-10T11:07:00Z">
              <w:r w:rsidDel="00270173">
                <w:delText>1.0</w:delText>
              </w:r>
            </w:del>
          </w:p>
        </w:tc>
        <w:tc>
          <w:tcPr>
            <w:tcW w:w="0" w:type="auto"/>
          </w:tcPr>
          <w:p w:rsidR="00874F04" w:rsidDel="00270173" w:rsidRDefault="00803EB3">
            <w:pPr>
              <w:pStyle w:val="Compact"/>
              <w:jc w:val="right"/>
              <w:rPr>
                <w:del w:id="2874" w:author="user" w:date="2017-05-10T11:07:00Z"/>
              </w:rPr>
            </w:pPr>
            <w:del w:id="2875" w:author="user" w:date="2017-05-10T11:07:00Z">
              <w:r w:rsidDel="00270173">
                <w:delText>-4.9</w:delText>
              </w:r>
            </w:del>
          </w:p>
        </w:tc>
      </w:tr>
      <w:tr w:rsidR="00874F04" w:rsidDel="00270173">
        <w:trPr>
          <w:del w:id="2876" w:author="user" w:date="2017-05-10T11:07:00Z"/>
        </w:trPr>
        <w:tc>
          <w:tcPr>
            <w:tcW w:w="0" w:type="auto"/>
          </w:tcPr>
          <w:p w:rsidR="00874F04" w:rsidDel="00270173" w:rsidRDefault="00803EB3">
            <w:pPr>
              <w:pStyle w:val="Compact"/>
              <w:rPr>
                <w:del w:id="2877" w:author="user" w:date="2017-05-10T11:07:00Z"/>
              </w:rPr>
            </w:pPr>
            <w:del w:id="2878" w:author="user" w:date="2017-05-10T11:07:00Z">
              <w:r w:rsidDel="00270173">
                <w:delText>EMU</w:delText>
              </w:r>
            </w:del>
          </w:p>
        </w:tc>
        <w:tc>
          <w:tcPr>
            <w:tcW w:w="0" w:type="auto"/>
          </w:tcPr>
          <w:p w:rsidR="00874F04" w:rsidDel="00270173" w:rsidRDefault="00803EB3">
            <w:pPr>
              <w:pStyle w:val="Compact"/>
              <w:jc w:val="right"/>
              <w:rPr>
                <w:del w:id="2879" w:author="user" w:date="2017-05-10T11:07:00Z"/>
              </w:rPr>
            </w:pPr>
            <w:del w:id="2880" w:author="user" w:date="2017-05-10T11:07:00Z">
              <w:r w:rsidDel="00270173">
                <w:delText>0.8</w:delText>
              </w:r>
            </w:del>
          </w:p>
        </w:tc>
        <w:tc>
          <w:tcPr>
            <w:tcW w:w="0" w:type="auto"/>
          </w:tcPr>
          <w:p w:rsidR="00874F04" w:rsidDel="00270173" w:rsidRDefault="00803EB3">
            <w:pPr>
              <w:pStyle w:val="Compact"/>
              <w:jc w:val="right"/>
              <w:rPr>
                <w:del w:id="2881" w:author="user" w:date="2017-05-10T11:07:00Z"/>
              </w:rPr>
            </w:pPr>
            <w:del w:id="2882" w:author="user" w:date="2017-05-10T11:07:00Z">
              <w:r w:rsidDel="00270173">
                <w:delText>1.2</w:delText>
              </w:r>
            </w:del>
          </w:p>
        </w:tc>
        <w:tc>
          <w:tcPr>
            <w:tcW w:w="0" w:type="auto"/>
          </w:tcPr>
          <w:p w:rsidR="00874F04" w:rsidDel="00270173" w:rsidRDefault="00803EB3">
            <w:pPr>
              <w:pStyle w:val="Compact"/>
              <w:jc w:val="right"/>
              <w:rPr>
                <w:del w:id="2883" w:author="user" w:date="2017-05-10T11:07:00Z"/>
              </w:rPr>
            </w:pPr>
            <w:del w:id="2884" w:author="user" w:date="2017-05-10T11:07:00Z">
              <w:r w:rsidDel="00270173">
                <w:delText>0.4</w:delText>
              </w:r>
            </w:del>
          </w:p>
        </w:tc>
      </w:tr>
      <w:tr w:rsidR="00874F04" w:rsidDel="00270173">
        <w:trPr>
          <w:del w:id="2885" w:author="user" w:date="2017-05-10T11:07:00Z"/>
        </w:trPr>
        <w:tc>
          <w:tcPr>
            <w:tcW w:w="0" w:type="auto"/>
          </w:tcPr>
          <w:p w:rsidR="00874F04" w:rsidDel="00270173" w:rsidRDefault="00803EB3">
            <w:pPr>
              <w:pStyle w:val="Compact"/>
              <w:rPr>
                <w:del w:id="2886" w:author="user" w:date="2017-05-10T11:07:00Z"/>
              </w:rPr>
            </w:pPr>
            <w:del w:id="2887" w:author="user" w:date="2017-05-10T11:07:00Z">
              <w:r w:rsidDel="00270173">
                <w:delText>GBR</w:delText>
              </w:r>
            </w:del>
          </w:p>
        </w:tc>
        <w:tc>
          <w:tcPr>
            <w:tcW w:w="0" w:type="auto"/>
          </w:tcPr>
          <w:p w:rsidR="00874F04" w:rsidDel="00270173" w:rsidRDefault="00803EB3">
            <w:pPr>
              <w:pStyle w:val="Compact"/>
              <w:jc w:val="right"/>
              <w:rPr>
                <w:del w:id="2888" w:author="user" w:date="2017-05-10T11:07:00Z"/>
              </w:rPr>
            </w:pPr>
            <w:del w:id="2889" w:author="user" w:date="2017-05-10T11:07:00Z">
              <w:r w:rsidDel="00270173">
                <w:delText>1.6</w:delText>
              </w:r>
            </w:del>
          </w:p>
        </w:tc>
        <w:tc>
          <w:tcPr>
            <w:tcW w:w="0" w:type="auto"/>
          </w:tcPr>
          <w:p w:rsidR="00874F04" w:rsidDel="00270173" w:rsidRDefault="00803EB3">
            <w:pPr>
              <w:pStyle w:val="Compact"/>
              <w:jc w:val="right"/>
              <w:rPr>
                <w:del w:id="2890" w:author="user" w:date="2017-05-10T11:07:00Z"/>
              </w:rPr>
            </w:pPr>
            <w:del w:id="2891" w:author="user" w:date="2017-05-10T11:07:00Z">
              <w:r w:rsidDel="00270173">
                <w:delText>0.6</w:delText>
              </w:r>
            </w:del>
          </w:p>
        </w:tc>
        <w:tc>
          <w:tcPr>
            <w:tcW w:w="0" w:type="auto"/>
          </w:tcPr>
          <w:p w:rsidR="00874F04" w:rsidDel="00270173" w:rsidRDefault="00803EB3">
            <w:pPr>
              <w:pStyle w:val="Compact"/>
              <w:jc w:val="right"/>
              <w:rPr>
                <w:del w:id="2892" w:author="user" w:date="2017-05-10T11:07:00Z"/>
              </w:rPr>
            </w:pPr>
            <w:del w:id="2893" w:author="user" w:date="2017-05-10T11:07:00Z">
              <w:r w:rsidDel="00270173">
                <w:delText>-1.0</w:delText>
              </w:r>
            </w:del>
          </w:p>
        </w:tc>
      </w:tr>
    </w:tbl>
    <w:p w:rsidR="00874F04" w:rsidDel="00270173" w:rsidRDefault="00803EB3">
      <w:pPr>
        <w:pStyle w:val="Textoindependiente"/>
        <w:rPr>
          <w:del w:id="2894" w:author="user" w:date="2017-05-10T11:07:00Z"/>
        </w:rPr>
      </w:pPr>
      <w:del w:id="2895"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9071F6">
      <w:pPr>
        <w:pStyle w:val="Ttulo4"/>
        <w:rPr>
          <w:lang w:val="es-CL"/>
          <w:rPrChange w:id="2896" w:author="user" w:date="2017-05-10T18:07:00Z">
            <w:rPr/>
          </w:rPrChange>
        </w:rPr>
      </w:pPr>
      <w:bookmarkStart w:id="2897" w:name="flujos-financieros"/>
      <w:bookmarkEnd w:id="2897"/>
      <w:r w:rsidRPr="009071F6">
        <w:rPr>
          <w:lang w:val="es-CL"/>
          <w:rPrChange w:id="2898" w:author="user" w:date="2017-05-10T18:07:00Z">
            <w:rPr>
              <w:sz w:val="32"/>
              <w:szCs w:val="32"/>
            </w:rPr>
          </w:rPrChange>
        </w:rPr>
        <w:t>Flujos financieros</w:t>
      </w:r>
    </w:p>
    <w:p w:rsidR="00874F04" w:rsidRPr="00386EF9" w:rsidRDefault="00803EB3">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874F04" w:rsidRPr="00386EF9" w:rsidRDefault="00803EB3">
      <w:pPr>
        <w:pStyle w:val="Textoindependiente"/>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Textoindependiente"/>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874F04" w:rsidRPr="00386EF9" w:rsidRDefault="00803EB3">
      <w:pPr>
        <w:pStyle w:val="Textoindependiente"/>
        <w:rPr>
          <w:lang w:val="es-ES"/>
        </w:rPr>
      </w:pPr>
      <w:r w:rsidRPr="00386EF9">
        <w:rPr>
          <w:lang w:val="es-ES"/>
        </w:rPr>
        <w:t>Aquí hay un cuadro que resume la situación:</w:t>
      </w:r>
    </w:p>
    <w:p w:rsidR="00874F04" w:rsidRDefault="00803EB3">
      <w:pPr>
        <w:pStyle w:val="TableCaption"/>
      </w:pPr>
      <w:r>
        <w:t xml:space="preserve">Gross Financial flows: Number of extreme </w:t>
      </w:r>
      <w:proofErr w:type="spellStart"/>
      <w:r>
        <w:t>episodos</w:t>
      </w:r>
      <w:proofErr w:type="spellEnd"/>
    </w:p>
    <w:tbl>
      <w:tblPr>
        <w:tblW w:w="0" w:type="pct"/>
        <w:tblLook w:val="04A0" w:firstRow="1" w:lastRow="0" w:firstColumn="1" w:lastColumn="0" w:noHBand="0" w:noVBand="1"/>
      </w:tblPr>
      <w:tblGrid>
        <w:gridCol w:w="1359"/>
        <w:gridCol w:w="1602"/>
        <w:gridCol w:w="906"/>
        <w:gridCol w:w="912"/>
        <w:gridCol w:w="1684"/>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Flights</w:t>
            </w:r>
          </w:p>
        </w:tc>
        <w:tc>
          <w:tcPr>
            <w:tcW w:w="0" w:type="auto"/>
            <w:tcBorders>
              <w:bottom w:val="single" w:sz="0" w:space="0" w:color="auto"/>
            </w:tcBorders>
            <w:vAlign w:val="bottom"/>
          </w:tcPr>
          <w:p w:rsidR="00874F04" w:rsidRDefault="00803EB3">
            <w:pPr>
              <w:pStyle w:val="Compact"/>
              <w:jc w:val="right"/>
            </w:pPr>
            <w:r>
              <w:t>Retrenchment</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Textoindependiente"/>
      </w:pPr>
      <w:r>
        <w:rPr>
          <w:b/>
        </w:rPr>
        <w:t>Note:</w:t>
      </w:r>
      <w:r>
        <w:t xml:space="preserve"> </w:t>
      </w:r>
      <w:r>
        <w:rPr>
          <w:vertAlign w:val="superscript"/>
        </w:rPr>
        <w:t>a</w:t>
      </w:r>
      <w:r>
        <w:t xml:space="preserve"> Considers episodes for </w:t>
      </w:r>
      <w:proofErr w:type="spellStart"/>
      <w:r>
        <w:t>Brasil</w:t>
      </w:r>
      <w:proofErr w:type="spellEnd"/>
      <w:r>
        <w:t>, Chile, Colombia, Mexico and Peru</w:t>
      </w:r>
    </w:p>
    <w:p w:rsidR="00874F04" w:rsidRDefault="00803EB3">
      <w:pPr>
        <w:pStyle w:val="TableCaption"/>
      </w:pPr>
      <w:r>
        <w:t xml:space="preserve">Net Financial flows: Number of extreme </w:t>
      </w:r>
      <w:proofErr w:type="spellStart"/>
      <w:r>
        <w:t>episodos</w:t>
      </w:r>
      <w:proofErr w:type="spellEnd"/>
    </w:p>
    <w:tbl>
      <w:tblPr>
        <w:tblW w:w="0" w:type="pct"/>
        <w:tblLook w:val="04A0" w:firstRow="1" w:lastRow="0" w:firstColumn="1" w:lastColumn="0" w:noHBand="0" w:noVBand="1"/>
      </w:tblPr>
      <w:tblGrid>
        <w:gridCol w:w="1359"/>
        <w:gridCol w:w="1602"/>
        <w:gridCol w:w="906"/>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lastRenderedPageBreak/>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Textoindependiente"/>
      </w:pPr>
      <w:r>
        <w:rPr>
          <w:b/>
        </w:rPr>
        <w:t>Note:</w:t>
      </w:r>
      <w:r>
        <w:t xml:space="preserve"> </w:t>
      </w:r>
      <w:r>
        <w:rPr>
          <w:vertAlign w:val="superscript"/>
        </w:rPr>
        <w:t>a</w:t>
      </w:r>
      <w:r>
        <w:t xml:space="preserve"> Considers episodes for </w:t>
      </w:r>
      <w:proofErr w:type="spellStart"/>
      <w:r>
        <w:t>Brasil</w:t>
      </w:r>
      <w:proofErr w:type="spellEnd"/>
      <w:r>
        <w:t>, Chile, Colombia, Mexico and Peru</w:t>
      </w:r>
    </w:p>
    <w:p w:rsidR="00874F04" w:rsidDel="00270173" w:rsidRDefault="00803EB3">
      <w:pPr>
        <w:pStyle w:val="Textoindependiente"/>
        <w:rPr>
          <w:del w:id="2899" w:author="user" w:date="2017-05-10T11:07:00Z"/>
        </w:rPr>
      </w:pPr>
      <w:del w:id="2900" w:author="user" w:date="2017-05-10T11:07:00Z">
        <w:r w:rsidDel="00270173">
          <w:delText>--&gt;  --&gt;  --&gt;  --&gt;  --&gt;  --&gt;  --&gt;  --&gt;  --&gt;  --&gt;  --&gt;  --&gt;</w:delText>
        </w:r>
      </w:del>
    </w:p>
    <w:p w:rsidR="00874F04" w:rsidDel="00270173" w:rsidRDefault="00803EB3">
      <w:pPr>
        <w:pStyle w:val="Textoindependiente"/>
        <w:rPr>
          <w:del w:id="2901" w:author="user" w:date="2017-05-10T11:07:00Z"/>
        </w:rPr>
      </w:pPr>
      <w:del w:id="2902" w:author="user" w:date="2017-05-10T11:07:00Z">
        <w:r w:rsidDel="00270173">
          <w:delText>--&gt;  --&gt;  --&gt;  --&gt;  --&gt;  --&gt;  --&gt;  --&gt;  --&gt;  --&gt;  --&gt;</w:delText>
        </w:r>
      </w:del>
    </w:p>
    <w:p w:rsidR="00874F04" w:rsidDel="00270173" w:rsidRDefault="00803EB3">
      <w:pPr>
        <w:pStyle w:val="Textoindependiente"/>
        <w:rPr>
          <w:del w:id="2903" w:author="user" w:date="2017-05-10T11:07:00Z"/>
        </w:rPr>
      </w:pPr>
      <w:del w:id="2904" w:author="user" w:date="2017-05-10T11:07:00Z">
        <w:r w:rsidDel="00270173">
          <w:delText>--&gt;  --&gt;</w:delText>
        </w:r>
      </w:del>
    </w:p>
    <w:p w:rsidR="00874F04" w:rsidDel="00270173" w:rsidRDefault="00803EB3">
      <w:pPr>
        <w:pStyle w:val="Textoindependiente"/>
        <w:rPr>
          <w:del w:id="2905" w:author="user" w:date="2017-05-10T11:07:00Z"/>
        </w:rPr>
      </w:pPr>
      <w:del w:id="2906" w:author="user" w:date="2017-05-10T11:07:00Z">
        <w:r w:rsidDel="00270173">
          <w:delText>--&gt;  --&gt;  --&gt;  --&gt;  --&gt;  --&gt;  --&gt;  --&gt;  --&gt;  --&gt;  --&gt;</w:delText>
        </w:r>
      </w:del>
    </w:p>
    <w:p w:rsidR="00874F04" w:rsidDel="00270173" w:rsidRDefault="00803EB3">
      <w:pPr>
        <w:pStyle w:val="Textoindependiente"/>
        <w:rPr>
          <w:del w:id="2907" w:author="user" w:date="2017-05-10T11:07:00Z"/>
        </w:rPr>
      </w:pPr>
      <w:del w:id="2908" w:author="user" w:date="2017-05-10T11:07:00Z">
        <w:r w:rsidDel="00270173">
          <w:delText>--&gt;  --&gt;  --&gt;  --&gt;  --&gt;  --&gt;  --&gt;</w:delText>
        </w:r>
      </w:del>
    </w:p>
    <w:p w:rsidR="00874F04" w:rsidRDefault="00803EB3">
      <w:pPr>
        <w:pStyle w:val="Textoindependiente"/>
      </w:pPr>
      <w:del w:id="2909"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90D" w:rsidRDefault="0009790D" w:rsidP="00874F04">
      <w:pPr>
        <w:spacing w:after="0"/>
      </w:pPr>
      <w:r>
        <w:separator/>
      </w:r>
    </w:p>
  </w:endnote>
  <w:endnote w:type="continuationSeparator" w:id="0">
    <w:p w:rsidR="0009790D" w:rsidRDefault="0009790D" w:rsidP="00874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90D" w:rsidRDefault="0009790D">
      <w:r>
        <w:separator/>
      </w:r>
    </w:p>
  </w:footnote>
  <w:footnote w:type="continuationSeparator" w:id="0">
    <w:p w:rsidR="0009790D" w:rsidRDefault="0009790D">
      <w:r>
        <w:continuationSeparator/>
      </w:r>
    </w:p>
  </w:footnote>
  <w:footnote w:id="1">
    <w:p w:rsidR="00773297" w:rsidRPr="00056385" w:rsidRDefault="00773297" w:rsidP="00A76BEF">
      <w:pPr>
        <w:pStyle w:val="Textonotapie"/>
        <w:rPr>
          <w:rFonts w:ascii="Times New Roman" w:hAnsi="Times New Roman" w:cs="Times New Roman"/>
          <w:lang w:val="es-ES"/>
        </w:rPr>
      </w:pPr>
      <w:r w:rsidRPr="00056385">
        <w:rPr>
          <w:rStyle w:val="Refdenotaalpi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773297" w:rsidRPr="000B1DF6" w:rsidRDefault="00773297" w:rsidP="000B1DF6">
      <w:pPr>
        <w:pStyle w:val="Textonotapie"/>
        <w:rPr>
          <w:ins w:id="903" w:author="user" w:date="2017-05-10T12:18:00Z"/>
          <w:sz w:val="18"/>
          <w:lang w:val="es-CL"/>
          <w:rPrChange w:id="904" w:author="user" w:date="2017-05-10T12:19:00Z">
            <w:rPr>
              <w:ins w:id="905" w:author="user" w:date="2017-05-10T12:18:00Z"/>
              <w:sz w:val="18"/>
            </w:rPr>
          </w:rPrChange>
        </w:rPr>
      </w:pPr>
      <w:ins w:id="906" w:author="user" w:date="2017-05-10T12:18:00Z">
        <w:r w:rsidRPr="0062776B">
          <w:rPr>
            <w:rStyle w:val="Refdenotaalpie"/>
            <w:sz w:val="18"/>
          </w:rPr>
          <w:footnoteRef/>
        </w:r>
        <w:r w:rsidRPr="009071F6">
          <w:rPr>
            <w:sz w:val="18"/>
            <w:lang w:val="es-CL"/>
            <w:rPrChange w:id="907" w:author="user" w:date="2017-05-10T12:19:00Z">
              <w:rPr>
                <w:sz w:val="18"/>
              </w:rPr>
            </w:rPrChange>
          </w:rPr>
          <w:t xml:space="preserve"> Las variables de tasas de interés se dejaron expresadas como porcentaje y las importaciones de bienes de capital se dejaron como índice (2009=100).</w:t>
        </w:r>
      </w:ins>
    </w:p>
    <w:p w:rsidR="00773297" w:rsidRPr="000B1DF6" w:rsidRDefault="00773297" w:rsidP="000B1DF6">
      <w:pPr>
        <w:pStyle w:val="Textonotapie"/>
        <w:rPr>
          <w:ins w:id="908" w:author="user" w:date="2017-05-10T12:18:00Z"/>
          <w:sz w:val="18"/>
          <w:lang w:val="es-CL"/>
          <w:rPrChange w:id="909" w:author="user" w:date="2017-05-10T12:19:00Z">
            <w:rPr>
              <w:ins w:id="910" w:author="user" w:date="2017-05-10T12:18:00Z"/>
              <w:sz w:val="18"/>
            </w:rPr>
          </w:rPrChange>
        </w:rPr>
      </w:pPr>
    </w:p>
  </w:footnote>
  <w:footnote w:id="3">
    <w:p w:rsidR="00773297" w:rsidRPr="000B1DF6" w:rsidRDefault="00773297" w:rsidP="000B1DF6">
      <w:pPr>
        <w:pStyle w:val="Textonotapie"/>
        <w:jc w:val="both"/>
        <w:rPr>
          <w:ins w:id="937" w:author="user" w:date="2017-05-10T12:18:00Z"/>
          <w:sz w:val="18"/>
          <w:lang w:val="es-CL"/>
          <w:rPrChange w:id="938" w:author="user" w:date="2017-05-10T12:19:00Z">
            <w:rPr>
              <w:ins w:id="939" w:author="user" w:date="2017-05-10T12:18:00Z"/>
              <w:sz w:val="18"/>
            </w:rPr>
          </w:rPrChange>
        </w:rPr>
      </w:pPr>
      <w:ins w:id="940" w:author="user" w:date="2017-05-10T12:18:00Z">
        <w:r>
          <w:rPr>
            <w:rStyle w:val="Refdenotaalpie"/>
          </w:rPr>
          <w:footnoteRef/>
        </w:r>
        <w:r w:rsidRPr="009071F6">
          <w:rPr>
            <w:lang w:val="es-CL"/>
            <w:rPrChange w:id="941" w:author="user" w:date="2017-05-10T12:19:00Z">
              <w:rPr/>
            </w:rPrChange>
          </w:rPr>
          <w:t xml:space="preserve"> </w:t>
        </w:r>
        <w:r w:rsidRPr="009071F6">
          <w:rPr>
            <w:sz w:val="18"/>
            <w:lang w:val="es-CL"/>
            <w:rPrChange w:id="942"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desestacionalizada. </w:t>
        </w:r>
      </w:ins>
    </w:p>
    <w:p w:rsidR="00773297" w:rsidRPr="000B1DF6" w:rsidRDefault="00773297" w:rsidP="000B1DF6">
      <w:pPr>
        <w:pStyle w:val="Textonotapie"/>
        <w:jc w:val="both"/>
        <w:rPr>
          <w:ins w:id="943" w:author="user" w:date="2017-05-10T12:18:00Z"/>
          <w:sz w:val="22"/>
          <w:lang w:val="es-CL"/>
          <w:rPrChange w:id="944" w:author="user" w:date="2017-05-10T12:19:00Z">
            <w:rPr>
              <w:ins w:id="945" w:author="user" w:date="2017-05-10T12:18:00Z"/>
              <w:sz w:val="22"/>
            </w:rPr>
          </w:rPrChange>
        </w:rPr>
      </w:pPr>
    </w:p>
  </w:footnote>
  <w:footnote w:id="4">
    <w:p w:rsidR="00773297" w:rsidRPr="000B1DF6" w:rsidRDefault="00773297" w:rsidP="000B1DF6">
      <w:pPr>
        <w:pStyle w:val="Textonotapie"/>
        <w:jc w:val="both"/>
        <w:rPr>
          <w:ins w:id="950" w:author="user" w:date="2017-05-10T12:18:00Z"/>
          <w:sz w:val="18"/>
          <w:lang w:val="es-CL"/>
          <w:rPrChange w:id="951" w:author="user" w:date="2017-05-10T12:19:00Z">
            <w:rPr>
              <w:ins w:id="952" w:author="user" w:date="2017-05-10T12:18:00Z"/>
              <w:sz w:val="18"/>
            </w:rPr>
          </w:rPrChange>
        </w:rPr>
      </w:pPr>
      <w:ins w:id="953" w:author="user" w:date="2017-05-10T12:18:00Z">
        <w:r>
          <w:rPr>
            <w:rStyle w:val="Refdenotaalpie"/>
          </w:rPr>
          <w:footnoteRef/>
        </w:r>
        <w:r w:rsidRPr="009071F6">
          <w:rPr>
            <w:sz w:val="18"/>
            <w:lang w:val="es-CL"/>
            <w:rPrChange w:id="954" w:author="user" w:date="2017-05-10T12:19:00Z">
              <w:rPr>
                <w:sz w:val="18"/>
              </w:rPr>
            </w:rPrChange>
          </w:rPr>
          <w:t xml:space="preserve"> Para Canadá, las importaciones que se consideraron como bienes de capital fueron obtenidas del sistema de clasificación NAPCS (North American </w:t>
        </w:r>
        <w:proofErr w:type="spellStart"/>
        <w:r w:rsidRPr="009071F6">
          <w:rPr>
            <w:sz w:val="18"/>
            <w:lang w:val="es-CL"/>
            <w:rPrChange w:id="955" w:author="user" w:date="2017-05-10T12:19:00Z">
              <w:rPr>
                <w:sz w:val="18"/>
              </w:rPr>
            </w:rPrChange>
          </w:rPr>
          <w:t>Product</w:t>
        </w:r>
        <w:proofErr w:type="spellEnd"/>
        <w:r w:rsidRPr="009071F6">
          <w:rPr>
            <w:sz w:val="18"/>
            <w:lang w:val="es-CL"/>
            <w:rPrChange w:id="956" w:author="user" w:date="2017-05-10T12:19:00Z">
              <w:rPr>
                <w:sz w:val="18"/>
              </w:rPr>
            </w:rPrChange>
          </w:rPr>
          <w:t xml:space="preserve"> </w:t>
        </w:r>
        <w:proofErr w:type="spellStart"/>
        <w:r w:rsidRPr="009071F6">
          <w:rPr>
            <w:sz w:val="18"/>
            <w:lang w:val="es-CL"/>
            <w:rPrChange w:id="957" w:author="user" w:date="2017-05-10T12:19:00Z">
              <w:rPr>
                <w:sz w:val="18"/>
              </w:rPr>
            </w:rPrChange>
          </w:rPr>
          <w:t>Classification</w:t>
        </w:r>
        <w:proofErr w:type="spellEnd"/>
        <w:r w:rsidRPr="009071F6">
          <w:rPr>
            <w:sz w:val="18"/>
            <w:lang w:val="es-CL"/>
            <w:rPrChange w:id="958" w:author="user" w:date="2017-05-10T12:19:00Z">
              <w:rPr>
                <w:sz w:val="18"/>
              </w:rPr>
            </w:rPrChange>
          </w:rPr>
          <w:t xml:space="preserve"> </w:t>
        </w:r>
        <w:proofErr w:type="spellStart"/>
        <w:r w:rsidRPr="009071F6">
          <w:rPr>
            <w:sz w:val="18"/>
            <w:lang w:val="es-CL"/>
            <w:rPrChange w:id="959" w:author="user" w:date="2017-05-10T12:19:00Z">
              <w:rPr>
                <w:sz w:val="18"/>
              </w:rPr>
            </w:rPrChange>
          </w:rPr>
          <w:t>System</w:t>
        </w:r>
        <w:proofErr w:type="spellEnd"/>
        <w:r w:rsidRPr="009071F6">
          <w:rPr>
            <w:sz w:val="18"/>
            <w:lang w:val="es-CL"/>
            <w:rPrChange w:id="960" w:author="user" w:date="2017-05-10T12:19:00Z">
              <w:rPr>
                <w:sz w:val="18"/>
              </w:rPr>
            </w:rPrChange>
          </w:rPr>
          <w:t>),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773297" w:rsidRPr="000B1DF6" w:rsidRDefault="00773297" w:rsidP="000B1DF6">
      <w:pPr>
        <w:pStyle w:val="Textonotapie"/>
        <w:jc w:val="both"/>
        <w:rPr>
          <w:ins w:id="961" w:author="user" w:date="2017-05-10T12:18:00Z"/>
          <w:sz w:val="22"/>
          <w:lang w:val="es-CL"/>
          <w:rPrChange w:id="962" w:author="user" w:date="2017-05-10T12:19:00Z">
            <w:rPr>
              <w:ins w:id="963" w:author="user" w:date="2017-05-10T12:18:00Z"/>
              <w:sz w:val="22"/>
            </w:rPr>
          </w:rPrChange>
        </w:rPr>
      </w:pPr>
    </w:p>
  </w:footnote>
  <w:footnote w:id="5">
    <w:p w:rsidR="00773297" w:rsidRPr="000B1DF6" w:rsidRDefault="00773297" w:rsidP="000B1DF6">
      <w:pPr>
        <w:spacing w:after="0"/>
        <w:jc w:val="both"/>
        <w:rPr>
          <w:ins w:id="965" w:author="user" w:date="2017-05-10T12:18:00Z"/>
          <w:sz w:val="18"/>
          <w:szCs w:val="18"/>
          <w:lang w:val="es-CL"/>
          <w:rPrChange w:id="966" w:author="user" w:date="2017-05-10T12:19:00Z">
            <w:rPr>
              <w:ins w:id="967" w:author="user" w:date="2017-05-10T12:18:00Z"/>
              <w:sz w:val="18"/>
              <w:szCs w:val="18"/>
            </w:rPr>
          </w:rPrChange>
        </w:rPr>
      </w:pPr>
      <w:ins w:id="968" w:author="user" w:date="2017-05-10T12:18:00Z">
        <w:r w:rsidRPr="00186BEF">
          <w:rPr>
            <w:rStyle w:val="Refdenotaalpie"/>
            <w:sz w:val="18"/>
            <w:szCs w:val="18"/>
          </w:rPr>
          <w:footnoteRef/>
        </w:r>
        <w:r w:rsidRPr="009071F6">
          <w:rPr>
            <w:sz w:val="18"/>
            <w:szCs w:val="18"/>
            <w:lang w:val="es-CL"/>
            <w:rPrChange w:id="969" w:author="user" w:date="2017-05-10T12:19:00Z">
              <w:rPr>
                <w:sz w:val="18"/>
                <w:szCs w:val="18"/>
              </w:rPr>
            </w:rPrChange>
          </w:rPr>
          <w:t xml:space="preserve"> Para Francia, las importaciones consideradas son bienes de capital y bienes intermedios – de acuerdo al criterio de Eurostat (NACE </w:t>
        </w:r>
        <w:proofErr w:type="spellStart"/>
        <w:r w:rsidRPr="009071F6">
          <w:rPr>
            <w:sz w:val="18"/>
            <w:szCs w:val="18"/>
            <w:lang w:val="es-CL"/>
            <w:rPrChange w:id="970" w:author="user" w:date="2017-05-10T12:19:00Z">
              <w:rPr>
                <w:sz w:val="18"/>
                <w:szCs w:val="18"/>
              </w:rPr>
            </w:rPrChange>
          </w:rPr>
          <w:t>rev.</w:t>
        </w:r>
        <w:proofErr w:type="spellEnd"/>
        <w:r w:rsidRPr="009071F6">
          <w:rPr>
            <w:sz w:val="18"/>
            <w:szCs w:val="18"/>
            <w:lang w:val="es-CL"/>
            <w:rPrChange w:id="971" w:author="user" w:date="2017-05-10T12:19:00Z">
              <w:rPr>
                <w:sz w:val="18"/>
                <w:szCs w:val="18"/>
              </w:rPr>
            </w:rPrChange>
          </w:rPr>
          <w:t xml:space="preserve"> 2); expresados en un índice – no en logaritmo – donde 2010 = 100. La serie original es mensual y no desestacionalizada, por lo que se tomó el promedio simple de cada tres meses para transformarla a una serie trimestral. </w:t>
        </w:r>
      </w:ins>
    </w:p>
    <w:p w:rsidR="00773297" w:rsidRPr="000B1DF6" w:rsidRDefault="00773297" w:rsidP="000B1DF6">
      <w:pPr>
        <w:pStyle w:val="Textonotapie"/>
        <w:rPr>
          <w:ins w:id="972" w:author="user" w:date="2017-05-10T12:18:00Z"/>
          <w:lang w:val="es-CL"/>
          <w:rPrChange w:id="973" w:author="user" w:date="2017-05-10T12:19:00Z">
            <w:rPr>
              <w:ins w:id="974" w:author="user" w:date="2017-05-10T12:18:00Z"/>
            </w:rPr>
          </w:rPrChange>
        </w:rPr>
      </w:pPr>
    </w:p>
  </w:footnote>
  <w:footnote w:id="6">
    <w:p w:rsidR="00773297" w:rsidRPr="000B1DF6" w:rsidRDefault="00773297" w:rsidP="000B1DF6">
      <w:pPr>
        <w:pStyle w:val="Textonotapie"/>
        <w:rPr>
          <w:ins w:id="986" w:author="user" w:date="2017-05-10T12:18:00Z"/>
          <w:lang w:val="es-CL"/>
          <w:rPrChange w:id="987" w:author="user" w:date="2017-05-10T12:19:00Z">
            <w:rPr>
              <w:ins w:id="988" w:author="user" w:date="2017-05-10T12:18:00Z"/>
            </w:rPr>
          </w:rPrChange>
        </w:rPr>
      </w:pPr>
      <w:ins w:id="989" w:author="user" w:date="2017-05-10T12:18:00Z">
        <w:r w:rsidRPr="00C12348">
          <w:rPr>
            <w:sz w:val="18"/>
            <w:szCs w:val="18"/>
          </w:rPr>
          <w:footnoteRef/>
        </w:r>
        <w:r w:rsidRPr="009071F6">
          <w:rPr>
            <w:sz w:val="18"/>
            <w:szCs w:val="18"/>
            <w:lang w:val="es-CL"/>
            <w:rPrChange w:id="990" w:author="user" w:date="2017-05-10T12:19:00Z">
              <w:rPr>
                <w:sz w:val="18"/>
                <w:szCs w:val="18"/>
              </w:rPr>
            </w:rPrChange>
          </w:rPr>
          <w:t xml:space="preserve"> Una posible explicación es que el modelo SVAR no logre distinguir la doble causalidad entre ambas variables</w:t>
        </w:r>
        <w:r w:rsidRPr="009071F6">
          <w:rPr>
            <w:lang w:val="es-CL"/>
            <w:rPrChange w:id="991" w:author="user" w:date="2017-05-10T12:19:00Z">
              <w:rPr/>
            </w:rPrChange>
          </w:rPr>
          <w:t>.</w:t>
        </w:r>
      </w:ins>
    </w:p>
  </w:footnote>
  <w:footnote w:id="7">
    <w:p w:rsidR="00773297" w:rsidRPr="00B40661" w:rsidRDefault="00773297" w:rsidP="00A76BEF">
      <w:pPr>
        <w:pStyle w:val="Textonotapie"/>
        <w:jc w:val="both"/>
        <w:rPr>
          <w:rFonts w:ascii="Times New Roman" w:hAnsi="Times New Roman" w:cs="Times New Roman"/>
          <w:lang w:val="es-ES"/>
        </w:rPr>
      </w:pPr>
      <w:r w:rsidRPr="00B40661">
        <w:rPr>
          <w:rStyle w:val="Refdenotaalpi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773297" w:rsidRPr="0064325A" w:rsidRDefault="00773297" w:rsidP="00A76BEF">
      <w:pPr>
        <w:pStyle w:val="Textonotapie"/>
        <w:rPr>
          <w:rFonts w:ascii="Times New Roman" w:hAnsi="Times New Roman" w:cs="Times New Roman"/>
          <w:lang w:val="es-ES"/>
        </w:rPr>
      </w:pPr>
      <w:r w:rsidRPr="0064325A">
        <w:rPr>
          <w:rStyle w:val="Refdenotaalpi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773297" w:rsidRPr="0064325A" w:rsidRDefault="00773297" w:rsidP="00A76BEF">
      <w:pPr>
        <w:pStyle w:val="Textonotapie"/>
        <w:rPr>
          <w:rFonts w:ascii="Times New Roman" w:hAnsi="Times New Roman" w:cs="Times New Roman"/>
          <w:lang w:val="es-ES"/>
        </w:rPr>
      </w:pPr>
      <w:r w:rsidRPr="0064325A">
        <w:rPr>
          <w:rStyle w:val="Refdenotaalpi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464A0EA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C1EEAB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0350952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940E7FD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1A822C4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C3A18"/>
    <w:multiLevelType w:val="hybridMultilevel"/>
    <w:tmpl w:val="115E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m mayer">
    <w15:presenceInfo w15:providerId="Windows Live" w15:userId="e30c32723bd3d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790D"/>
    <w:rsid w:val="000B1DF6"/>
    <w:rsid w:val="001637F4"/>
    <w:rsid w:val="00191BC2"/>
    <w:rsid w:val="001D2887"/>
    <w:rsid w:val="00222DDC"/>
    <w:rsid w:val="0023660F"/>
    <w:rsid w:val="00270173"/>
    <w:rsid w:val="00276231"/>
    <w:rsid w:val="00277F60"/>
    <w:rsid w:val="002A0169"/>
    <w:rsid w:val="002D5CE4"/>
    <w:rsid w:val="00303CFE"/>
    <w:rsid w:val="00322B17"/>
    <w:rsid w:val="00332E08"/>
    <w:rsid w:val="003534DF"/>
    <w:rsid w:val="00386EF9"/>
    <w:rsid w:val="003A152F"/>
    <w:rsid w:val="003F352C"/>
    <w:rsid w:val="004748AC"/>
    <w:rsid w:val="004D449F"/>
    <w:rsid w:val="004E29B3"/>
    <w:rsid w:val="004E58A3"/>
    <w:rsid w:val="005177F7"/>
    <w:rsid w:val="0052529B"/>
    <w:rsid w:val="00530288"/>
    <w:rsid w:val="00553A2B"/>
    <w:rsid w:val="005806B5"/>
    <w:rsid w:val="00590D07"/>
    <w:rsid w:val="005C6B0D"/>
    <w:rsid w:val="00622367"/>
    <w:rsid w:val="00630E7E"/>
    <w:rsid w:val="00643E74"/>
    <w:rsid w:val="00654CDA"/>
    <w:rsid w:val="006A16C3"/>
    <w:rsid w:val="00725BE7"/>
    <w:rsid w:val="007401DA"/>
    <w:rsid w:val="007411C5"/>
    <w:rsid w:val="0074517C"/>
    <w:rsid w:val="0077095D"/>
    <w:rsid w:val="00773297"/>
    <w:rsid w:val="00784819"/>
    <w:rsid w:val="00784D58"/>
    <w:rsid w:val="00796E81"/>
    <w:rsid w:val="00803EB3"/>
    <w:rsid w:val="008073B1"/>
    <w:rsid w:val="00822B2A"/>
    <w:rsid w:val="00874F04"/>
    <w:rsid w:val="00880721"/>
    <w:rsid w:val="008D008D"/>
    <w:rsid w:val="008D6863"/>
    <w:rsid w:val="009071F6"/>
    <w:rsid w:val="00912B61"/>
    <w:rsid w:val="0093395D"/>
    <w:rsid w:val="009D1B3F"/>
    <w:rsid w:val="00A76BEF"/>
    <w:rsid w:val="00A93491"/>
    <w:rsid w:val="00A95250"/>
    <w:rsid w:val="00AC5006"/>
    <w:rsid w:val="00B27936"/>
    <w:rsid w:val="00B32CFB"/>
    <w:rsid w:val="00B86B75"/>
    <w:rsid w:val="00BA17AD"/>
    <w:rsid w:val="00BC48D5"/>
    <w:rsid w:val="00C21883"/>
    <w:rsid w:val="00C36279"/>
    <w:rsid w:val="00CD799B"/>
    <w:rsid w:val="00CE05AE"/>
    <w:rsid w:val="00D17551"/>
    <w:rsid w:val="00D87FCD"/>
    <w:rsid w:val="00DA435D"/>
    <w:rsid w:val="00DD24CD"/>
    <w:rsid w:val="00DF71E2"/>
    <w:rsid w:val="00E315A3"/>
    <w:rsid w:val="00E94C1C"/>
    <w:rsid w:val="00FB6626"/>
    <w:rsid w:val="00FF6C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DEEE"/>
  <w15:docId w15:val="{E05823D2-B8C4-43BA-BEEB-08B7CB05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4E06"/>
  </w:style>
  <w:style w:type="paragraph" w:styleId="Ttulo1">
    <w:name w:val="heading 1"/>
    <w:basedOn w:val="Normal"/>
    <w:next w:val="Textoindependiente"/>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Ttulo6">
    <w:name w:val="heading 6"/>
    <w:basedOn w:val="Normal"/>
    <w:next w:val="Textoindependiente"/>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74F04"/>
    <w:pPr>
      <w:spacing w:before="180" w:after="180"/>
    </w:pPr>
  </w:style>
  <w:style w:type="paragraph" w:customStyle="1" w:styleId="FirstParagraph">
    <w:name w:val="First Paragraph"/>
    <w:basedOn w:val="Textoindependiente"/>
    <w:next w:val="Textoindependiente"/>
    <w:qFormat/>
    <w:rsid w:val="00874F04"/>
  </w:style>
  <w:style w:type="paragraph" w:customStyle="1" w:styleId="Compact">
    <w:name w:val="Compact"/>
    <w:basedOn w:val="Textoindependiente"/>
    <w:qFormat/>
    <w:rsid w:val="00874F04"/>
    <w:pPr>
      <w:spacing w:before="36" w:after="36"/>
    </w:pPr>
  </w:style>
  <w:style w:type="paragraph" w:styleId="Ttulo">
    <w:name w:val="Title"/>
    <w:basedOn w:val="Normal"/>
    <w:next w:val="Textoindependiente"/>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874F04"/>
    <w:pPr>
      <w:spacing w:before="240"/>
    </w:pPr>
    <w:rPr>
      <w:sz w:val="30"/>
      <w:szCs w:val="30"/>
    </w:rPr>
  </w:style>
  <w:style w:type="paragraph" w:customStyle="1" w:styleId="Author">
    <w:name w:val="Author"/>
    <w:next w:val="Textoindependiente"/>
    <w:qFormat/>
    <w:rsid w:val="00874F04"/>
    <w:pPr>
      <w:keepNext/>
      <w:keepLines/>
      <w:jc w:val="center"/>
    </w:pPr>
  </w:style>
  <w:style w:type="paragraph" w:styleId="Fecha">
    <w:name w:val="Date"/>
    <w:next w:val="Textoindependiente"/>
    <w:qFormat/>
    <w:rsid w:val="00874F04"/>
    <w:pPr>
      <w:keepNext/>
      <w:keepLines/>
      <w:jc w:val="center"/>
    </w:pPr>
  </w:style>
  <w:style w:type="paragraph" w:customStyle="1" w:styleId="Abstract">
    <w:name w:val="Abstract"/>
    <w:basedOn w:val="Normal"/>
    <w:next w:val="Textoindependiente"/>
    <w:qFormat/>
    <w:rsid w:val="00874F04"/>
    <w:pPr>
      <w:keepNext/>
      <w:keepLines/>
      <w:spacing w:before="300" w:after="300"/>
    </w:pPr>
    <w:rPr>
      <w:sz w:val="20"/>
      <w:szCs w:val="20"/>
    </w:rPr>
  </w:style>
  <w:style w:type="paragraph" w:styleId="Bibliografa">
    <w:name w:val="Bibliography"/>
    <w:basedOn w:val="Normal"/>
    <w:qFormat/>
    <w:rsid w:val="00874F04"/>
  </w:style>
  <w:style w:type="paragraph" w:styleId="Textodebloque">
    <w:name w:val="Block Text"/>
    <w:basedOn w:val="Textoindependiente"/>
    <w:next w:val="Textoindependiente"/>
    <w:uiPriority w:val="9"/>
    <w:unhideWhenUsed/>
    <w:qFormat/>
    <w:rsid w:val="00874F04"/>
    <w:pPr>
      <w:spacing w:before="100" w:after="100"/>
    </w:pPr>
    <w:rPr>
      <w:rFonts w:asciiTheme="majorHAnsi" w:eastAsiaTheme="majorEastAsia" w:hAnsiTheme="majorHAnsi" w:cstheme="majorBidi"/>
      <w:bCs/>
      <w:sz w:val="20"/>
      <w:szCs w:val="20"/>
    </w:rPr>
  </w:style>
  <w:style w:type="paragraph" w:styleId="Textonotapie">
    <w:name w:val="footnote text"/>
    <w:aliases w:val="Footnote Text.SES,Texto nota pie Car Car Car,Texto nota pie Car,fn,Fußnotentext Char,Fußnotentext Char Char Char,Fußnotentext Char Char Char Char,Geneva 9,Font: Geneva 9,Boston 10,f,TBG Style,Nota a pie/Bibliog,nota,pie,ft,ft1"/>
    <w:basedOn w:val="Normal"/>
    <w:link w:val="TextonotapieCar1"/>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Descripcin">
    <w:name w:val="caption"/>
    <w:basedOn w:val="Normal"/>
    <w:link w:val="DescripcinCar"/>
    <w:rsid w:val="00874F04"/>
    <w:pPr>
      <w:spacing w:after="120"/>
    </w:pPr>
    <w:rPr>
      <w:i/>
    </w:rPr>
  </w:style>
  <w:style w:type="paragraph" w:customStyle="1" w:styleId="TableCaption">
    <w:name w:val="Table Caption"/>
    <w:basedOn w:val="Descripcin"/>
    <w:rsid w:val="00874F04"/>
    <w:pPr>
      <w:keepNext/>
    </w:pPr>
  </w:style>
  <w:style w:type="paragraph" w:customStyle="1" w:styleId="ImageCaption">
    <w:name w:val="Image Caption"/>
    <w:basedOn w:val="Descripci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DescripcinCar">
    <w:name w:val="Descripción Car"/>
    <w:basedOn w:val="Fuentedeprrafopredeter"/>
    <w:link w:val="Descripcin"/>
    <w:rsid w:val="00874F04"/>
  </w:style>
  <w:style w:type="character" w:customStyle="1" w:styleId="VerbatimChar">
    <w:name w:val="Verbatim Char"/>
    <w:basedOn w:val="DescripcinCar"/>
    <w:link w:val="SourceCode"/>
    <w:rsid w:val="00874F04"/>
    <w:rPr>
      <w:rFonts w:ascii="Consolas" w:hAnsi="Consolas"/>
      <w:sz w:val="22"/>
    </w:rPr>
  </w:style>
  <w:style w:type="character" w:styleId="Refdenotaalpie">
    <w:name w:val="footnote reference"/>
    <w:aliases w:val="Footnote Reference.SES,ftref,Footnote Reference Number,Ref. de nota al pie.,Ref,de nota al pie,referencia nota al pie,Appel note de bas de page,Footnotes refss,normal"/>
    <w:basedOn w:val="DescripcinCar"/>
    <w:uiPriority w:val="99"/>
    <w:rsid w:val="00874F04"/>
    <w:rPr>
      <w:vertAlign w:val="superscript"/>
    </w:rPr>
  </w:style>
  <w:style w:type="character" w:styleId="Hipervnculo">
    <w:name w:val="Hyperlink"/>
    <w:basedOn w:val="DescripcinCar"/>
    <w:rsid w:val="00874F04"/>
    <w:rPr>
      <w:color w:val="4F81BD" w:themeColor="accent1"/>
    </w:rPr>
  </w:style>
  <w:style w:type="paragraph" w:styleId="TtuloTDC">
    <w:name w:val="TOC Heading"/>
    <w:basedOn w:val="Ttulo1"/>
    <w:next w:val="Textoindependiente"/>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287EC7"/>
  </w:style>
  <w:style w:type="paragraph" w:styleId="Textodeglobo">
    <w:name w:val="Balloon Text"/>
    <w:basedOn w:val="Normal"/>
    <w:link w:val="TextodegloboCar"/>
    <w:semiHidden/>
    <w:unhideWhenUsed/>
    <w:rsid w:val="00386EF9"/>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386EF9"/>
    <w:rPr>
      <w:rFonts w:ascii="Tahoma" w:hAnsi="Tahoma" w:cs="Tahoma"/>
      <w:sz w:val="16"/>
      <w:szCs w:val="16"/>
    </w:rPr>
  </w:style>
  <w:style w:type="paragraph" w:styleId="Prrafodelista">
    <w:name w:val="List Paragraph"/>
    <w:basedOn w:val="Normal"/>
    <w:uiPriority w:val="34"/>
    <w:qFormat/>
    <w:rsid w:val="00A76BEF"/>
    <w:pPr>
      <w:spacing w:line="276" w:lineRule="auto"/>
      <w:ind w:left="720"/>
      <w:contextualSpacing/>
    </w:pPr>
    <w:rPr>
      <w:sz w:val="22"/>
      <w:szCs w:val="22"/>
    </w:rPr>
  </w:style>
  <w:style w:type="character" w:customStyle="1" w:styleId="TextonotapieCar1">
    <w:name w:val="Texto nota pie Car1"/>
    <w:aliases w:val="Footnote Text.SES Car,Texto nota pie Car Car Car Car,Texto nota pie Car Car,fn Car,Fußnotentext Char Car,Fußnotentext Char Char Char Car,Fußnotentext Char Char Char Char Car,Geneva 9 Car,Font: Geneva 9 Car,Boston 10 Car,f Car,pie Car"/>
    <w:basedOn w:val="Fuentedeprrafopredeter"/>
    <w:link w:val="Textonotapie"/>
    <w:uiPriority w:val="99"/>
    <w:rsid w:val="00A7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225576947">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Elasticidades!$B$7</c:f>
              <c:strCache>
                <c:ptCount val="1"/>
                <c:pt idx="0">
                  <c:v>índice de volumen de exportaciones del mundo</c:v>
                </c:pt>
              </c:strCache>
            </c:strRef>
          </c:tx>
          <c:invertIfNegative val="0"/>
          <c:dLbls>
            <c:spPr>
              <a:noFill/>
              <a:ln>
                <a:noFill/>
              </a:ln>
              <a:effectLst/>
            </c:spPr>
            <c:txPr>
              <a:bodyPr/>
              <a:lstStyle/>
              <a:p>
                <a:pPr>
                  <a:defRPr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extLst>
            <c:ext xmlns:c16="http://schemas.microsoft.com/office/drawing/2014/chart" uri="{C3380CC4-5D6E-409C-BE32-E72D297353CC}">
              <c16:uniqueId val="{00000000-34BC-43C1-8706-4B67D2478513}"/>
            </c:ext>
          </c:extLst>
        </c:ser>
        <c:dLbls>
          <c:showLegendKey val="0"/>
          <c:showVal val="0"/>
          <c:showCatName val="0"/>
          <c:showSerName val="0"/>
          <c:showPercent val="0"/>
          <c:showBubbleSize val="0"/>
        </c:dLbls>
        <c:gapWidth val="75"/>
        <c:axId val="40915328"/>
        <c:axId val="40916864"/>
      </c:barChart>
      <c:catAx>
        <c:axId val="40915328"/>
        <c:scaling>
          <c:orientation val="minMax"/>
        </c:scaling>
        <c:delete val="0"/>
        <c:axPos val="b"/>
        <c:numFmt formatCode="General" sourceLinked="0"/>
        <c:majorTickMark val="out"/>
        <c:minorTickMark val="none"/>
        <c:tickLblPos val="nextTo"/>
        <c:txPr>
          <a:bodyPr/>
          <a:lstStyle/>
          <a:p>
            <a:pPr>
              <a:defRPr sz="900" b="1">
                <a:latin typeface="Times New Roman" pitchFamily="18" charset="0"/>
                <a:cs typeface="Times New Roman" pitchFamily="18" charset="0"/>
              </a:defRPr>
            </a:pPr>
            <a:endParaRPr lang="en-US"/>
          </a:p>
        </c:txPr>
        <c:crossAx val="40916864"/>
        <c:crosses val="autoZero"/>
        <c:auto val="1"/>
        <c:lblAlgn val="ctr"/>
        <c:lblOffset val="100"/>
        <c:noMultiLvlLbl val="0"/>
      </c:catAx>
      <c:valAx>
        <c:axId val="40916864"/>
        <c:scaling>
          <c:orientation val="minMax"/>
          <c:max val="2.5"/>
        </c:scaling>
        <c:delete val="0"/>
        <c:axPos val="l"/>
        <c:numFmt formatCode="#,##0.0"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409153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4614199907592821E-2"/>
          <c:y val="4.6634458972401614E-2"/>
          <c:w val="0.902751677852349"/>
          <c:h val="0.75176910110369588"/>
        </c:manualLayout>
      </c:layout>
      <c:barChart>
        <c:barDir val="col"/>
        <c:grouping val="clustered"/>
        <c:varyColors val="0"/>
        <c:ser>
          <c:idx val="0"/>
          <c:order val="0"/>
          <c:invertIfNegative val="0"/>
          <c:dPt>
            <c:idx val="0"/>
            <c:invertIfNegative val="0"/>
            <c:bubble3D val="0"/>
            <c:spPr>
              <a:solidFill>
                <a:srgbClr val="C00000"/>
              </a:solidFill>
            </c:spPr>
            <c:extLst>
              <c:ext xmlns:c16="http://schemas.microsoft.com/office/drawing/2014/chart" uri="{C3380CC4-5D6E-409C-BE32-E72D297353CC}">
                <c16:uniqueId val="{00000000-F732-4F98-9467-468AA5310B0F}"/>
              </c:ext>
            </c:extLst>
          </c:dPt>
          <c:dPt>
            <c:idx val="1"/>
            <c:invertIfNegative val="0"/>
            <c:bubble3D val="0"/>
            <c:spPr>
              <a:solidFill>
                <a:srgbClr val="C00000"/>
              </a:solidFill>
            </c:spPr>
            <c:extLst>
              <c:ext xmlns:c16="http://schemas.microsoft.com/office/drawing/2014/chart" uri="{C3380CC4-5D6E-409C-BE32-E72D297353CC}">
                <c16:uniqueId val="{00000001-F732-4F98-9467-468AA5310B0F}"/>
              </c:ext>
            </c:extLst>
          </c:dPt>
          <c:dPt>
            <c:idx val="2"/>
            <c:invertIfNegative val="0"/>
            <c:bubble3D val="0"/>
            <c:spPr>
              <a:solidFill>
                <a:srgbClr val="C00000"/>
              </a:solidFill>
            </c:spPr>
            <c:extLst>
              <c:ext xmlns:c16="http://schemas.microsoft.com/office/drawing/2014/chart" uri="{C3380CC4-5D6E-409C-BE32-E72D297353CC}">
                <c16:uniqueId val="{00000002-F732-4F98-9467-468AA5310B0F}"/>
              </c:ext>
            </c:extLst>
          </c:dPt>
          <c:dLbls>
            <c:spPr>
              <a:noFill/>
              <a:ln>
                <a:noFill/>
              </a:ln>
              <a:effectLst/>
            </c:spPr>
            <c:txPr>
              <a:bodyPr/>
              <a:lstStyle/>
              <a:p>
                <a:pPr>
                  <a:defRPr b="1">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1.9700000000000073</c:v>
                </c:pt>
                <c:pt idx="2">
                  <c:v>1.1299999999999915</c:v>
                </c:pt>
                <c:pt idx="3">
                  <c:v>1.57</c:v>
                </c:pt>
                <c:pt idx="4">
                  <c:v>1.1200000000000001</c:v>
                </c:pt>
                <c:pt idx="5">
                  <c:v>0.67000000000000492</c:v>
                </c:pt>
              </c:numCache>
            </c:numRef>
          </c:val>
          <c:extLst>
            <c:ext xmlns:c16="http://schemas.microsoft.com/office/drawing/2014/chart" uri="{C3380CC4-5D6E-409C-BE32-E72D297353CC}">
              <c16:uniqueId val="{00000003-F732-4F98-9467-468AA5310B0F}"/>
            </c:ext>
          </c:extLst>
        </c:ser>
        <c:dLbls>
          <c:showLegendKey val="0"/>
          <c:showVal val="0"/>
          <c:showCatName val="0"/>
          <c:showSerName val="0"/>
          <c:showPercent val="0"/>
          <c:showBubbleSize val="0"/>
        </c:dLbls>
        <c:gapWidth val="75"/>
        <c:axId val="87878656"/>
        <c:axId val="40899328"/>
      </c:barChart>
      <c:catAx>
        <c:axId val="87878656"/>
        <c:scaling>
          <c:orientation val="minMax"/>
        </c:scaling>
        <c:delete val="0"/>
        <c:axPos val="b"/>
        <c:numFmt formatCode="General" sourceLinked="0"/>
        <c:majorTickMark val="out"/>
        <c:minorTickMark val="none"/>
        <c:tickLblPos val="nextTo"/>
        <c:txPr>
          <a:bodyPr/>
          <a:lstStyle/>
          <a:p>
            <a:pPr>
              <a:defRPr sz="800" b="1">
                <a:latin typeface="Times New Roman" pitchFamily="18" charset="0"/>
                <a:cs typeface="Times New Roman" pitchFamily="18" charset="0"/>
              </a:defRPr>
            </a:pPr>
            <a:endParaRPr lang="en-US"/>
          </a:p>
        </c:txPr>
        <c:crossAx val="40899328"/>
        <c:crosses val="autoZero"/>
        <c:auto val="1"/>
        <c:lblAlgn val="ctr"/>
        <c:lblOffset val="100"/>
        <c:noMultiLvlLbl val="0"/>
      </c:catAx>
      <c:valAx>
        <c:axId val="40899328"/>
        <c:scaling>
          <c:orientation val="minMax"/>
        </c:scaling>
        <c:delete val="0"/>
        <c:axPos val="l"/>
        <c:numFmt formatCode="0.0"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8787865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471460645732571E-2"/>
          <c:y val="0.14375746112675891"/>
          <c:w val="0.90044018594060793"/>
          <c:h val="0.64693653502189563"/>
        </c:manualLayout>
      </c:layout>
      <c:barChart>
        <c:barDir val="col"/>
        <c:grouping val="stacked"/>
        <c:varyColors val="0"/>
        <c:ser>
          <c:idx val="0"/>
          <c:order val="0"/>
          <c:tx>
            <c:strRef>
              <c:f>grafico!$A$8</c:f>
              <c:strCache>
                <c:ptCount val="1"/>
                <c:pt idx="0">
                  <c:v>Bienes Intermedios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6.509606102000026</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extLst>
            <c:ext xmlns:c16="http://schemas.microsoft.com/office/drawing/2014/chart" uri="{C3380CC4-5D6E-409C-BE32-E72D297353CC}">
              <c16:uniqueId val="{00000000-85CA-439A-8EAF-A60EA47E0570}"/>
            </c:ext>
          </c:extLst>
        </c:ser>
        <c:ser>
          <c:idx val="1"/>
          <c:order val="1"/>
          <c:tx>
            <c:strRef>
              <c:f>grafico!$A$9</c:f>
              <c:strCache>
                <c:ptCount val="1"/>
                <c:pt idx="0">
                  <c:v>Consumo de bienes finales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1.9308722979999942</c:v>
                </c:pt>
                <c:pt idx="4">
                  <c:v>2.1757363320000001</c:v>
                </c:pt>
                <c:pt idx="5">
                  <c:v>1.931171669</c:v>
                </c:pt>
                <c:pt idx="6">
                  <c:v>2.1802975680000221</c:v>
                </c:pt>
                <c:pt idx="7">
                  <c:v>2.5169779129999998</c:v>
                </c:pt>
                <c:pt idx="8">
                  <c:v>2.5262302650000001</c:v>
                </c:pt>
                <c:pt idx="9">
                  <c:v>2.7034665500000012</c:v>
                </c:pt>
                <c:pt idx="10">
                  <c:v>2.6289875230000002</c:v>
                </c:pt>
              </c:numCache>
            </c:numRef>
          </c:val>
          <c:extLst>
            <c:ext xmlns:c16="http://schemas.microsoft.com/office/drawing/2014/chart" uri="{C3380CC4-5D6E-409C-BE32-E72D297353CC}">
              <c16:uniqueId val="{00000001-85CA-439A-8EAF-A60EA47E0570}"/>
            </c:ext>
          </c:extLst>
        </c:ser>
        <c:ser>
          <c:idx val="2"/>
          <c:order val="2"/>
          <c:tx>
            <c:strRef>
              <c:f>grafico!$A$10</c:f>
              <c:strCache>
                <c:ptCount val="1"/>
                <c:pt idx="0">
                  <c:v>Bienes de Capital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1.1914296759999916</c:v>
                </c:pt>
                <c:pt idx="1">
                  <c:v>1.3257241129999882</c:v>
                </c:pt>
                <c:pt idx="2">
                  <c:v>1.5444440469999998</c:v>
                </c:pt>
                <c:pt idx="3">
                  <c:v>1.9045168240000092</c:v>
                </c:pt>
                <c:pt idx="4">
                  <c:v>2.1030087440000012</c:v>
                </c:pt>
                <c:pt idx="5">
                  <c:v>1.625214784</c:v>
                </c:pt>
                <c:pt idx="6">
                  <c:v>1.9420561200000113</c:v>
                </c:pt>
                <c:pt idx="7">
                  <c:v>2.2540282120000001</c:v>
                </c:pt>
                <c:pt idx="8">
                  <c:v>2.2565474769999998</c:v>
                </c:pt>
                <c:pt idx="9">
                  <c:v>2.2655977660000244</c:v>
                </c:pt>
                <c:pt idx="10">
                  <c:v>2.0689035420000166</c:v>
                </c:pt>
              </c:numCache>
            </c:numRef>
          </c:val>
          <c:extLst>
            <c:ext xmlns:c16="http://schemas.microsoft.com/office/drawing/2014/chart" uri="{C3380CC4-5D6E-409C-BE32-E72D297353CC}">
              <c16:uniqueId val="{00000002-85CA-439A-8EAF-A60EA47E0570}"/>
            </c:ext>
          </c:extLst>
        </c:ser>
        <c:ser>
          <c:idx val="3"/>
          <c:order val="3"/>
          <c:tx>
            <c:strRef>
              <c:f>grafico!$A$11</c:f>
              <c:strCache>
                <c:ptCount val="1"/>
                <c:pt idx="0">
                  <c:v>Otros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2.5326780799999873</c:v>
                </c:pt>
                <c:pt idx="5">
                  <c:v>2.124456592</c:v>
                </c:pt>
                <c:pt idx="6">
                  <c:v>2.5692533489999998</c:v>
                </c:pt>
                <c:pt idx="7">
                  <c:v>3.0394260489999998</c:v>
                </c:pt>
                <c:pt idx="8">
                  <c:v>2.9086634099999977</c:v>
                </c:pt>
                <c:pt idx="9">
                  <c:v>3.0320635339999873</c:v>
                </c:pt>
                <c:pt idx="10">
                  <c:v>2.8028931259999967</c:v>
                </c:pt>
              </c:numCache>
            </c:numRef>
          </c:val>
          <c:extLst>
            <c:ext xmlns:c16="http://schemas.microsoft.com/office/drawing/2014/chart" uri="{C3380CC4-5D6E-409C-BE32-E72D297353CC}">
              <c16:uniqueId val="{00000003-85CA-439A-8EAF-A60EA47E0570}"/>
            </c:ext>
          </c:extLst>
        </c:ser>
        <c:dLbls>
          <c:showLegendKey val="0"/>
          <c:showVal val="0"/>
          <c:showCatName val="0"/>
          <c:showSerName val="0"/>
          <c:showPercent val="0"/>
          <c:showBubbleSize val="0"/>
        </c:dLbls>
        <c:gapWidth val="75"/>
        <c:overlap val="100"/>
        <c:axId val="91497216"/>
        <c:axId val="91498752"/>
      </c:barChart>
      <c:catAx>
        <c:axId val="91497216"/>
        <c:scaling>
          <c:orientation val="minMax"/>
        </c:scaling>
        <c:delete val="0"/>
        <c:axPos val="b"/>
        <c:numFmt formatCode="General" sourceLinked="0"/>
        <c:majorTickMark val="none"/>
        <c:minorTickMark val="none"/>
        <c:tickLblPos val="nextTo"/>
        <c:crossAx val="91498752"/>
        <c:crosses val="autoZero"/>
        <c:auto val="1"/>
        <c:lblAlgn val="ctr"/>
        <c:lblOffset val="100"/>
        <c:noMultiLvlLbl val="0"/>
      </c:catAx>
      <c:valAx>
        <c:axId val="91498752"/>
        <c:scaling>
          <c:orientation val="minMax"/>
        </c:scaling>
        <c:delete val="0"/>
        <c:axPos val="l"/>
        <c:majorGridlines/>
        <c:numFmt formatCode="0" sourceLinked="0"/>
        <c:majorTickMark val="none"/>
        <c:minorTickMark val="none"/>
        <c:tickLblPos val="nextTo"/>
        <c:spPr>
          <a:ln w="9525">
            <a:noFill/>
          </a:ln>
        </c:spPr>
        <c:crossAx val="9149721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30</Pages>
  <Words>6054</Words>
  <Characters>34510</Characters>
  <Application>Microsoft Office Word</Application>
  <DocSecurity>0</DocSecurity>
  <Lines>287</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Evolución del producto potencial y sus determinantes</vt:lpstr>
      <vt:lpstr>Evolución del producto potencial y sus determinantes</vt:lpstr>
    </vt:vector>
  </TitlesOfParts>
  <Company/>
  <LinksUpToDate>false</LinksUpToDate>
  <CharactersWithSpaces>40484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ricardom mayer</cp:lastModifiedBy>
  <cp:revision>6</cp:revision>
  <cp:lastPrinted>2017-05-08T13:49:00Z</cp:lastPrinted>
  <dcterms:created xsi:type="dcterms:W3CDTF">2017-05-11T15:35:00Z</dcterms:created>
  <dcterms:modified xsi:type="dcterms:W3CDTF">2017-05-11T17:35:00Z</dcterms:modified>
</cp:coreProperties>
</file>