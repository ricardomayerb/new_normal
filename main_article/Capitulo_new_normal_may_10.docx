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250" w:rsidRPr="00A95250" w:rsidRDefault="00FF6CCE">
      <w:pPr>
        <w:pStyle w:val="Author"/>
        <w:rPr>
          <w:b/>
          <w:lang w:val="es-ES"/>
          <w:rPrChange w:id="0" w:author="eperez" w:date="2017-05-08T16:48:00Z">
            <w:rPr>
              <w:lang w:val="es-ES"/>
            </w:rPr>
          </w:rPrChange>
        </w:rPr>
      </w:pPr>
      <w:r w:rsidRPr="00FF6CCE">
        <w:rPr>
          <w:lang w:val="es-ES"/>
        </w:rPr>
        <w:t>La región y el Nuevo Normal</w:t>
      </w:r>
    </w:p>
    <w:p w:rsidR="00874F04" w:rsidRPr="00386EF9" w:rsidRDefault="00803EB3">
      <w:pPr>
        <w:pStyle w:val="Author"/>
        <w:rPr>
          <w:lang w:val="es-ES"/>
        </w:rPr>
      </w:pPr>
      <w:r w:rsidRPr="00386EF9">
        <w:rPr>
          <w:lang w:val="es-ES"/>
        </w:rPr>
        <w:t>Ricardo Mayer</w:t>
      </w:r>
    </w:p>
    <w:p w:rsidR="00874F04" w:rsidRPr="00386EF9" w:rsidRDefault="00803EB3">
      <w:pPr>
        <w:pStyle w:val="Date"/>
        <w:rPr>
          <w:lang w:val="es-ES"/>
        </w:rPr>
      </w:pPr>
      <w:r w:rsidRPr="00386EF9">
        <w:rPr>
          <w:lang w:val="es-ES"/>
        </w:rPr>
        <w:t>2017-05-02</w:t>
      </w:r>
    </w:p>
    <w:p w:rsidR="00874F04" w:rsidRPr="00386EF9" w:rsidRDefault="00803EB3">
      <w:pPr>
        <w:pStyle w:val="Heading2"/>
        <w:rPr>
          <w:lang w:val="es-ES"/>
        </w:rPr>
      </w:pPr>
      <w:bookmarkStart w:id="1" w:name="resumen"/>
      <w:bookmarkEnd w:id="1"/>
      <w:r w:rsidRPr="00386EF9">
        <w:rPr>
          <w:lang w:val="es-ES"/>
        </w:rPr>
        <w:t>Resumen</w:t>
      </w:r>
    </w:p>
    <w:p w:rsidR="00874F04" w:rsidRPr="00386EF9" w:rsidRDefault="00803EB3">
      <w:pPr>
        <w:pStyle w:val="FirstParagraph"/>
        <w:rPr>
          <w:lang w:val="es-ES"/>
        </w:rPr>
      </w:pPr>
      <w:r w:rsidRPr="00386EF9">
        <w:rPr>
          <w:lang w:val="es-ES"/>
        </w:rPr>
        <w:t xml:space="preserve">Esta sección da cuenta de los siguientes hechos estilizados: en general, el producto potencial en los países de la región crece más lentamente que en el pasado y eso ha estado acompañado de desaceleraciones correspondientes en el volumen de sus exportaciones, en los precios de los </w:t>
      </w:r>
      <w:proofErr w:type="spellStart"/>
      <w:r w:rsidRPr="00386EF9">
        <w:rPr>
          <w:lang w:val="es-ES"/>
        </w:rPr>
        <w:t>commodities</w:t>
      </w:r>
      <w:proofErr w:type="spellEnd"/>
      <w:r w:rsidRPr="00386EF9">
        <w:rPr>
          <w:lang w:val="es-ES"/>
        </w:rPr>
        <w:t xml:space="preserve"> y en la formación bruta de capital fijo. Algo similar ocurre con la productividad media del trabajo, que también ve en algo deteriorado su crecimiento en los años recientes; </w:t>
      </w:r>
      <w:proofErr w:type="gramStart"/>
      <w:r w:rsidRPr="00386EF9">
        <w:rPr>
          <w:lang w:val="es-ES"/>
        </w:rPr>
        <w:t>pero ,</w:t>
      </w:r>
      <w:proofErr w:type="gramEnd"/>
      <w:r w:rsidRPr="00386EF9">
        <w:rPr>
          <w:lang w:val="es-ES"/>
        </w:rPr>
        <w:t xml:space="preserve"> a diferencia de los otros determinantes mencionados, no tuvo un crecimiento acelerado en el período previo a la crisis financiera global.</w:t>
      </w:r>
    </w:p>
    <w:p w:rsidR="00874F04" w:rsidRPr="00386EF9" w:rsidRDefault="00803EB3">
      <w:pPr>
        <w:pStyle w:val="BodyText"/>
        <w:rPr>
          <w:lang w:val="es-ES"/>
        </w:rPr>
      </w:pPr>
      <w:r w:rsidRPr="00386EF9">
        <w:rPr>
          <w:lang w:val="es-ES"/>
        </w:rPr>
        <w:t>Estas condiciones se inscriben dentro de un contexto global de desaceleración de la producción, del comercio y la productividad. Es, en particular, cierto para sus tres principales socios comerciales: China, Estados Unidos y la Unión Europea, siendo el quiebre de tende</w:t>
      </w:r>
      <w:ins w:id="2" w:author="user" w:date="2017-05-10T11:00:00Z">
        <w:r w:rsidR="00C21883">
          <w:rPr>
            <w:lang w:val="es-ES"/>
          </w:rPr>
          <w:t>n</w:t>
        </w:r>
      </w:ins>
      <w:r w:rsidRPr="00386EF9">
        <w:rPr>
          <w:lang w:val="es-ES"/>
        </w:rPr>
        <w:t>cia en China mucho más pronunciado que en los dos otros socios.</w:t>
      </w:r>
    </w:p>
    <w:p w:rsidR="00874F04" w:rsidRPr="00386EF9" w:rsidRDefault="00803EB3">
      <w:pPr>
        <w:pStyle w:val="BodyText"/>
        <w:rPr>
          <w:lang w:val="es-ES"/>
        </w:rPr>
      </w:pPr>
      <w:r w:rsidRPr="00386EF9">
        <w:rPr>
          <w:lang w:val="es-ES"/>
        </w:rPr>
        <w:t>Aunque esta descripción es pertinente a la gran mayoría de los países de la región (13 a 15 países, dependiendo de la variable examinada, de un total de 18 en nuestra muestra), hay algunas excepciones sistemáticas: México es una economía que si bien estuvo ajeno a buena parte del boom productivo del quinquenio 2003-2008, al menos no ha empeorado su desempeño en el período 2010-2016. Bolivia, Paraguay y Nicaragua, por su parte son las economías que más logran desmarcarse de la tende</w:t>
      </w:r>
      <w:ins w:id="3" w:author="user" w:date="2017-05-10T11:00:00Z">
        <w:r w:rsidR="00C21883">
          <w:rPr>
            <w:lang w:val="es-ES"/>
          </w:rPr>
          <w:t>n</w:t>
        </w:r>
      </w:ins>
      <w:r w:rsidRPr="00386EF9">
        <w:rPr>
          <w:lang w:val="es-ES"/>
        </w:rPr>
        <w:t xml:space="preserve">cia del resto de los países a un </w:t>
      </w:r>
      <w:proofErr w:type="spellStart"/>
      <w:r w:rsidRPr="00386EF9">
        <w:rPr>
          <w:lang w:val="es-ES"/>
        </w:rPr>
        <w:t>desaceleramiento</w:t>
      </w:r>
      <w:proofErr w:type="spellEnd"/>
      <w:r w:rsidRPr="00386EF9">
        <w:rPr>
          <w:lang w:val="es-ES"/>
        </w:rPr>
        <w:t xml:space="preserve"> y logran buenas posiciones frente a sus pares en el período post crisis financiera. Finalmente habría que agregar el caso de Panamá, que aunque ve desacelerado su producto potencial y sus exportaciones, son caídas pequeñas desde tasas bastante altas para la región y logra mantener una acelerada expansión </w:t>
      </w:r>
      <w:proofErr w:type="gramStart"/>
      <w:r w:rsidRPr="00386EF9">
        <w:rPr>
          <w:lang w:val="es-ES"/>
        </w:rPr>
        <w:t>del</w:t>
      </w:r>
      <w:proofErr w:type="gramEnd"/>
      <w:r w:rsidRPr="00386EF9">
        <w:rPr>
          <w:lang w:val="es-ES"/>
        </w:rPr>
        <w:t xml:space="preserve"> inversión real y aumentar su productividad laboral.</w:t>
      </w:r>
    </w:p>
    <w:p w:rsidR="00874F04" w:rsidRPr="00386EF9" w:rsidRDefault="00803EB3">
      <w:pPr>
        <w:pStyle w:val="BodyText"/>
        <w:rPr>
          <w:lang w:val="es-ES"/>
        </w:rPr>
      </w:pPr>
      <w:r w:rsidRPr="00386EF9">
        <w:rPr>
          <w:lang w:val="es-ES"/>
        </w:rPr>
        <w:t>En el polo opuesto a estas excepciones, constituyendo la cara más marcada de estos hechos estilizados, se encuentran Argentina, Brasil y, especialmente, Venezuela. Todas presentan desaceleraciones importantes de su producto potencia y particularmente de la inversión real. En los casos de Argentina y Brasil su desaceleración del volumen exportador es algo más suave y el de la productividad laboral es leve y más o menos en la mediana de la región.</w:t>
      </w:r>
    </w:p>
    <w:p w:rsidR="00874F04" w:rsidRPr="00386EF9" w:rsidRDefault="001637F4">
      <w:pPr>
        <w:pStyle w:val="Heading5"/>
        <w:rPr>
          <w:lang w:val="es-ES"/>
          <w:rPrChange w:id="4" w:author="eperez" w:date="2017-05-08T11:35:00Z">
            <w:rPr/>
          </w:rPrChange>
        </w:rPr>
      </w:pPr>
      <w:bookmarkStart w:id="5" w:name="page-brake"/>
      <w:bookmarkEnd w:id="5"/>
      <w:r w:rsidRPr="001637F4">
        <w:rPr>
          <w:lang w:val="es-ES"/>
          <w:rPrChange w:id="6" w:author="eperez" w:date="2017-05-08T11:35:00Z">
            <w:rPr>
              <w:rFonts w:asciiTheme="minorHAnsi" w:eastAsiaTheme="minorHAnsi" w:hAnsiTheme="minorHAnsi" w:cstheme="minorBidi"/>
              <w:i w:val="0"/>
              <w:iCs w:val="0"/>
              <w:color w:val="auto"/>
              <w:sz w:val="24"/>
            </w:rPr>
          </w:rPrChange>
        </w:rPr>
        <w:lastRenderedPageBreak/>
        <w:t xml:space="preserve">Page </w:t>
      </w:r>
      <w:proofErr w:type="spellStart"/>
      <w:r w:rsidRPr="001637F4">
        <w:rPr>
          <w:lang w:val="es-ES"/>
          <w:rPrChange w:id="7" w:author="eperez" w:date="2017-05-08T11:35:00Z">
            <w:rPr>
              <w:rFonts w:asciiTheme="minorHAnsi" w:eastAsiaTheme="minorHAnsi" w:hAnsiTheme="minorHAnsi" w:cstheme="minorBidi"/>
              <w:i w:val="0"/>
              <w:iCs w:val="0"/>
              <w:color w:val="auto"/>
              <w:sz w:val="24"/>
            </w:rPr>
          </w:rPrChange>
        </w:rPr>
        <w:t>Brake</w:t>
      </w:r>
      <w:proofErr w:type="spellEnd"/>
    </w:p>
    <w:p w:rsidR="00DA435D" w:rsidRDefault="00DA435D">
      <w:pPr>
        <w:pStyle w:val="Heading2"/>
        <w:rPr>
          <w:rFonts w:ascii="Times New Roman" w:hAnsi="Times New Roman" w:cs="Times New Roman"/>
          <w:b w:val="0"/>
          <w:sz w:val="24"/>
          <w:szCs w:val="24"/>
          <w:lang w:val="es-ES"/>
        </w:rPr>
      </w:pPr>
      <w:bookmarkStart w:id="8" w:name="producto-potencial"/>
      <w:bookmarkEnd w:id="8"/>
    </w:p>
    <w:p w:rsidR="00000000" w:rsidRDefault="0023660F">
      <w:pPr>
        <w:pStyle w:val="Heading2"/>
        <w:numPr>
          <w:ilvl w:val="0"/>
          <w:numId w:val="14"/>
        </w:numPr>
        <w:rPr>
          <w:rFonts w:ascii="Times New Roman" w:hAnsi="Times New Roman" w:cs="Times New Roman"/>
          <w:sz w:val="24"/>
          <w:szCs w:val="24"/>
          <w:lang w:val="es-ES"/>
          <w:rPrChange w:id="9" w:author="eperez" w:date="2017-05-08T16:09:00Z">
            <w:rPr>
              <w:rFonts w:ascii="Times New Roman" w:hAnsi="Times New Roman" w:cs="Times New Roman"/>
              <w:b w:val="0"/>
              <w:sz w:val="24"/>
              <w:szCs w:val="24"/>
              <w:lang w:val="es-ES"/>
            </w:rPr>
          </w:rPrChange>
        </w:rPr>
        <w:pPrChange w:id="10" w:author="eperez" w:date="2017-05-08T16:09:00Z">
          <w:pPr>
            <w:pStyle w:val="Heading2"/>
          </w:pPr>
        </w:pPrChange>
      </w:pPr>
      <w:r>
        <w:rPr>
          <w:rFonts w:ascii="Times New Roman" w:hAnsi="Times New Roman" w:cs="Times New Roman"/>
          <w:sz w:val="24"/>
          <w:szCs w:val="24"/>
          <w:lang w:val="es-ES"/>
        </w:rPr>
        <w:t>La región enfrenta un contexto externo más restrictivo y más incierto</w:t>
      </w:r>
    </w:p>
    <w:p w:rsidR="00000000" w:rsidRDefault="0077095D">
      <w:pPr>
        <w:pStyle w:val="Heading2"/>
        <w:ind w:firstLine="360"/>
        <w:rPr>
          <w:rFonts w:ascii="Times New Roman" w:hAnsi="Times New Roman" w:cs="Times New Roman"/>
          <w:b w:val="0"/>
          <w:sz w:val="24"/>
          <w:szCs w:val="24"/>
          <w:lang w:val="es-ES"/>
        </w:rPr>
        <w:pPrChange w:id="11" w:author="eperez" w:date="2017-05-08T16:52:00Z">
          <w:pPr>
            <w:pStyle w:val="Heading2"/>
          </w:pPr>
        </w:pPrChange>
      </w:pPr>
      <w:r>
        <w:rPr>
          <w:rFonts w:ascii="Times New Roman" w:hAnsi="Times New Roman" w:cs="Times New Roman"/>
          <w:b w:val="0"/>
          <w:sz w:val="24"/>
          <w:szCs w:val="24"/>
          <w:lang w:val="es-ES"/>
        </w:rPr>
        <w:t xml:space="preserve">A partir de la crisis global financiera el contexto internacional </w:t>
      </w:r>
      <w:r w:rsidR="0023660F">
        <w:rPr>
          <w:rFonts w:ascii="Times New Roman" w:hAnsi="Times New Roman" w:cs="Times New Roman"/>
          <w:b w:val="0"/>
          <w:sz w:val="24"/>
          <w:szCs w:val="24"/>
          <w:lang w:val="es-ES"/>
        </w:rPr>
        <w:t>se ha vuelto más restrictivo. Las tasas de crecimiento de la economía mundial y de los</w:t>
      </w:r>
      <w:r w:rsidR="00622367">
        <w:rPr>
          <w:rFonts w:ascii="Times New Roman" w:hAnsi="Times New Roman" w:cs="Times New Roman"/>
          <w:b w:val="0"/>
          <w:sz w:val="24"/>
          <w:szCs w:val="24"/>
          <w:lang w:val="es-ES"/>
        </w:rPr>
        <w:t xml:space="preserve"> principales socios de América </w:t>
      </w:r>
      <w:r w:rsidR="0023660F">
        <w:rPr>
          <w:rFonts w:ascii="Times New Roman" w:hAnsi="Times New Roman" w:cs="Times New Roman"/>
          <w:b w:val="0"/>
          <w:sz w:val="24"/>
          <w:szCs w:val="24"/>
          <w:lang w:val="es-ES"/>
        </w:rPr>
        <w:t>L</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tin</w:t>
      </w:r>
      <w:r w:rsidR="00622367">
        <w:rPr>
          <w:rFonts w:ascii="Times New Roman" w:hAnsi="Times New Roman" w:cs="Times New Roman"/>
          <w:b w:val="0"/>
          <w:sz w:val="24"/>
          <w:szCs w:val="24"/>
          <w:lang w:val="es-ES"/>
        </w:rPr>
        <w:t>a</w:t>
      </w:r>
      <w:r w:rsidR="0023660F">
        <w:rPr>
          <w:rFonts w:ascii="Times New Roman" w:hAnsi="Times New Roman" w:cs="Times New Roman"/>
          <w:b w:val="0"/>
          <w:sz w:val="24"/>
          <w:szCs w:val="24"/>
          <w:lang w:val="es-ES"/>
        </w:rPr>
        <w:t xml:space="preserve"> y el Caribe han disminuido restringiendo las posibilidades de crecimiento de la región </w:t>
      </w:r>
      <w:r w:rsidR="00622367">
        <w:rPr>
          <w:rFonts w:ascii="Times New Roman" w:hAnsi="Times New Roman" w:cs="Times New Roman"/>
          <w:b w:val="0"/>
          <w:sz w:val="24"/>
          <w:szCs w:val="24"/>
          <w:lang w:val="es-ES"/>
        </w:rPr>
        <w:t xml:space="preserve">a través </w:t>
      </w:r>
      <w:r w:rsidR="00332E08">
        <w:rPr>
          <w:rFonts w:ascii="Times New Roman" w:hAnsi="Times New Roman" w:cs="Times New Roman"/>
          <w:b w:val="0"/>
          <w:sz w:val="24"/>
          <w:szCs w:val="24"/>
          <w:lang w:val="es-ES"/>
        </w:rPr>
        <w:t>del sector externo.</w:t>
      </w:r>
    </w:p>
    <w:p w:rsidR="00000000" w:rsidRDefault="00FB6626">
      <w:pPr>
        <w:pStyle w:val="BodyText"/>
        <w:rPr>
          <w:lang w:val="es-ES"/>
        </w:rPr>
        <w:pPrChange w:id="12" w:author="eperez" w:date="2017-05-08T17:00:00Z">
          <w:pPr>
            <w:pStyle w:val="Heading2"/>
          </w:pPr>
        </w:pPrChange>
      </w:pPr>
    </w:p>
    <w:p w:rsidR="00000000" w:rsidRDefault="00332E08">
      <w:pPr>
        <w:pStyle w:val="BodyText"/>
        <w:rPr>
          <w:b/>
          <w:lang w:val="es-ES"/>
          <w:rPrChange w:id="13" w:author="eperez" w:date="2017-05-08T17:00:00Z">
            <w:rPr>
              <w:rFonts w:ascii="Times New Roman" w:hAnsi="Times New Roman" w:cs="Times New Roman"/>
              <w:b w:val="0"/>
              <w:sz w:val="24"/>
              <w:szCs w:val="24"/>
              <w:lang w:val="es-ES"/>
            </w:rPr>
          </w:rPrChange>
        </w:rPr>
        <w:pPrChange w:id="14" w:author="eperez" w:date="2017-05-08T17:00:00Z">
          <w:pPr>
            <w:pStyle w:val="Heading2"/>
          </w:pPr>
        </w:pPrChange>
      </w:pPr>
      <w:r>
        <w:rPr>
          <w:lang w:val="es-ES"/>
        </w:rPr>
        <w:t>Tasas de crecimiento de las economías a nivel mundial.</w:t>
      </w:r>
    </w:p>
    <w:p w:rsidR="0023660F" w:rsidRDefault="0023660F">
      <w:pPr>
        <w:pStyle w:val="Heading2"/>
        <w:rPr>
          <w:ins w:id="15" w:author="user" w:date="2017-05-10T11:02:00Z"/>
          <w:rFonts w:ascii="Times New Roman" w:hAnsi="Times New Roman" w:cs="Times New Roman"/>
          <w:b w:val="0"/>
          <w:sz w:val="24"/>
          <w:szCs w:val="24"/>
          <w:lang w:val="es-ES"/>
        </w:rPr>
      </w:pPr>
    </w:p>
    <w:p w:rsidR="00C21883" w:rsidRPr="00C21883" w:rsidRDefault="001637F4" w:rsidP="00C21883">
      <w:pPr>
        <w:pStyle w:val="TableCaption"/>
        <w:rPr>
          <w:ins w:id="16" w:author="user" w:date="2017-05-10T11:02:00Z"/>
          <w:lang w:val="es-CL"/>
          <w:rPrChange w:id="17" w:author="user" w:date="2017-05-10T11:02:00Z">
            <w:rPr>
              <w:ins w:id="18" w:author="user" w:date="2017-05-10T11:02:00Z"/>
            </w:rPr>
          </w:rPrChange>
        </w:rPr>
      </w:pPr>
      <w:ins w:id="19" w:author="user" w:date="2017-05-10T11:02:00Z">
        <w:r w:rsidRPr="001637F4">
          <w:rPr>
            <w:lang w:val="es-CL"/>
            <w:rPrChange w:id="20" w:author="user" w:date="2017-05-10T11:02:00Z">
              <w:rPr>
                <w:rFonts w:asciiTheme="majorHAnsi" w:eastAsiaTheme="majorEastAsia" w:hAnsiTheme="majorHAnsi" w:cstheme="majorBidi"/>
                <w:b/>
                <w:bCs/>
                <w:i w:val="0"/>
                <w:color w:val="4F81BD" w:themeColor="accent1"/>
                <w:sz w:val="32"/>
                <w:szCs w:val="32"/>
              </w:rPr>
            </w:rPrChange>
          </w:rPr>
          <w:t>Tasas de crecimiento de las economías a nivel mundial (PIB potencial)</w:t>
        </w:r>
      </w:ins>
    </w:p>
    <w:tbl>
      <w:tblPr>
        <w:tblW w:w="3973" w:type="pct"/>
        <w:tblLook w:val="04A0"/>
        <w:tblPrChange w:id="21" w:author="user" w:date="2017-05-10T11:02:00Z">
          <w:tblPr>
            <w:tblW w:w="0" w:type="pct"/>
            <w:tblLook w:val="04A0"/>
          </w:tblPr>
        </w:tblPrChange>
      </w:tblPr>
      <w:tblGrid>
        <w:gridCol w:w="3551"/>
        <w:gridCol w:w="2029"/>
        <w:gridCol w:w="2029"/>
        <w:tblGridChange w:id="22">
          <w:tblGrid>
            <w:gridCol w:w="2378"/>
            <w:gridCol w:w="1359"/>
            <w:gridCol w:w="1359"/>
          </w:tblGrid>
        </w:tblGridChange>
      </w:tblGrid>
      <w:tr w:rsidR="00C21883" w:rsidTr="00C21883">
        <w:trPr>
          <w:trHeight w:val="526"/>
          <w:ins w:id="23" w:author="user" w:date="2017-05-10T11:02:00Z"/>
        </w:trPr>
        <w:tc>
          <w:tcPr>
            <w:tcW w:w="0" w:type="auto"/>
            <w:tcBorders>
              <w:top w:val="nil"/>
              <w:left w:val="nil"/>
              <w:bottom w:val="single" w:sz="2" w:space="0" w:color="auto"/>
              <w:right w:val="nil"/>
            </w:tcBorders>
            <w:vAlign w:val="bottom"/>
            <w:hideMark/>
            <w:tcPrChange w:id="24"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rPr>
                <w:ins w:id="25" w:author="user" w:date="2017-05-10T11:02:00Z"/>
              </w:rPr>
            </w:pPr>
            <w:proofErr w:type="spellStart"/>
            <w:ins w:id="26" w:author="user" w:date="2017-05-10T11:02:00Z">
              <w:r>
                <w:t>Región</w:t>
              </w:r>
              <w:proofErr w:type="spellEnd"/>
            </w:ins>
          </w:p>
        </w:tc>
        <w:tc>
          <w:tcPr>
            <w:tcW w:w="0" w:type="auto"/>
            <w:tcBorders>
              <w:top w:val="nil"/>
              <w:left w:val="nil"/>
              <w:bottom w:val="single" w:sz="2" w:space="0" w:color="auto"/>
              <w:right w:val="nil"/>
            </w:tcBorders>
            <w:vAlign w:val="bottom"/>
            <w:hideMark/>
            <w:tcPrChange w:id="27"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28" w:author="user" w:date="2017-05-10T11:02:00Z"/>
              </w:rPr>
            </w:pPr>
            <w:ins w:id="29" w:author="user" w:date="2017-05-10T11:02:00Z">
              <w:r>
                <w:t>2003-2008</w:t>
              </w:r>
            </w:ins>
          </w:p>
        </w:tc>
        <w:tc>
          <w:tcPr>
            <w:tcW w:w="0" w:type="auto"/>
            <w:tcBorders>
              <w:top w:val="nil"/>
              <w:left w:val="nil"/>
              <w:bottom w:val="single" w:sz="2" w:space="0" w:color="auto"/>
              <w:right w:val="nil"/>
            </w:tcBorders>
            <w:vAlign w:val="bottom"/>
            <w:hideMark/>
            <w:tcPrChange w:id="30" w:author="user" w:date="2017-05-10T11:02:00Z">
              <w:tcPr>
                <w:tcW w:w="0" w:type="auto"/>
                <w:tcBorders>
                  <w:top w:val="nil"/>
                  <w:left w:val="nil"/>
                  <w:bottom w:val="single" w:sz="2" w:space="0" w:color="auto"/>
                  <w:right w:val="nil"/>
                </w:tcBorders>
                <w:vAlign w:val="bottom"/>
                <w:hideMark/>
              </w:tcPr>
            </w:tcPrChange>
          </w:tcPr>
          <w:p w:rsidR="00C21883" w:rsidRDefault="00C21883">
            <w:pPr>
              <w:pStyle w:val="Compact"/>
              <w:jc w:val="center"/>
              <w:rPr>
                <w:ins w:id="31" w:author="user" w:date="2017-05-10T11:02:00Z"/>
              </w:rPr>
            </w:pPr>
            <w:ins w:id="32" w:author="user" w:date="2017-05-10T11:02:00Z">
              <w:r>
                <w:t>2010-2016</w:t>
              </w:r>
            </w:ins>
          </w:p>
        </w:tc>
      </w:tr>
      <w:tr w:rsidR="00C21883" w:rsidTr="00C21883">
        <w:trPr>
          <w:trHeight w:val="526"/>
          <w:ins w:id="33" w:author="user" w:date="2017-05-10T11:02:00Z"/>
        </w:trPr>
        <w:tc>
          <w:tcPr>
            <w:tcW w:w="0" w:type="auto"/>
            <w:hideMark/>
            <w:tcPrChange w:id="34" w:author="user" w:date="2017-05-10T11:02:00Z">
              <w:tcPr>
                <w:tcW w:w="0" w:type="auto"/>
                <w:hideMark/>
              </w:tcPr>
            </w:tcPrChange>
          </w:tcPr>
          <w:p w:rsidR="00C21883" w:rsidRDefault="00C21883">
            <w:pPr>
              <w:pStyle w:val="Compact"/>
              <w:rPr>
                <w:ins w:id="35" w:author="user" w:date="2017-05-10T11:02:00Z"/>
              </w:rPr>
            </w:pPr>
            <w:ins w:id="36" w:author="user" w:date="2017-05-10T11:02:00Z">
              <w:r>
                <w:t xml:space="preserve">Euro </w:t>
              </w:r>
              <w:proofErr w:type="spellStart"/>
              <w:r>
                <w:t>zona</w:t>
              </w:r>
              <w:proofErr w:type="spellEnd"/>
            </w:ins>
          </w:p>
        </w:tc>
        <w:tc>
          <w:tcPr>
            <w:tcW w:w="0" w:type="auto"/>
            <w:hideMark/>
            <w:tcPrChange w:id="37" w:author="user" w:date="2017-05-10T11:02:00Z">
              <w:tcPr>
                <w:tcW w:w="0" w:type="auto"/>
                <w:hideMark/>
              </w:tcPr>
            </w:tcPrChange>
          </w:tcPr>
          <w:p w:rsidR="00C21883" w:rsidRDefault="00C21883">
            <w:pPr>
              <w:pStyle w:val="Compact"/>
              <w:jc w:val="center"/>
              <w:rPr>
                <w:ins w:id="38" w:author="user" w:date="2017-05-10T11:02:00Z"/>
              </w:rPr>
            </w:pPr>
            <w:ins w:id="39" w:author="user" w:date="2017-05-10T11:02:00Z">
              <w:r>
                <w:t>1.5</w:t>
              </w:r>
            </w:ins>
          </w:p>
        </w:tc>
        <w:tc>
          <w:tcPr>
            <w:tcW w:w="0" w:type="auto"/>
            <w:hideMark/>
            <w:tcPrChange w:id="40" w:author="user" w:date="2017-05-10T11:02:00Z">
              <w:tcPr>
                <w:tcW w:w="0" w:type="auto"/>
                <w:hideMark/>
              </w:tcPr>
            </w:tcPrChange>
          </w:tcPr>
          <w:p w:rsidR="00C21883" w:rsidRDefault="00C21883">
            <w:pPr>
              <w:pStyle w:val="Compact"/>
              <w:jc w:val="center"/>
              <w:rPr>
                <w:ins w:id="41" w:author="user" w:date="2017-05-10T11:02:00Z"/>
              </w:rPr>
            </w:pPr>
            <w:ins w:id="42" w:author="user" w:date="2017-05-10T11:02:00Z">
              <w:r>
                <w:t>0.9</w:t>
              </w:r>
            </w:ins>
          </w:p>
        </w:tc>
      </w:tr>
      <w:tr w:rsidR="00C21883" w:rsidTr="00C21883">
        <w:trPr>
          <w:trHeight w:val="526"/>
          <w:ins w:id="43" w:author="user" w:date="2017-05-10T11:02:00Z"/>
        </w:trPr>
        <w:tc>
          <w:tcPr>
            <w:tcW w:w="0" w:type="auto"/>
            <w:hideMark/>
            <w:tcPrChange w:id="44" w:author="user" w:date="2017-05-10T11:02:00Z">
              <w:tcPr>
                <w:tcW w:w="0" w:type="auto"/>
                <w:hideMark/>
              </w:tcPr>
            </w:tcPrChange>
          </w:tcPr>
          <w:p w:rsidR="00C21883" w:rsidRDefault="00C21883">
            <w:pPr>
              <w:pStyle w:val="Compact"/>
              <w:rPr>
                <w:ins w:id="45" w:author="user" w:date="2017-05-10T11:02:00Z"/>
              </w:rPr>
            </w:pPr>
            <w:ins w:id="46" w:author="user" w:date="2017-05-10T11:02:00Z">
              <w:r>
                <w:t>Advanced economies</w:t>
              </w:r>
            </w:ins>
          </w:p>
        </w:tc>
        <w:tc>
          <w:tcPr>
            <w:tcW w:w="0" w:type="auto"/>
            <w:hideMark/>
            <w:tcPrChange w:id="47" w:author="user" w:date="2017-05-10T11:02:00Z">
              <w:tcPr>
                <w:tcW w:w="0" w:type="auto"/>
                <w:hideMark/>
              </w:tcPr>
            </w:tcPrChange>
          </w:tcPr>
          <w:p w:rsidR="00C21883" w:rsidRDefault="00C21883">
            <w:pPr>
              <w:pStyle w:val="Compact"/>
              <w:jc w:val="center"/>
              <w:rPr>
                <w:ins w:id="48" w:author="user" w:date="2017-05-10T11:02:00Z"/>
              </w:rPr>
            </w:pPr>
            <w:ins w:id="49" w:author="user" w:date="2017-05-10T11:02:00Z">
              <w:r>
                <w:t>2.1</w:t>
              </w:r>
            </w:ins>
          </w:p>
        </w:tc>
        <w:tc>
          <w:tcPr>
            <w:tcW w:w="0" w:type="auto"/>
            <w:hideMark/>
            <w:tcPrChange w:id="50" w:author="user" w:date="2017-05-10T11:02:00Z">
              <w:tcPr>
                <w:tcW w:w="0" w:type="auto"/>
                <w:hideMark/>
              </w:tcPr>
            </w:tcPrChange>
          </w:tcPr>
          <w:p w:rsidR="00C21883" w:rsidRDefault="00C21883">
            <w:pPr>
              <w:pStyle w:val="Compact"/>
              <w:jc w:val="center"/>
              <w:rPr>
                <w:ins w:id="51" w:author="user" w:date="2017-05-10T11:02:00Z"/>
              </w:rPr>
            </w:pPr>
            <w:ins w:id="52" w:author="user" w:date="2017-05-10T11:02:00Z">
              <w:r>
                <w:t>1.4</w:t>
              </w:r>
            </w:ins>
          </w:p>
        </w:tc>
      </w:tr>
      <w:tr w:rsidR="00C21883" w:rsidTr="00C21883">
        <w:trPr>
          <w:trHeight w:val="550"/>
          <w:ins w:id="53" w:author="user" w:date="2017-05-10T11:02:00Z"/>
        </w:trPr>
        <w:tc>
          <w:tcPr>
            <w:tcW w:w="0" w:type="auto"/>
            <w:hideMark/>
            <w:tcPrChange w:id="54" w:author="user" w:date="2017-05-10T11:02:00Z">
              <w:tcPr>
                <w:tcW w:w="0" w:type="auto"/>
                <w:hideMark/>
              </w:tcPr>
            </w:tcPrChange>
          </w:tcPr>
          <w:p w:rsidR="00C21883" w:rsidRDefault="00C21883">
            <w:pPr>
              <w:pStyle w:val="Compact"/>
              <w:rPr>
                <w:ins w:id="55" w:author="user" w:date="2017-05-10T11:02:00Z"/>
              </w:rPr>
            </w:pPr>
            <w:ins w:id="56" w:author="user" w:date="2017-05-10T11:02:00Z">
              <w:r>
                <w:t>United States</w:t>
              </w:r>
            </w:ins>
          </w:p>
        </w:tc>
        <w:tc>
          <w:tcPr>
            <w:tcW w:w="0" w:type="auto"/>
            <w:hideMark/>
            <w:tcPrChange w:id="57" w:author="user" w:date="2017-05-10T11:02:00Z">
              <w:tcPr>
                <w:tcW w:w="0" w:type="auto"/>
                <w:hideMark/>
              </w:tcPr>
            </w:tcPrChange>
          </w:tcPr>
          <w:p w:rsidR="00C21883" w:rsidRDefault="00C21883">
            <w:pPr>
              <w:pStyle w:val="Compact"/>
              <w:jc w:val="center"/>
              <w:rPr>
                <w:ins w:id="58" w:author="user" w:date="2017-05-10T11:02:00Z"/>
              </w:rPr>
            </w:pPr>
            <w:ins w:id="59" w:author="user" w:date="2017-05-10T11:02:00Z">
              <w:r>
                <w:t>2.4</w:t>
              </w:r>
            </w:ins>
          </w:p>
        </w:tc>
        <w:tc>
          <w:tcPr>
            <w:tcW w:w="0" w:type="auto"/>
            <w:hideMark/>
            <w:tcPrChange w:id="60" w:author="user" w:date="2017-05-10T11:02:00Z">
              <w:tcPr>
                <w:tcW w:w="0" w:type="auto"/>
                <w:hideMark/>
              </w:tcPr>
            </w:tcPrChange>
          </w:tcPr>
          <w:p w:rsidR="00C21883" w:rsidRDefault="00C21883">
            <w:pPr>
              <w:pStyle w:val="Compact"/>
              <w:jc w:val="center"/>
              <w:rPr>
                <w:ins w:id="61" w:author="user" w:date="2017-05-10T11:02:00Z"/>
              </w:rPr>
            </w:pPr>
            <w:ins w:id="62" w:author="user" w:date="2017-05-10T11:02:00Z">
              <w:r>
                <w:t>1.5</w:t>
              </w:r>
            </w:ins>
          </w:p>
        </w:tc>
      </w:tr>
      <w:tr w:rsidR="00C21883" w:rsidTr="00C21883">
        <w:trPr>
          <w:trHeight w:val="526"/>
          <w:ins w:id="63" w:author="user" w:date="2017-05-10T11:02:00Z"/>
        </w:trPr>
        <w:tc>
          <w:tcPr>
            <w:tcW w:w="0" w:type="auto"/>
            <w:hideMark/>
            <w:tcPrChange w:id="64" w:author="user" w:date="2017-05-10T11:02:00Z">
              <w:tcPr>
                <w:tcW w:w="0" w:type="auto"/>
                <w:hideMark/>
              </w:tcPr>
            </w:tcPrChange>
          </w:tcPr>
          <w:p w:rsidR="00C21883" w:rsidRDefault="00C21883">
            <w:pPr>
              <w:pStyle w:val="Compact"/>
              <w:rPr>
                <w:ins w:id="65" w:author="user" w:date="2017-05-10T11:02:00Z"/>
              </w:rPr>
            </w:pPr>
            <w:ins w:id="66" w:author="user" w:date="2017-05-10T11:02:00Z">
              <w:r>
                <w:t>China</w:t>
              </w:r>
            </w:ins>
          </w:p>
        </w:tc>
        <w:tc>
          <w:tcPr>
            <w:tcW w:w="0" w:type="auto"/>
            <w:hideMark/>
            <w:tcPrChange w:id="67" w:author="user" w:date="2017-05-10T11:02:00Z">
              <w:tcPr>
                <w:tcW w:w="0" w:type="auto"/>
                <w:hideMark/>
              </w:tcPr>
            </w:tcPrChange>
          </w:tcPr>
          <w:p w:rsidR="00C21883" w:rsidRDefault="00C21883">
            <w:pPr>
              <w:pStyle w:val="Compact"/>
              <w:jc w:val="center"/>
              <w:rPr>
                <w:ins w:id="68" w:author="user" w:date="2017-05-10T11:02:00Z"/>
              </w:rPr>
            </w:pPr>
            <w:ins w:id="69" w:author="user" w:date="2017-05-10T11:02:00Z">
              <w:r>
                <w:t>9.4</w:t>
              </w:r>
            </w:ins>
          </w:p>
        </w:tc>
        <w:tc>
          <w:tcPr>
            <w:tcW w:w="0" w:type="auto"/>
            <w:hideMark/>
            <w:tcPrChange w:id="70" w:author="user" w:date="2017-05-10T11:02:00Z">
              <w:tcPr>
                <w:tcW w:w="0" w:type="auto"/>
                <w:hideMark/>
              </w:tcPr>
            </w:tcPrChange>
          </w:tcPr>
          <w:p w:rsidR="00C21883" w:rsidRDefault="00C21883">
            <w:pPr>
              <w:pStyle w:val="Compact"/>
              <w:jc w:val="center"/>
              <w:rPr>
                <w:ins w:id="71" w:author="user" w:date="2017-05-10T11:02:00Z"/>
              </w:rPr>
            </w:pPr>
            <w:ins w:id="72" w:author="user" w:date="2017-05-10T11:02:00Z">
              <w:r>
                <w:t>6.6</w:t>
              </w:r>
            </w:ins>
          </w:p>
        </w:tc>
      </w:tr>
    </w:tbl>
    <w:p w:rsidR="00C21883" w:rsidRPr="00C21883" w:rsidRDefault="001637F4" w:rsidP="00C21883">
      <w:pPr>
        <w:pStyle w:val="BodyText"/>
        <w:rPr>
          <w:ins w:id="73" w:author="user" w:date="2017-05-10T11:02:00Z"/>
          <w:rFonts w:ascii="Times New Roman" w:hAnsi="Times New Roman"/>
          <w:lang w:val="es-CL"/>
          <w:rPrChange w:id="74" w:author="user" w:date="2017-05-10T11:02:00Z">
            <w:rPr>
              <w:ins w:id="75" w:author="user" w:date="2017-05-10T11:02:00Z"/>
              <w:rFonts w:ascii="Times New Roman" w:hAnsi="Times New Roman"/>
            </w:rPr>
          </w:rPrChange>
        </w:rPr>
      </w:pPr>
      <w:ins w:id="76" w:author="user" w:date="2017-05-10T11:02:00Z">
        <w:r w:rsidRPr="001637F4">
          <w:rPr>
            <w:b/>
            <w:lang w:val="es-CL"/>
            <w:rPrChange w:id="77" w:author="user" w:date="2017-05-10T11:02:00Z">
              <w:rPr>
                <w:rFonts w:asciiTheme="majorHAnsi" w:eastAsiaTheme="majorEastAsia" w:hAnsiTheme="majorHAnsi" w:cstheme="majorBidi"/>
                <w:b/>
                <w:bCs/>
                <w:color w:val="4F81BD" w:themeColor="accent1"/>
                <w:sz w:val="32"/>
                <w:szCs w:val="32"/>
              </w:rPr>
            </w:rPrChange>
          </w:rPr>
          <w:t>Note:</w:t>
        </w:r>
        <w:r w:rsidRPr="001637F4">
          <w:rPr>
            <w:lang w:val="es-CL"/>
            <w:rPrChange w:id="78" w:author="user" w:date="2017-05-10T11:02:00Z">
              <w:rPr>
                <w:rFonts w:asciiTheme="majorHAnsi" w:eastAsiaTheme="majorEastAsia" w:hAnsiTheme="majorHAnsi" w:cstheme="majorBidi"/>
                <w:b/>
                <w:bCs/>
                <w:color w:val="4F81BD" w:themeColor="accent1"/>
                <w:sz w:val="32"/>
                <w:szCs w:val="32"/>
              </w:rPr>
            </w:rPrChange>
          </w:rPr>
          <w:t xml:space="preserve"> </w:t>
        </w:r>
        <w:r w:rsidRPr="001637F4">
          <w:rPr>
            <w:vertAlign w:val="superscript"/>
            <w:lang w:val="es-CL"/>
            <w:rPrChange w:id="79" w:author="user" w:date="2017-05-10T11:02:00Z">
              <w:rPr>
                <w:rFonts w:asciiTheme="majorHAnsi" w:eastAsiaTheme="majorEastAsia" w:hAnsiTheme="majorHAnsi" w:cstheme="majorBidi"/>
                <w:b/>
                <w:bCs/>
                <w:color w:val="4F81BD" w:themeColor="accent1"/>
                <w:sz w:val="32"/>
                <w:szCs w:val="32"/>
                <w:vertAlign w:val="superscript"/>
              </w:rPr>
            </w:rPrChange>
          </w:rPr>
          <w:t>a</w:t>
        </w:r>
        <w:r w:rsidRPr="001637F4">
          <w:rPr>
            <w:lang w:val="es-CL"/>
            <w:rPrChange w:id="80" w:author="user" w:date="2017-05-10T11:02:00Z">
              <w:rPr>
                <w:rFonts w:asciiTheme="majorHAnsi" w:eastAsiaTheme="majorEastAsia" w:hAnsiTheme="majorHAnsi" w:cstheme="majorBidi"/>
                <w:b/>
                <w:bCs/>
                <w:color w:val="4F81BD" w:themeColor="accent1"/>
                <w:sz w:val="32"/>
                <w:szCs w:val="32"/>
              </w:rPr>
            </w:rPrChange>
          </w:rPr>
          <w:t xml:space="preserve"> Fuente: CEPAL sobre datos IMF, WEO, Abril 2017</w:t>
        </w:r>
      </w:ins>
    </w:p>
    <w:p w:rsidR="00000000" w:rsidRDefault="00FB6626">
      <w:pPr>
        <w:pStyle w:val="BodyText"/>
        <w:rPr>
          <w:ins w:id="81" w:author="user" w:date="2017-05-10T11:02:00Z"/>
          <w:b/>
          <w:lang w:val="es-CL"/>
          <w:rPrChange w:id="82" w:author="user" w:date="2017-05-10T11:02:00Z">
            <w:rPr>
              <w:ins w:id="83" w:author="user" w:date="2017-05-10T11:02:00Z"/>
              <w:rFonts w:ascii="Times New Roman" w:hAnsi="Times New Roman" w:cs="Times New Roman"/>
              <w:b w:val="0"/>
              <w:sz w:val="24"/>
              <w:szCs w:val="24"/>
              <w:lang w:val="es-ES"/>
            </w:rPr>
          </w:rPrChange>
        </w:rPr>
        <w:pPrChange w:id="84" w:author="user" w:date="2017-05-10T11:02:00Z">
          <w:pPr>
            <w:pStyle w:val="Heading2"/>
          </w:pPr>
        </w:pPrChange>
      </w:pPr>
    </w:p>
    <w:p w:rsidR="00000000" w:rsidRDefault="00FB6626">
      <w:pPr>
        <w:pStyle w:val="BodyText"/>
        <w:rPr>
          <w:ins w:id="85" w:author="user" w:date="2017-05-10T11:02:00Z"/>
          <w:lang w:val="es-ES"/>
        </w:rPr>
        <w:pPrChange w:id="86" w:author="user" w:date="2017-05-10T11:02:00Z">
          <w:pPr>
            <w:pStyle w:val="Heading2"/>
          </w:pPr>
        </w:pPrChange>
      </w:pPr>
    </w:p>
    <w:p w:rsidR="0023660F" w:rsidRDefault="0023660F">
      <w:pPr>
        <w:pStyle w:val="Heading2"/>
        <w:rPr>
          <w:rFonts w:ascii="Times New Roman" w:hAnsi="Times New Roman" w:cs="Times New Roman"/>
          <w:b w:val="0"/>
          <w:sz w:val="24"/>
          <w:szCs w:val="24"/>
          <w:lang w:val="es-ES"/>
        </w:rPr>
      </w:pPr>
    </w:p>
    <w:p w:rsidR="00332E08" w:rsidDel="00C21883" w:rsidRDefault="00332E08">
      <w:pPr>
        <w:pStyle w:val="Heading2"/>
        <w:rPr>
          <w:del w:id="87" w:author="user" w:date="2017-05-10T11:03:00Z"/>
          <w:rFonts w:ascii="Times New Roman" w:hAnsi="Times New Roman" w:cs="Times New Roman"/>
          <w:b w:val="0"/>
          <w:sz w:val="24"/>
          <w:szCs w:val="24"/>
          <w:lang w:val="es-ES"/>
        </w:rPr>
      </w:pPr>
    </w:p>
    <w:p w:rsidR="00000000" w:rsidRDefault="00FB6626">
      <w:pPr>
        <w:pStyle w:val="BodyText"/>
        <w:rPr>
          <w:del w:id="88" w:author="user" w:date="2017-05-10T11:03:00Z"/>
          <w:lang w:val="es-ES"/>
        </w:rPr>
        <w:pPrChange w:id="89" w:author="eperez" w:date="2017-05-09T10:21:00Z">
          <w:pPr>
            <w:pStyle w:val="Heading2"/>
          </w:pPr>
        </w:pPrChange>
      </w:pPr>
    </w:p>
    <w:p w:rsidR="00000000" w:rsidRDefault="00FB6626">
      <w:pPr>
        <w:pStyle w:val="BodyText"/>
        <w:rPr>
          <w:del w:id="90" w:author="user" w:date="2017-05-10T11:03:00Z"/>
          <w:lang w:val="es-ES"/>
        </w:rPr>
        <w:pPrChange w:id="91" w:author="eperez" w:date="2017-05-09T10:21:00Z">
          <w:pPr>
            <w:pStyle w:val="Heading2"/>
          </w:pPr>
        </w:pPrChange>
      </w:pPr>
    </w:p>
    <w:p w:rsidR="00000000" w:rsidRDefault="00FB6626">
      <w:pPr>
        <w:pStyle w:val="BodyText"/>
        <w:rPr>
          <w:del w:id="92" w:author="user" w:date="2017-05-10T11:03:00Z"/>
          <w:b/>
          <w:lang w:val="es-ES"/>
          <w:rPrChange w:id="93" w:author="eperez" w:date="2017-05-09T10:21:00Z">
            <w:rPr>
              <w:del w:id="94" w:author="user" w:date="2017-05-10T11:03:00Z"/>
              <w:rFonts w:ascii="Times New Roman" w:hAnsi="Times New Roman" w:cs="Times New Roman"/>
              <w:b w:val="0"/>
              <w:sz w:val="24"/>
              <w:szCs w:val="24"/>
              <w:lang w:val="es-ES"/>
            </w:rPr>
          </w:rPrChange>
        </w:rPr>
        <w:pPrChange w:id="95" w:author="eperez" w:date="2017-05-09T10:21:00Z">
          <w:pPr>
            <w:pStyle w:val="Heading2"/>
          </w:pPr>
        </w:pPrChange>
      </w:pPr>
    </w:p>
    <w:p w:rsidR="00332E08" w:rsidDel="00C21883" w:rsidRDefault="00332E08">
      <w:pPr>
        <w:pStyle w:val="Heading2"/>
        <w:rPr>
          <w:del w:id="96" w:author="user" w:date="2017-05-10T11:03:00Z"/>
          <w:rFonts w:ascii="Times New Roman" w:hAnsi="Times New Roman" w:cs="Times New Roman"/>
          <w:b w:val="0"/>
          <w:sz w:val="24"/>
          <w:szCs w:val="24"/>
          <w:lang w:val="es-ES"/>
        </w:rPr>
      </w:pPr>
    </w:p>
    <w:p w:rsidR="00000000" w:rsidRDefault="00FB6626">
      <w:pPr>
        <w:pStyle w:val="BodyText"/>
        <w:rPr>
          <w:del w:id="97" w:author="user" w:date="2017-05-10T11:03:00Z"/>
          <w:lang w:val="es-ES"/>
        </w:rPr>
        <w:pPrChange w:id="98" w:author="eperez" w:date="2017-05-09T10:32:00Z">
          <w:pPr>
            <w:pStyle w:val="Heading2"/>
          </w:pPr>
        </w:pPrChange>
      </w:pPr>
    </w:p>
    <w:p w:rsidR="00000000" w:rsidRDefault="00FB6626">
      <w:pPr>
        <w:jc w:val="both"/>
        <w:rPr>
          <w:rFonts w:ascii="Times New Roman" w:hAnsi="Times New Roman" w:cs="Times New Roman"/>
          <w:lang w:val="es-ES"/>
        </w:rPr>
        <w:pPrChange w:id="99" w:author="user" w:date="2017-05-10T11:03:00Z">
          <w:pPr>
            <w:ind w:firstLine="720"/>
            <w:jc w:val="both"/>
          </w:pPr>
        </w:pPrChange>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lastRenderedPageBreak/>
        <w:t xml:space="preserve">La evidencia disponible muestra que a la par con la baja tendencial del crecimiento económico y de la inversión el ritmo de crecimiento de la productividad ha tendido a desacelerarse (o estancarse) sobre todo en el mundo desarrollado. </w:t>
      </w:r>
    </w:p>
    <w:p w:rsidR="00A76BEF" w:rsidRDefault="00A76BEF" w:rsidP="00A76BEF">
      <w:pPr>
        <w:pStyle w:val="ListParagraph"/>
        <w:jc w:val="both"/>
        <w:rPr>
          <w:rFonts w:ascii="Times New Roman" w:hAnsi="Times New Roman" w:cs="Times New Roman"/>
          <w:sz w:val="24"/>
          <w:szCs w:val="24"/>
          <w:lang w:val="es-ES"/>
        </w:rPr>
      </w:pP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La tasa de crecimiento de la productividad laboral para el caso de los Estados Unidos aumentó en la década de los noventa. Esta pasó de 1.4% y 2.6%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w:t>
      </w:r>
      <w:r>
        <w:rPr>
          <w:rFonts w:ascii="Times New Roman" w:hAnsi="Times New Roman" w:cs="Times New Roman"/>
          <w:lang w:val="es-ES"/>
        </w:rPr>
        <w:t>a productividad en los noventa (Cuadro 4).</w:t>
      </w:r>
    </w:p>
    <w:p w:rsidR="00A76BEF" w:rsidRPr="00030D15" w:rsidRDefault="00A76BEF" w:rsidP="00A76BEF">
      <w:pPr>
        <w:ind w:firstLine="540"/>
        <w:jc w:val="both"/>
        <w:rPr>
          <w:rFonts w:ascii="Times New Roman" w:hAnsi="Times New Roman" w:cs="Times New Roman"/>
          <w:lang w:val="es-ES"/>
        </w:rPr>
      </w:pPr>
      <w:r w:rsidRPr="00030D15">
        <w:rPr>
          <w:rFonts w:ascii="Times New Roman" w:hAnsi="Times New Roman" w:cs="Times New Roman"/>
          <w:lang w:val="es-ES"/>
        </w:rPr>
        <w:t>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r>
        <w:rPr>
          <w:rStyle w:val="FootnoteReference"/>
          <w:rFonts w:ascii="Times New Roman" w:hAnsi="Times New Roman" w:cs="Times New Roman"/>
          <w:lang w:val="es-ES"/>
        </w:rPr>
        <w:footnoteReference w:id="1"/>
      </w:r>
    </w:p>
    <w:p w:rsidR="00A76BEF" w:rsidRDefault="00A76BEF" w:rsidP="00A76BEF">
      <w:pPr>
        <w:spacing w:after="0"/>
        <w:rPr>
          <w:ins w:id="100" w:author="user" w:date="2017-05-10T11:03:00Z"/>
          <w:rFonts w:ascii="Times New Roman" w:hAnsi="Times New Roman" w:cs="Times New Roman"/>
          <w:lang w:val="es-ES"/>
        </w:rPr>
      </w:pPr>
    </w:p>
    <w:p w:rsidR="00C21883" w:rsidRDefault="00C21883" w:rsidP="00A76BEF">
      <w:pPr>
        <w:spacing w:after="0"/>
        <w:rPr>
          <w:ins w:id="101" w:author="user" w:date="2017-05-10T11:03:00Z"/>
          <w:rFonts w:ascii="Times New Roman" w:hAnsi="Times New Roman" w:cs="Times New Roman"/>
          <w:lang w:val="es-ES"/>
        </w:rPr>
      </w:pPr>
    </w:p>
    <w:p w:rsidR="00C21883" w:rsidRPr="00C21883" w:rsidRDefault="00C21883" w:rsidP="00A76BEF">
      <w:pPr>
        <w:spacing w:after="0"/>
        <w:rPr>
          <w:rFonts w:ascii="Times New Roman" w:hAnsi="Times New Roman" w:cs="Times New Roman"/>
          <w:lang w:val="es-CL"/>
          <w:rPrChange w:id="102" w:author="user" w:date="2017-05-10T11:03:00Z">
            <w:rPr>
              <w:rFonts w:ascii="Times New Roman" w:hAnsi="Times New Roman" w:cs="Times New Roman"/>
              <w:lang w:val="es-ES"/>
            </w:rPr>
          </w:rPrChange>
        </w:rPr>
      </w:pPr>
    </w:p>
    <w:p w:rsidR="00A76BEF" w:rsidRPr="00411C9E" w:rsidDel="00C21883" w:rsidRDefault="00A76BEF" w:rsidP="00A76BEF">
      <w:pPr>
        <w:spacing w:after="0"/>
        <w:rPr>
          <w:del w:id="103" w:author="user" w:date="2017-05-10T11:04:00Z"/>
          <w:rFonts w:ascii="Times New Roman" w:hAnsi="Times New Roman" w:cs="Times New Roman"/>
          <w:lang w:val="es-ES"/>
        </w:rPr>
      </w:pPr>
      <w:del w:id="104" w:author="user" w:date="2017-05-10T11:04:00Z">
        <w:r w:rsidDel="00C21883">
          <w:rPr>
            <w:rFonts w:ascii="Times New Roman" w:hAnsi="Times New Roman" w:cs="Times New Roman"/>
            <w:lang w:val="es-ES"/>
          </w:rPr>
          <w:delText>Cuadro 4: Tasa de crecimiento de la productividad laboral (1990-2015) para regiones/países del mundo seleccionados 1990-2015</w:delText>
        </w:r>
      </w:del>
    </w:p>
    <w:tbl>
      <w:tblPr>
        <w:tblW w:w="9645" w:type="dxa"/>
        <w:tblCellMar>
          <w:left w:w="0" w:type="dxa"/>
          <w:right w:w="0" w:type="dxa"/>
        </w:tblCellMar>
        <w:tblLook w:val="04A0"/>
      </w:tblPr>
      <w:tblGrid>
        <w:gridCol w:w="3810"/>
        <w:gridCol w:w="1245"/>
        <w:gridCol w:w="1080"/>
        <w:gridCol w:w="900"/>
        <w:gridCol w:w="1170"/>
        <w:gridCol w:w="1440"/>
      </w:tblGrid>
      <w:tr w:rsidR="00A76BEF" w:rsidRPr="00AC5006" w:rsidDel="00C21883" w:rsidTr="002D5CE4">
        <w:trPr>
          <w:trHeight w:val="259"/>
          <w:del w:id="105"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7B4F18" w:rsidDel="00C21883" w:rsidRDefault="00A76BEF" w:rsidP="002D5CE4">
            <w:pPr>
              <w:spacing w:after="0"/>
              <w:jc w:val="center"/>
              <w:rPr>
                <w:del w:id="106" w:author="user" w:date="2017-05-10T11:04:00Z"/>
                <w:rFonts w:ascii="Times New Roman" w:hAnsi="Times New Roman" w:cs="Times New Roman"/>
                <w:lang w:val="es-ES"/>
              </w:rPr>
            </w:pP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07" w:author="user" w:date="2017-05-10T11:04:00Z"/>
                <w:rFonts w:ascii="Times New Roman" w:hAnsi="Times New Roman" w:cs="Times New Roman"/>
                <w:lang w:val="es-CL"/>
                <w:rPrChange w:id="108" w:author="user" w:date="2017-05-10T18:07:00Z">
                  <w:rPr>
                    <w:del w:id="109" w:author="user" w:date="2017-05-10T11:04:00Z"/>
                    <w:rFonts w:ascii="Times New Roman" w:hAnsi="Times New Roman" w:cs="Times New Roman"/>
                  </w:rPr>
                </w:rPrChange>
              </w:rPr>
            </w:pPr>
            <w:del w:id="110" w:author="user" w:date="2017-05-10T11:04:00Z">
              <w:r w:rsidRPr="00AC5006" w:rsidDel="00C21883">
                <w:rPr>
                  <w:rFonts w:ascii="Times New Roman" w:hAnsi="Times New Roman" w:cs="Times New Roman"/>
                  <w:lang w:val="es-CL"/>
                  <w:rPrChange w:id="111" w:author="user" w:date="2017-05-10T18:07:00Z">
                    <w:rPr>
                      <w:rFonts w:ascii="Times New Roman" w:hAnsi="Times New Roman" w:cs="Times New Roman"/>
                    </w:rPr>
                  </w:rPrChange>
                </w:rPr>
                <w:delText>1990-1995</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12" w:author="user" w:date="2017-05-10T11:04:00Z"/>
                <w:rFonts w:ascii="Times New Roman" w:hAnsi="Times New Roman" w:cs="Times New Roman"/>
                <w:lang w:val="es-CL"/>
                <w:rPrChange w:id="113" w:author="user" w:date="2017-05-10T18:07:00Z">
                  <w:rPr>
                    <w:del w:id="114" w:author="user" w:date="2017-05-10T11:04:00Z"/>
                    <w:rFonts w:ascii="Times New Roman" w:hAnsi="Times New Roman" w:cs="Times New Roman"/>
                  </w:rPr>
                </w:rPrChange>
              </w:rPr>
            </w:pPr>
            <w:del w:id="115" w:author="user" w:date="2017-05-10T11:04:00Z">
              <w:r w:rsidRPr="00AC5006" w:rsidDel="00C21883">
                <w:rPr>
                  <w:rFonts w:ascii="Times New Roman" w:hAnsi="Times New Roman" w:cs="Times New Roman"/>
                  <w:lang w:val="es-CL"/>
                  <w:rPrChange w:id="116" w:author="user" w:date="2017-05-10T18:07:00Z">
                    <w:rPr>
                      <w:rFonts w:ascii="Times New Roman" w:hAnsi="Times New Roman" w:cs="Times New Roman"/>
                    </w:rPr>
                  </w:rPrChange>
                </w:rPr>
                <w:delText>1996-2000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17" w:author="user" w:date="2017-05-10T11:04:00Z"/>
                <w:rFonts w:ascii="Times New Roman" w:hAnsi="Times New Roman" w:cs="Times New Roman"/>
                <w:lang w:val="es-CL"/>
                <w:rPrChange w:id="118" w:author="user" w:date="2017-05-10T18:07:00Z">
                  <w:rPr>
                    <w:del w:id="119" w:author="user" w:date="2017-05-10T11:04:00Z"/>
                    <w:rFonts w:ascii="Times New Roman" w:hAnsi="Times New Roman" w:cs="Times New Roman"/>
                  </w:rPr>
                </w:rPrChange>
              </w:rPr>
            </w:pPr>
            <w:del w:id="120" w:author="user" w:date="2017-05-10T11:04:00Z">
              <w:r w:rsidRPr="00AC5006" w:rsidDel="00C21883">
                <w:rPr>
                  <w:rFonts w:ascii="Times New Roman" w:hAnsi="Times New Roman" w:cs="Times New Roman"/>
                  <w:lang w:val="es-CL"/>
                  <w:rPrChange w:id="121" w:author="user" w:date="2017-05-10T18:07:00Z">
                    <w:rPr>
                      <w:rFonts w:ascii="Times New Roman" w:hAnsi="Times New Roman" w:cs="Times New Roman"/>
                    </w:rPr>
                  </w:rPrChange>
                </w:rPr>
                <w:delText>2001-2006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22" w:author="user" w:date="2017-05-10T11:04:00Z"/>
                <w:rFonts w:ascii="Times New Roman" w:hAnsi="Times New Roman" w:cs="Times New Roman"/>
                <w:lang w:val="es-CL"/>
                <w:rPrChange w:id="123" w:author="user" w:date="2017-05-10T18:07:00Z">
                  <w:rPr>
                    <w:del w:id="124" w:author="user" w:date="2017-05-10T11:04:00Z"/>
                    <w:rFonts w:ascii="Times New Roman" w:hAnsi="Times New Roman" w:cs="Times New Roman"/>
                  </w:rPr>
                </w:rPrChange>
              </w:rPr>
            </w:pPr>
            <w:del w:id="125" w:author="user" w:date="2017-05-10T11:04:00Z">
              <w:r w:rsidRPr="00AC5006" w:rsidDel="00C21883">
                <w:rPr>
                  <w:rFonts w:ascii="Times New Roman" w:hAnsi="Times New Roman" w:cs="Times New Roman"/>
                  <w:lang w:val="es-CL"/>
                  <w:rPrChange w:id="126" w:author="user" w:date="2017-05-10T18:07:00Z">
                    <w:rPr>
                      <w:rFonts w:ascii="Times New Roman" w:hAnsi="Times New Roman" w:cs="Times New Roman"/>
                    </w:rPr>
                  </w:rPrChange>
                </w:rPr>
                <w:delText>2007-2009</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27" w:author="user" w:date="2017-05-10T11:04:00Z"/>
                <w:rFonts w:ascii="Times New Roman" w:hAnsi="Times New Roman" w:cs="Times New Roman"/>
                <w:lang w:val="es-CL"/>
                <w:rPrChange w:id="128" w:author="user" w:date="2017-05-10T18:07:00Z">
                  <w:rPr>
                    <w:del w:id="129" w:author="user" w:date="2017-05-10T11:04:00Z"/>
                    <w:rFonts w:ascii="Times New Roman" w:hAnsi="Times New Roman" w:cs="Times New Roman"/>
                  </w:rPr>
                </w:rPrChange>
              </w:rPr>
            </w:pPr>
            <w:del w:id="130" w:author="user" w:date="2017-05-10T11:04:00Z">
              <w:r w:rsidRPr="00AC5006" w:rsidDel="00C21883">
                <w:rPr>
                  <w:rFonts w:ascii="Times New Roman" w:hAnsi="Times New Roman" w:cs="Times New Roman"/>
                  <w:lang w:val="es-CL"/>
                  <w:rPrChange w:id="131" w:author="user" w:date="2017-05-10T18:07:00Z">
                    <w:rPr>
                      <w:rFonts w:ascii="Times New Roman" w:hAnsi="Times New Roman" w:cs="Times New Roman"/>
                    </w:rPr>
                  </w:rPrChange>
                </w:rPr>
                <w:delText>2010-2015</w:delText>
              </w:r>
            </w:del>
          </w:p>
        </w:tc>
      </w:tr>
      <w:tr w:rsidR="00A76BEF" w:rsidRPr="00AC5006" w:rsidDel="00C21883" w:rsidTr="002D5CE4">
        <w:trPr>
          <w:trHeight w:val="259"/>
          <w:del w:id="13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33" w:author="user" w:date="2017-05-10T11:04:00Z"/>
                <w:rFonts w:ascii="Times New Roman" w:hAnsi="Times New Roman" w:cs="Times New Roman"/>
                <w:lang w:val="es-CL"/>
                <w:rPrChange w:id="134" w:author="user" w:date="2017-05-10T18:07:00Z">
                  <w:rPr>
                    <w:del w:id="135"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36" w:author="user" w:date="2017-05-10T11:04:00Z"/>
                <w:rFonts w:ascii="Times New Roman" w:hAnsi="Times New Roman" w:cs="Times New Roman"/>
                <w:lang w:val="es-CL"/>
                <w:rPrChange w:id="137" w:author="user" w:date="2017-05-10T18:07:00Z">
                  <w:rPr>
                    <w:del w:id="138" w:author="user" w:date="2017-05-10T11:04:00Z"/>
                    <w:rFonts w:ascii="Times New Roman" w:hAnsi="Times New Roman" w:cs="Times New Roman"/>
                  </w:rPr>
                </w:rPrChange>
              </w:rPr>
            </w:pPr>
            <w:del w:id="139" w:author="user" w:date="2017-05-10T11:04:00Z">
              <w:r w:rsidRPr="00411C9E" w:rsidDel="00C21883">
                <w:rPr>
                  <w:rFonts w:ascii="Times New Roman" w:hAnsi="Times New Roman" w:cs="Times New Roman"/>
                  <w:lang w:val="es-ES"/>
                </w:rPr>
                <w:delText>Economías Desarrolladas</w:delText>
              </w:r>
            </w:del>
          </w:p>
        </w:tc>
      </w:tr>
      <w:tr w:rsidR="00A76BEF" w:rsidRPr="00AC5006" w:rsidDel="00C21883" w:rsidTr="002D5CE4">
        <w:trPr>
          <w:trHeight w:val="259"/>
          <w:del w:id="140"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41" w:author="user" w:date="2017-05-10T11:04:00Z"/>
                <w:rFonts w:ascii="Times New Roman" w:hAnsi="Times New Roman" w:cs="Times New Roman"/>
                <w:lang w:val="es-CL"/>
                <w:rPrChange w:id="142" w:author="user" w:date="2017-05-10T18:07:00Z">
                  <w:rPr>
                    <w:del w:id="143" w:author="user" w:date="2017-05-10T11:04:00Z"/>
                    <w:rFonts w:ascii="Times New Roman" w:hAnsi="Times New Roman" w:cs="Times New Roman"/>
                  </w:rPr>
                </w:rPrChange>
              </w:rPr>
            </w:pPr>
            <w:del w:id="144" w:author="user" w:date="2017-05-10T11:04:00Z">
              <w:r w:rsidRPr="00AC5006" w:rsidDel="00C21883">
                <w:rPr>
                  <w:rFonts w:ascii="Times New Roman" w:hAnsi="Times New Roman" w:cs="Times New Roman"/>
                  <w:lang w:val="es-CL"/>
                  <w:rPrChange w:id="145" w:author="user" w:date="2017-05-10T18:07:00Z">
                    <w:rPr>
                      <w:rFonts w:ascii="Times New Roman" w:hAnsi="Times New Roman" w:cs="Times New Roman"/>
                    </w:rPr>
                  </w:rPrChange>
                </w:rPr>
                <w:delText>Estados Unidos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46" w:author="user" w:date="2017-05-10T11:04:00Z"/>
                <w:rFonts w:ascii="Times New Roman" w:hAnsi="Times New Roman" w:cs="Times New Roman"/>
                <w:lang w:val="es-CL"/>
                <w:rPrChange w:id="147" w:author="user" w:date="2017-05-10T18:07:00Z">
                  <w:rPr>
                    <w:del w:id="148" w:author="user" w:date="2017-05-10T11:04:00Z"/>
                    <w:rFonts w:ascii="Times New Roman" w:hAnsi="Times New Roman" w:cs="Times New Roman"/>
                  </w:rPr>
                </w:rPrChange>
              </w:rPr>
            </w:pPr>
            <w:del w:id="149" w:author="user" w:date="2017-05-10T11:04:00Z">
              <w:r w:rsidRPr="00AC5006" w:rsidDel="00C21883">
                <w:rPr>
                  <w:rFonts w:ascii="Times New Roman" w:hAnsi="Times New Roman" w:cs="Times New Roman"/>
                  <w:lang w:val="es-CL"/>
                  <w:rPrChange w:id="150" w:author="user" w:date="2017-05-10T18:07:00Z">
                    <w:rPr>
                      <w:rFonts w:ascii="Times New Roman" w:hAnsi="Times New Roman" w:cs="Times New Roman"/>
                    </w:rPr>
                  </w:rPrChange>
                </w:rPr>
                <w:delText>1.4</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1" w:author="user" w:date="2017-05-10T11:04:00Z"/>
                <w:rFonts w:ascii="Times New Roman" w:hAnsi="Times New Roman" w:cs="Times New Roman"/>
                <w:lang w:val="es-CL"/>
                <w:rPrChange w:id="152" w:author="user" w:date="2017-05-10T18:07:00Z">
                  <w:rPr>
                    <w:del w:id="153" w:author="user" w:date="2017-05-10T11:04:00Z"/>
                    <w:rFonts w:ascii="Times New Roman" w:hAnsi="Times New Roman" w:cs="Times New Roman"/>
                  </w:rPr>
                </w:rPrChange>
              </w:rPr>
            </w:pPr>
            <w:del w:id="154" w:author="user" w:date="2017-05-10T11:04:00Z">
              <w:r w:rsidRPr="00AC5006" w:rsidDel="00C21883">
                <w:rPr>
                  <w:rFonts w:ascii="Times New Roman" w:hAnsi="Times New Roman" w:cs="Times New Roman"/>
                  <w:lang w:val="es-CL"/>
                  <w:rPrChange w:id="155" w:author="user" w:date="2017-05-10T18:07:00Z">
                    <w:rPr>
                      <w:rFonts w:ascii="Times New Roman" w:hAnsi="Times New Roman" w:cs="Times New Roman"/>
                    </w:rPr>
                  </w:rPrChange>
                </w:rPr>
                <w:delText>2.6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56" w:author="user" w:date="2017-05-10T11:04:00Z"/>
                <w:rFonts w:ascii="Times New Roman" w:hAnsi="Times New Roman" w:cs="Times New Roman"/>
                <w:lang w:val="es-CL"/>
                <w:rPrChange w:id="157" w:author="user" w:date="2017-05-10T18:07:00Z">
                  <w:rPr>
                    <w:del w:id="158" w:author="user" w:date="2017-05-10T11:04:00Z"/>
                    <w:rFonts w:ascii="Times New Roman" w:hAnsi="Times New Roman" w:cs="Times New Roman"/>
                  </w:rPr>
                </w:rPrChange>
              </w:rPr>
            </w:pPr>
            <w:del w:id="159" w:author="user" w:date="2017-05-10T11:04:00Z">
              <w:r w:rsidRPr="00AC5006" w:rsidDel="00C21883">
                <w:rPr>
                  <w:rFonts w:ascii="Times New Roman" w:hAnsi="Times New Roman" w:cs="Times New Roman"/>
                  <w:lang w:val="es-CL"/>
                  <w:rPrChange w:id="160" w:author="user" w:date="2017-05-10T18:07:00Z">
                    <w:rPr>
                      <w:rFonts w:ascii="Times New Roman" w:hAnsi="Times New Roman" w:cs="Times New Roman"/>
                    </w:rPr>
                  </w:rPrChange>
                </w:rPr>
                <w:delText>1.7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61" w:author="user" w:date="2017-05-10T11:04:00Z"/>
                <w:rFonts w:ascii="Times New Roman" w:hAnsi="Times New Roman" w:cs="Times New Roman"/>
                <w:lang w:val="es-CL"/>
                <w:rPrChange w:id="162" w:author="user" w:date="2017-05-10T18:07:00Z">
                  <w:rPr>
                    <w:del w:id="163" w:author="user" w:date="2017-05-10T11:04:00Z"/>
                    <w:rFonts w:ascii="Times New Roman" w:hAnsi="Times New Roman" w:cs="Times New Roman"/>
                  </w:rPr>
                </w:rPrChange>
              </w:rPr>
            </w:pPr>
            <w:del w:id="164" w:author="user" w:date="2017-05-10T11:04:00Z">
              <w:r w:rsidRPr="00AC5006" w:rsidDel="00C21883">
                <w:rPr>
                  <w:rFonts w:ascii="Times New Roman" w:hAnsi="Times New Roman" w:cs="Times New Roman"/>
                  <w:lang w:val="es-CL"/>
                  <w:rPrChange w:id="165"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66" w:author="user" w:date="2017-05-10T11:04:00Z"/>
                <w:rFonts w:ascii="Times New Roman" w:hAnsi="Times New Roman" w:cs="Times New Roman"/>
                <w:lang w:val="es-CL"/>
                <w:rPrChange w:id="167" w:author="user" w:date="2017-05-10T18:07:00Z">
                  <w:rPr>
                    <w:del w:id="168" w:author="user" w:date="2017-05-10T11:04:00Z"/>
                    <w:rFonts w:ascii="Times New Roman" w:hAnsi="Times New Roman" w:cs="Times New Roman"/>
                  </w:rPr>
                </w:rPrChange>
              </w:rPr>
            </w:pPr>
            <w:del w:id="169" w:author="user" w:date="2017-05-10T11:04:00Z">
              <w:r w:rsidRPr="00AC5006" w:rsidDel="00C21883">
                <w:rPr>
                  <w:rFonts w:ascii="Times New Roman" w:hAnsi="Times New Roman" w:cs="Times New Roman"/>
                  <w:lang w:val="es-CL"/>
                  <w:rPrChange w:id="170" w:author="user" w:date="2017-05-10T18:07:00Z">
                    <w:rPr>
                      <w:rFonts w:ascii="Times New Roman" w:hAnsi="Times New Roman" w:cs="Times New Roman"/>
                    </w:rPr>
                  </w:rPrChange>
                </w:rPr>
                <w:delText>1.2</w:delText>
              </w:r>
            </w:del>
          </w:p>
        </w:tc>
      </w:tr>
      <w:tr w:rsidR="00A76BEF" w:rsidRPr="00AC5006" w:rsidDel="00C21883" w:rsidTr="002D5CE4">
        <w:trPr>
          <w:trHeight w:val="259"/>
          <w:del w:id="171"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72" w:author="user" w:date="2017-05-10T11:04:00Z"/>
                <w:rFonts w:ascii="Times New Roman" w:hAnsi="Times New Roman" w:cs="Times New Roman"/>
                <w:lang w:val="es-CL"/>
                <w:rPrChange w:id="173" w:author="user" w:date="2017-05-10T18:07:00Z">
                  <w:rPr>
                    <w:del w:id="174" w:author="user" w:date="2017-05-10T11:04:00Z"/>
                    <w:rFonts w:ascii="Times New Roman" w:hAnsi="Times New Roman" w:cs="Times New Roman"/>
                  </w:rPr>
                </w:rPrChange>
              </w:rPr>
            </w:pPr>
            <w:del w:id="175" w:author="user" w:date="2017-05-10T11:04:00Z">
              <w:r w:rsidRPr="00AC5006" w:rsidDel="00C21883">
                <w:rPr>
                  <w:rFonts w:ascii="Times New Roman" w:hAnsi="Times New Roman" w:cs="Times New Roman"/>
                  <w:lang w:val="es-CL"/>
                  <w:rPrChange w:id="176" w:author="user" w:date="2017-05-10T18:07:00Z">
                    <w:rPr>
                      <w:rFonts w:ascii="Times New Roman" w:hAnsi="Times New Roman" w:cs="Times New Roman"/>
                    </w:rPr>
                  </w:rPrChange>
                </w:rPr>
                <w:delText>Zona Euro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77" w:author="user" w:date="2017-05-10T11:04:00Z"/>
                <w:rFonts w:ascii="Times New Roman" w:hAnsi="Times New Roman" w:cs="Times New Roman"/>
                <w:lang w:val="es-CL"/>
                <w:rPrChange w:id="178" w:author="user" w:date="2017-05-10T18:07:00Z">
                  <w:rPr>
                    <w:del w:id="179" w:author="user" w:date="2017-05-10T11:04:00Z"/>
                    <w:rFonts w:ascii="Times New Roman" w:hAnsi="Times New Roman" w:cs="Times New Roman"/>
                  </w:rPr>
                </w:rPrChange>
              </w:rPr>
            </w:pPr>
            <w:del w:id="180" w:author="user" w:date="2017-05-10T11:04:00Z">
              <w:r w:rsidRPr="00AC5006" w:rsidDel="00C21883">
                <w:rPr>
                  <w:rFonts w:ascii="Times New Roman" w:hAnsi="Times New Roman" w:cs="Times New Roman"/>
                  <w:lang w:val="es-CL"/>
                  <w:rPrChange w:id="181" w:author="user" w:date="2017-05-10T18:07:00Z">
                    <w:rPr>
                      <w:rFonts w:ascii="Times New Roman" w:hAnsi="Times New Roman" w:cs="Times New Roman"/>
                    </w:rPr>
                  </w:rPrChange>
                </w:rPr>
                <w:delText>2.0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82" w:author="user" w:date="2017-05-10T11:04:00Z"/>
                <w:rFonts w:ascii="Times New Roman" w:hAnsi="Times New Roman" w:cs="Times New Roman"/>
                <w:lang w:val="es-CL"/>
                <w:rPrChange w:id="183" w:author="user" w:date="2017-05-10T18:07:00Z">
                  <w:rPr>
                    <w:del w:id="184" w:author="user" w:date="2017-05-10T11:04:00Z"/>
                    <w:rFonts w:ascii="Times New Roman" w:hAnsi="Times New Roman" w:cs="Times New Roman"/>
                  </w:rPr>
                </w:rPrChange>
              </w:rPr>
            </w:pPr>
            <w:del w:id="185" w:author="user" w:date="2017-05-10T11:04:00Z">
              <w:r w:rsidRPr="00AC5006" w:rsidDel="00C21883">
                <w:rPr>
                  <w:rFonts w:ascii="Times New Roman" w:hAnsi="Times New Roman" w:cs="Times New Roman"/>
                  <w:lang w:val="es-CL"/>
                  <w:rPrChange w:id="186" w:author="user" w:date="2017-05-10T18:07:00Z">
                    <w:rPr>
                      <w:rFonts w:ascii="Times New Roman" w:hAnsi="Times New Roman" w:cs="Times New Roman"/>
                    </w:rPr>
                  </w:rPrChange>
                </w:rPr>
                <w:delText>1.2</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87" w:author="user" w:date="2017-05-10T11:04:00Z"/>
                <w:rFonts w:ascii="Times New Roman" w:hAnsi="Times New Roman" w:cs="Times New Roman"/>
                <w:lang w:val="es-CL"/>
                <w:rPrChange w:id="188" w:author="user" w:date="2017-05-10T18:07:00Z">
                  <w:rPr>
                    <w:del w:id="189" w:author="user" w:date="2017-05-10T11:04:00Z"/>
                    <w:rFonts w:ascii="Times New Roman" w:hAnsi="Times New Roman" w:cs="Times New Roman"/>
                  </w:rPr>
                </w:rPrChange>
              </w:rPr>
            </w:pPr>
            <w:del w:id="190" w:author="user" w:date="2017-05-10T11:04:00Z">
              <w:r w:rsidRPr="00AC5006" w:rsidDel="00C21883">
                <w:rPr>
                  <w:rFonts w:ascii="Times New Roman" w:hAnsi="Times New Roman" w:cs="Times New Roman"/>
                  <w:lang w:val="es-CL"/>
                  <w:rPrChange w:id="191" w:author="user" w:date="2017-05-10T18:07:00Z">
                    <w:rPr>
                      <w:rFonts w:ascii="Times New Roman" w:hAnsi="Times New Roman" w:cs="Times New Roman"/>
                    </w:rPr>
                  </w:rPrChange>
                </w:rPr>
                <w:delText>0.9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92" w:author="user" w:date="2017-05-10T11:04:00Z"/>
                <w:rFonts w:ascii="Times New Roman" w:hAnsi="Times New Roman" w:cs="Times New Roman"/>
                <w:lang w:val="es-CL"/>
                <w:rPrChange w:id="193" w:author="user" w:date="2017-05-10T18:07:00Z">
                  <w:rPr>
                    <w:del w:id="194" w:author="user" w:date="2017-05-10T11:04:00Z"/>
                    <w:rFonts w:ascii="Times New Roman" w:hAnsi="Times New Roman" w:cs="Times New Roman"/>
                  </w:rPr>
                </w:rPrChange>
              </w:rPr>
            </w:pPr>
            <w:del w:id="195" w:author="user" w:date="2017-05-10T11:04:00Z">
              <w:r w:rsidRPr="00AC5006" w:rsidDel="00C21883">
                <w:rPr>
                  <w:rFonts w:ascii="Times New Roman" w:hAnsi="Times New Roman" w:cs="Times New Roman"/>
                  <w:lang w:val="es-CL"/>
                  <w:rPrChange w:id="196" w:author="user" w:date="2017-05-10T18:07:00Z">
                    <w:rPr>
                      <w:rFonts w:ascii="Times New Roman" w:hAnsi="Times New Roman" w:cs="Times New Roman"/>
                    </w:rPr>
                  </w:rPrChange>
                </w:rPr>
                <w:delText>-0.7</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197" w:author="user" w:date="2017-05-10T11:04:00Z"/>
                <w:rFonts w:ascii="Times New Roman" w:hAnsi="Times New Roman" w:cs="Times New Roman"/>
                <w:lang w:val="es-CL"/>
                <w:rPrChange w:id="198" w:author="user" w:date="2017-05-10T18:07:00Z">
                  <w:rPr>
                    <w:del w:id="199" w:author="user" w:date="2017-05-10T11:04:00Z"/>
                    <w:rFonts w:ascii="Times New Roman" w:hAnsi="Times New Roman" w:cs="Times New Roman"/>
                  </w:rPr>
                </w:rPrChange>
              </w:rPr>
            </w:pPr>
            <w:del w:id="200" w:author="user" w:date="2017-05-10T11:04:00Z">
              <w:r w:rsidRPr="00AC5006" w:rsidDel="00C21883">
                <w:rPr>
                  <w:rFonts w:ascii="Times New Roman" w:hAnsi="Times New Roman" w:cs="Times New Roman"/>
                  <w:lang w:val="es-CL"/>
                  <w:rPrChange w:id="201" w:author="user" w:date="2017-05-10T18:07:00Z">
                    <w:rPr>
                      <w:rFonts w:ascii="Times New Roman" w:hAnsi="Times New Roman" w:cs="Times New Roman"/>
                    </w:rPr>
                  </w:rPrChange>
                </w:rPr>
                <w:delText>0.8</w:delText>
              </w:r>
            </w:del>
          </w:p>
        </w:tc>
      </w:tr>
      <w:tr w:rsidR="00A76BEF" w:rsidRPr="00AC5006" w:rsidDel="00C21883" w:rsidTr="002D5CE4">
        <w:trPr>
          <w:trHeight w:val="259"/>
          <w:del w:id="20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03" w:author="user" w:date="2017-05-10T11:04:00Z"/>
                <w:rFonts w:ascii="Times New Roman" w:hAnsi="Times New Roman" w:cs="Times New Roman"/>
                <w:lang w:val="es-CL"/>
                <w:rPrChange w:id="204" w:author="user" w:date="2017-05-10T18:07:00Z">
                  <w:rPr>
                    <w:del w:id="205" w:author="user" w:date="2017-05-10T11:04:00Z"/>
                    <w:rFonts w:ascii="Times New Roman" w:hAnsi="Times New Roman" w:cs="Times New Roman"/>
                  </w:rPr>
                </w:rPrChange>
              </w:rPr>
            </w:pPr>
            <w:del w:id="206" w:author="user" w:date="2017-05-10T11:04:00Z">
              <w:r w:rsidRPr="00AC5006" w:rsidDel="00C21883">
                <w:rPr>
                  <w:rFonts w:ascii="Times New Roman" w:hAnsi="Times New Roman" w:cs="Times New Roman"/>
                  <w:lang w:val="es-CL"/>
                  <w:rPrChange w:id="207" w:author="user" w:date="2017-05-10T18:07:00Z">
                    <w:rPr>
                      <w:rFonts w:ascii="Times New Roman" w:hAnsi="Times New Roman" w:cs="Times New Roman"/>
                    </w:rPr>
                  </w:rPrChange>
                </w:rPr>
                <w:delText>Otras economías industrializadas</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08" w:author="user" w:date="2017-05-10T11:04:00Z"/>
                <w:rFonts w:ascii="Times New Roman" w:hAnsi="Times New Roman" w:cs="Times New Roman"/>
                <w:lang w:val="es-CL"/>
                <w:rPrChange w:id="209" w:author="user" w:date="2017-05-10T18:07:00Z">
                  <w:rPr>
                    <w:del w:id="210" w:author="user" w:date="2017-05-10T11:04:00Z"/>
                    <w:rFonts w:ascii="Times New Roman" w:hAnsi="Times New Roman" w:cs="Times New Roman"/>
                  </w:rPr>
                </w:rPrChange>
              </w:rPr>
            </w:pPr>
            <w:del w:id="211" w:author="user" w:date="2017-05-10T11:04:00Z">
              <w:r w:rsidRPr="00AC5006" w:rsidDel="00C21883">
                <w:rPr>
                  <w:rFonts w:ascii="Times New Roman" w:hAnsi="Times New Roman" w:cs="Times New Roman"/>
                  <w:lang w:val="es-CL"/>
                  <w:rPrChange w:id="212" w:author="user" w:date="2017-05-10T18:07:00Z">
                    <w:rPr>
                      <w:rFonts w:ascii="Times New Roman" w:hAnsi="Times New Roman" w:cs="Times New Roman"/>
                    </w:rPr>
                  </w:rPrChange>
                </w:rPr>
                <w:delText>3.0</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13" w:author="user" w:date="2017-05-10T11:04:00Z"/>
                <w:rFonts w:ascii="Times New Roman" w:hAnsi="Times New Roman" w:cs="Times New Roman"/>
                <w:lang w:val="es-CL"/>
                <w:rPrChange w:id="214" w:author="user" w:date="2017-05-10T18:07:00Z">
                  <w:rPr>
                    <w:del w:id="215" w:author="user" w:date="2017-05-10T11:04:00Z"/>
                    <w:rFonts w:ascii="Times New Roman" w:hAnsi="Times New Roman" w:cs="Times New Roman"/>
                  </w:rPr>
                </w:rPrChange>
              </w:rPr>
            </w:pPr>
            <w:del w:id="216" w:author="user" w:date="2017-05-10T11:04:00Z">
              <w:r w:rsidRPr="00AC5006" w:rsidDel="00C21883">
                <w:rPr>
                  <w:rFonts w:ascii="Times New Roman" w:hAnsi="Times New Roman" w:cs="Times New Roman"/>
                  <w:lang w:val="es-CL"/>
                  <w:rPrChange w:id="217" w:author="user" w:date="2017-05-10T18:07:00Z">
                    <w:rPr>
                      <w:rFonts w:ascii="Times New Roman" w:hAnsi="Times New Roman" w:cs="Times New Roman"/>
                    </w:rPr>
                  </w:rPrChange>
                </w:rPr>
                <w:delText>2.8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18" w:author="user" w:date="2017-05-10T11:04:00Z"/>
                <w:rFonts w:ascii="Times New Roman" w:hAnsi="Times New Roman" w:cs="Times New Roman"/>
                <w:lang w:val="es-CL"/>
                <w:rPrChange w:id="219" w:author="user" w:date="2017-05-10T18:07:00Z">
                  <w:rPr>
                    <w:del w:id="220" w:author="user" w:date="2017-05-10T11:04:00Z"/>
                    <w:rFonts w:ascii="Times New Roman" w:hAnsi="Times New Roman" w:cs="Times New Roman"/>
                  </w:rPr>
                </w:rPrChange>
              </w:rPr>
            </w:pPr>
            <w:del w:id="221" w:author="user" w:date="2017-05-10T11:04:00Z">
              <w:r w:rsidRPr="00AC5006" w:rsidDel="00C21883">
                <w:rPr>
                  <w:rFonts w:ascii="Times New Roman" w:hAnsi="Times New Roman" w:cs="Times New Roman"/>
                  <w:lang w:val="es-CL"/>
                  <w:rPrChange w:id="222" w:author="user" w:date="2017-05-10T18:07:00Z">
                    <w:rPr>
                      <w:rFonts w:ascii="Times New Roman" w:hAnsi="Times New Roman" w:cs="Times New Roman"/>
                    </w:rPr>
                  </w:rPrChange>
                </w:rPr>
                <w:delText>1.9</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23" w:author="user" w:date="2017-05-10T11:04:00Z"/>
                <w:rFonts w:ascii="Times New Roman" w:hAnsi="Times New Roman" w:cs="Times New Roman"/>
                <w:lang w:val="es-CL"/>
                <w:rPrChange w:id="224" w:author="user" w:date="2017-05-10T18:07:00Z">
                  <w:rPr>
                    <w:del w:id="225" w:author="user" w:date="2017-05-10T11:04:00Z"/>
                    <w:rFonts w:ascii="Times New Roman" w:hAnsi="Times New Roman" w:cs="Times New Roman"/>
                  </w:rPr>
                </w:rPrChange>
              </w:rPr>
            </w:pPr>
            <w:del w:id="226" w:author="user" w:date="2017-05-10T11:04:00Z">
              <w:r w:rsidRPr="00AC5006" w:rsidDel="00C21883">
                <w:rPr>
                  <w:rFonts w:ascii="Times New Roman" w:hAnsi="Times New Roman" w:cs="Times New Roman"/>
                  <w:lang w:val="es-CL"/>
                  <w:rPrChange w:id="227" w:author="user" w:date="2017-05-10T18:07:00Z">
                    <w:rPr>
                      <w:rFonts w:ascii="Times New Roman" w:hAnsi="Times New Roman" w:cs="Times New Roman"/>
                    </w:rPr>
                  </w:rPrChange>
                </w:rPr>
                <w:delText>0.6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28" w:author="user" w:date="2017-05-10T11:04:00Z"/>
                <w:rFonts w:ascii="Times New Roman" w:hAnsi="Times New Roman" w:cs="Times New Roman"/>
                <w:lang w:val="es-CL"/>
                <w:rPrChange w:id="229" w:author="user" w:date="2017-05-10T18:07:00Z">
                  <w:rPr>
                    <w:del w:id="230" w:author="user" w:date="2017-05-10T11:04:00Z"/>
                    <w:rFonts w:ascii="Times New Roman" w:hAnsi="Times New Roman" w:cs="Times New Roman"/>
                  </w:rPr>
                </w:rPrChange>
              </w:rPr>
            </w:pPr>
            <w:del w:id="231" w:author="user" w:date="2017-05-10T11:04:00Z">
              <w:r w:rsidRPr="00AC5006" w:rsidDel="00C21883">
                <w:rPr>
                  <w:rFonts w:ascii="Times New Roman" w:hAnsi="Times New Roman" w:cs="Times New Roman"/>
                  <w:lang w:val="es-CL"/>
                  <w:rPrChange w:id="232" w:author="user" w:date="2017-05-10T18:07:00Z">
                    <w:rPr>
                      <w:rFonts w:ascii="Times New Roman" w:hAnsi="Times New Roman" w:cs="Times New Roman"/>
                    </w:rPr>
                  </w:rPrChange>
                </w:rPr>
                <w:delText>1.7</w:delText>
              </w:r>
            </w:del>
          </w:p>
        </w:tc>
      </w:tr>
      <w:tr w:rsidR="00A76BEF" w:rsidRPr="00AC5006" w:rsidDel="00C21883" w:rsidTr="002D5CE4">
        <w:trPr>
          <w:trHeight w:val="259"/>
          <w:del w:id="23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34" w:author="user" w:date="2017-05-10T11:04:00Z"/>
                <w:rFonts w:ascii="Times New Roman" w:hAnsi="Times New Roman" w:cs="Times New Roman"/>
                <w:lang w:val="es-CL"/>
                <w:rPrChange w:id="235" w:author="user" w:date="2017-05-10T18:07:00Z">
                  <w:rPr>
                    <w:del w:id="236" w:author="user" w:date="2017-05-10T11:04:00Z"/>
                    <w:rFonts w:ascii="Times New Roman" w:hAnsi="Times New Roman" w:cs="Times New Roman"/>
                  </w:rPr>
                </w:rPrChange>
              </w:rPr>
            </w:pPr>
          </w:p>
        </w:tc>
        <w:tc>
          <w:tcPr>
            <w:tcW w:w="583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37" w:author="user" w:date="2017-05-10T11:04:00Z"/>
                <w:rFonts w:ascii="Times New Roman" w:hAnsi="Times New Roman" w:cs="Times New Roman"/>
                <w:lang w:val="es-CL"/>
                <w:rPrChange w:id="238" w:author="user" w:date="2017-05-10T18:07:00Z">
                  <w:rPr>
                    <w:del w:id="239" w:author="user" w:date="2017-05-10T11:04:00Z"/>
                    <w:rFonts w:ascii="Times New Roman" w:hAnsi="Times New Roman" w:cs="Times New Roman"/>
                  </w:rPr>
                </w:rPrChange>
              </w:rPr>
            </w:pPr>
            <w:del w:id="240" w:author="user" w:date="2017-05-10T11:04:00Z">
              <w:r w:rsidRPr="00AC5006" w:rsidDel="00C21883">
                <w:rPr>
                  <w:rFonts w:ascii="Times New Roman" w:hAnsi="Times New Roman" w:cs="Times New Roman"/>
                  <w:lang w:val="es-CL"/>
                  <w:rPrChange w:id="241" w:author="user" w:date="2017-05-10T18:07:00Z">
                    <w:rPr>
                      <w:rFonts w:ascii="Times New Roman" w:hAnsi="Times New Roman" w:cs="Times New Roman"/>
                    </w:rPr>
                  </w:rPrChange>
                </w:rPr>
                <w:delText>Economías en Desarrollo</w:delText>
              </w:r>
            </w:del>
          </w:p>
        </w:tc>
      </w:tr>
      <w:tr w:rsidR="00A76BEF" w:rsidRPr="00AC5006" w:rsidDel="00C21883" w:rsidTr="002D5CE4">
        <w:trPr>
          <w:trHeight w:val="259"/>
          <w:del w:id="24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43" w:author="user" w:date="2017-05-10T11:04:00Z"/>
                <w:rFonts w:ascii="Times New Roman" w:hAnsi="Times New Roman" w:cs="Times New Roman"/>
                <w:lang w:val="es-CL"/>
                <w:rPrChange w:id="244" w:author="user" w:date="2017-05-10T18:07:00Z">
                  <w:rPr>
                    <w:del w:id="245" w:author="user" w:date="2017-05-10T11:04:00Z"/>
                    <w:rFonts w:ascii="Times New Roman" w:hAnsi="Times New Roman" w:cs="Times New Roman"/>
                  </w:rPr>
                </w:rPrChange>
              </w:rPr>
            </w:pPr>
            <w:del w:id="246" w:author="user" w:date="2017-05-10T11:04:00Z">
              <w:r w:rsidRPr="00AC5006" w:rsidDel="00C21883">
                <w:rPr>
                  <w:rFonts w:ascii="Times New Roman" w:hAnsi="Times New Roman" w:cs="Times New Roman"/>
                  <w:lang w:val="es-CL"/>
                  <w:rPrChange w:id="247" w:author="user" w:date="2017-05-10T18:07:00Z">
                    <w:rPr>
                      <w:rFonts w:ascii="Times New Roman" w:hAnsi="Times New Roman" w:cs="Times New Roman"/>
                    </w:rPr>
                  </w:rPrChange>
                </w:rPr>
                <w:delText>Economías en desarrollo</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48" w:author="user" w:date="2017-05-10T11:04:00Z"/>
                <w:rFonts w:ascii="Times New Roman" w:hAnsi="Times New Roman" w:cs="Times New Roman"/>
                <w:lang w:val="es-CL"/>
                <w:rPrChange w:id="249" w:author="user" w:date="2017-05-10T18:07:00Z">
                  <w:rPr>
                    <w:del w:id="250" w:author="user" w:date="2017-05-10T11:04:00Z"/>
                    <w:rFonts w:ascii="Times New Roman" w:hAnsi="Times New Roman" w:cs="Times New Roman"/>
                  </w:rPr>
                </w:rPrChange>
              </w:rPr>
            </w:pPr>
            <w:del w:id="251" w:author="user" w:date="2017-05-10T11:04:00Z">
              <w:r w:rsidRPr="00AC5006" w:rsidDel="00C21883">
                <w:rPr>
                  <w:rFonts w:ascii="Times New Roman" w:hAnsi="Times New Roman" w:cs="Times New Roman"/>
                  <w:lang w:val="es-CL"/>
                  <w:rPrChange w:id="252" w:author="user" w:date="2017-05-10T18:07:00Z">
                    <w:rPr>
                      <w:rFonts w:ascii="Times New Roman" w:hAnsi="Times New Roman" w:cs="Times New Roman"/>
                    </w:rPr>
                  </w:rPrChange>
                </w:rPr>
                <w:delText>0.6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3" w:author="user" w:date="2017-05-10T11:04:00Z"/>
                <w:rFonts w:ascii="Times New Roman" w:hAnsi="Times New Roman" w:cs="Times New Roman"/>
                <w:lang w:val="es-CL"/>
                <w:rPrChange w:id="254" w:author="user" w:date="2017-05-10T18:07:00Z">
                  <w:rPr>
                    <w:del w:id="255" w:author="user" w:date="2017-05-10T11:04:00Z"/>
                    <w:rFonts w:ascii="Times New Roman" w:hAnsi="Times New Roman" w:cs="Times New Roman"/>
                  </w:rPr>
                </w:rPrChange>
              </w:rPr>
            </w:pPr>
            <w:del w:id="256" w:author="user" w:date="2017-05-10T11:04:00Z">
              <w:r w:rsidRPr="00AC5006" w:rsidDel="00C21883">
                <w:rPr>
                  <w:rFonts w:ascii="Times New Roman" w:hAnsi="Times New Roman" w:cs="Times New Roman"/>
                  <w:lang w:val="es-CL"/>
                  <w:rPrChange w:id="257" w:author="user" w:date="2017-05-10T18:07:00Z">
                    <w:rPr>
                      <w:rFonts w:ascii="Times New Roman" w:hAnsi="Times New Roman" w:cs="Times New Roman"/>
                    </w:rPr>
                  </w:rPrChange>
                </w:rPr>
                <w:delText>1.6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58" w:author="user" w:date="2017-05-10T11:04:00Z"/>
                <w:rFonts w:ascii="Times New Roman" w:hAnsi="Times New Roman" w:cs="Times New Roman"/>
                <w:lang w:val="es-CL"/>
                <w:rPrChange w:id="259" w:author="user" w:date="2017-05-10T18:07:00Z">
                  <w:rPr>
                    <w:del w:id="260" w:author="user" w:date="2017-05-10T11:04:00Z"/>
                    <w:rFonts w:ascii="Times New Roman" w:hAnsi="Times New Roman" w:cs="Times New Roman"/>
                  </w:rPr>
                </w:rPrChange>
              </w:rPr>
            </w:pPr>
            <w:del w:id="261" w:author="user" w:date="2017-05-10T11:04:00Z">
              <w:r w:rsidRPr="00AC5006" w:rsidDel="00C21883">
                <w:rPr>
                  <w:rFonts w:ascii="Times New Roman" w:hAnsi="Times New Roman" w:cs="Times New Roman"/>
                  <w:lang w:val="es-CL"/>
                  <w:rPrChange w:id="262" w:author="user" w:date="2017-05-10T18:07:00Z">
                    <w:rPr>
                      <w:rFonts w:ascii="Times New Roman" w:hAnsi="Times New Roman" w:cs="Times New Roman"/>
                    </w:rPr>
                  </w:rPrChange>
                </w:rPr>
                <w:delText>4.2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63" w:author="user" w:date="2017-05-10T11:04:00Z"/>
                <w:rFonts w:ascii="Times New Roman" w:hAnsi="Times New Roman" w:cs="Times New Roman"/>
                <w:lang w:val="es-CL"/>
                <w:rPrChange w:id="264" w:author="user" w:date="2017-05-10T18:07:00Z">
                  <w:rPr>
                    <w:del w:id="265" w:author="user" w:date="2017-05-10T11:04:00Z"/>
                    <w:rFonts w:ascii="Times New Roman" w:hAnsi="Times New Roman" w:cs="Times New Roman"/>
                  </w:rPr>
                </w:rPrChange>
              </w:rPr>
            </w:pPr>
            <w:del w:id="266" w:author="user" w:date="2017-05-10T11:04:00Z">
              <w:r w:rsidRPr="00AC5006" w:rsidDel="00C21883">
                <w:rPr>
                  <w:rFonts w:ascii="Times New Roman" w:hAnsi="Times New Roman" w:cs="Times New Roman"/>
                  <w:lang w:val="es-CL"/>
                  <w:rPrChange w:id="267" w:author="user" w:date="2017-05-10T18:07:00Z">
                    <w:rPr>
                      <w:rFonts w:ascii="Times New Roman" w:hAnsi="Times New Roman" w:cs="Times New Roman"/>
                    </w:rPr>
                  </w:rPrChange>
                </w:rPr>
                <w:delText>4.4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68" w:author="user" w:date="2017-05-10T11:04:00Z"/>
                <w:rFonts w:ascii="Times New Roman" w:hAnsi="Times New Roman" w:cs="Times New Roman"/>
                <w:lang w:val="es-CL"/>
                <w:rPrChange w:id="269" w:author="user" w:date="2017-05-10T18:07:00Z">
                  <w:rPr>
                    <w:del w:id="270" w:author="user" w:date="2017-05-10T11:04:00Z"/>
                    <w:rFonts w:ascii="Times New Roman" w:hAnsi="Times New Roman" w:cs="Times New Roman"/>
                  </w:rPr>
                </w:rPrChange>
              </w:rPr>
            </w:pPr>
            <w:del w:id="271" w:author="user" w:date="2017-05-10T11:04:00Z">
              <w:r w:rsidRPr="00AC5006" w:rsidDel="00C21883">
                <w:rPr>
                  <w:rFonts w:ascii="Times New Roman" w:hAnsi="Times New Roman" w:cs="Times New Roman"/>
                  <w:lang w:val="es-CL"/>
                  <w:rPrChange w:id="272" w:author="user" w:date="2017-05-10T18:07:00Z">
                    <w:rPr>
                      <w:rFonts w:ascii="Times New Roman" w:hAnsi="Times New Roman" w:cs="Times New Roman"/>
                    </w:rPr>
                  </w:rPrChange>
                </w:rPr>
                <w:delText>3.7</w:delText>
              </w:r>
            </w:del>
          </w:p>
        </w:tc>
      </w:tr>
      <w:tr w:rsidR="00A76BEF" w:rsidRPr="00AC5006" w:rsidDel="00C21883" w:rsidTr="002D5CE4">
        <w:trPr>
          <w:trHeight w:val="259"/>
          <w:del w:id="27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74" w:author="user" w:date="2017-05-10T11:04:00Z"/>
                <w:rFonts w:ascii="Times New Roman" w:hAnsi="Times New Roman" w:cs="Times New Roman"/>
                <w:lang w:val="es-CL"/>
                <w:rPrChange w:id="275" w:author="user" w:date="2017-05-10T18:07:00Z">
                  <w:rPr>
                    <w:del w:id="276" w:author="user" w:date="2017-05-10T11:04:00Z"/>
                    <w:rFonts w:ascii="Times New Roman" w:hAnsi="Times New Roman" w:cs="Times New Roman"/>
                  </w:rPr>
                </w:rPrChange>
              </w:rPr>
            </w:pPr>
            <w:del w:id="277" w:author="user" w:date="2017-05-10T11:04:00Z">
              <w:r w:rsidRPr="00AC5006" w:rsidDel="00C21883">
                <w:rPr>
                  <w:rFonts w:ascii="Times New Roman" w:hAnsi="Times New Roman" w:cs="Times New Roman"/>
                  <w:lang w:val="es-CL"/>
                  <w:rPrChange w:id="278" w:author="user" w:date="2017-05-10T18:07:00Z">
                    <w:rPr>
                      <w:rFonts w:ascii="Times New Roman" w:hAnsi="Times New Roman" w:cs="Times New Roman"/>
                    </w:rPr>
                  </w:rPrChange>
                </w:rPr>
                <w:delText>China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79" w:author="user" w:date="2017-05-10T11:04:00Z"/>
                <w:rFonts w:ascii="Times New Roman" w:hAnsi="Times New Roman" w:cs="Times New Roman"/>
                <w:lang w:val="es-CL"/>
                <w:rPrChange w:id="280" w:author="user" w:date="2017-05-10T18:07:00Z">
                  <w:rPr>
                    <w:del w:id="281" w:author="user" w:date="2017-05-10T11:04:00Z"/>
                    <w:rFonts w:ascii="Times New Roman" w:hAnsi="Times New Roman" w:cs="Times New Roman"/>
                  </w:rPr>
                </w:rPrChange>
              </w:rPr>
            </w:pPr>
            <w:del w:id="282" w:author="user" w:date="2017-05-10T11:04:00Z">
              <w:r w:rsidRPr="00AC5006" w:rsidDel="00C21883">
                <w:rPr>
                  <w:rFonts w:ascii="Times New Roman" w:hAnsi="Times New Roman" w:cs="Times New Roman"/>
                  <w:lang w:val="es-CL"/>
                  <w:rPrChange w:id="283" w:author="user" w:date="2017-05-10T18:07:00Z">
                    <w:rPr>
                      <w:rFonts w:ascii="Times New Roman" w:hAnsi="Times New Roman" w:cs="Times New Roman"/>
                    </w:rPr>
                  </w:rPrChange>
                </w:rPr>
                <w:delText>7.8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84" w:author="user" w:date="2017-05-10T11:04:00Z"/>
                <w:rFonts w:ascii="Times New Roman" w:hAnsi="Times New Roman" w:cs="Times New Roman"/>
                <w:lang w:val="es-CL"/>
                <w:rPrChange w:id="285" w:author="user" w:date="2017-05-10T18:07:00Z">
                  <w:rPr>
                    <w:del w:id="286" w:author="user" w:date="2017-05-10T11:04:00Z"/>
                    <w:rFonts w:ascii="Times New Roman" w:hAnsi="Times New Roman" w:cs="Times New Roman"/>
                  </w:rPr>
                </w:rPrChange>
              </w:rPr>
            </w:pPr>
            <w:del w:id="287" w:author="user" w:date="2017-05-10T11:04:00Z">
              <w:r w:rsidRPr="00AC5006" w:rsidDel="00C21883">
                <w:rPr>
                  <w:rFonts w:ascii="Times New Roman" w:hAnsi="Times New Roman" w:cs="Times New Roman"/>
                  <w:lang w:val="es-CL"/>
                  <w:rPrChange w:id="288" w:author="user" w:date="2017-05-10T18:07:00Z">
                    <w:rPr>
                      <w:rFonts w:ascii="Times New Roman" w:hAnsi="Times New Roman" w:cs="Times New Roman"/>
                    </w:rPr>
                  </w:rPrChange>
                </w:rPr>
                <w:delText>3.5</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89" w:author="user" w:date="2017-05-10T11:04:00Z"/>
                <w:rFonts w:ascii="Times New Roman" w:hAnsi="Times New Roman" w:cs="Times New Roman"/>
                <w:lang w:val="es-CL"/>
                <w:rPrChange w:id="290" w:author="user" w:date="2017-05-10T18:07:00Z">
                  <w:rPr>
                    <w:del w:id="291" w:author="user" w:date="2017-05-10T11:04:00Z"/>
                    <w:rFonts w:ascii="Times New Roman" w:hAnsi="Times New Roman" w:cs="Times New Roman"/>
                  </w:rPr>
                </w:rPrChange>
              </w:rPr>
            </w:pPr>
            <w:del w:id="292" w:author="user" w:date="2017-05-10T11:04:00Z">
              <w:r w:rsidRPr="00AC5006" w:rsidDel="00C21883">
                <w:rPr>
                  <w:rFonts w:ascii="Times New Roman" w:hAnsi="Times New Roman" w:cs="Times New Roman"/>
                  <w:lang w:val="es-CL"/>
                  <w:rPrChange w:id="293" w:author="user" w:date="2017-05-10T18:07:00Z">
                    <w:rPr>
                      <w:rFonts w:ascii="Times New Roman" w:hAnsi="Times New Roman" w:cs="Times New Roman"/>
                    </w:rPr>
                  </w:rPrChange>
                </w:rPr>
                <w:delText>11.0</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94" w:author="user" w:date="2017-05-10T11:04:00Z"/>
                <w:rFonts w:ascii="Times New Roman" w:hAnsi="Times New Roman" w:cs="Times New Roman"/>
                <w:lang w:val="es-CL"/>
                <w:rPrChange w:id="295" w:author="user" w:date="2017-05-10T18:07:00Z">
                  <w:rPr>
                    <w:del w:id="296" w:author="user" w:date="2017-05-10T11:04:00Z"/>
                    <w:rFonts w:ascii="Times New Roman" w:hAnsi="Times New Roman" w:cs="Times New Roman"/>
                  </w:rPr>
                </w:rPrChange>
              </w:rPr>
            </w:pPr>
            <w:del w:id="297" w:author="user" w:date="2017-05-10T11:04:00Z">
              <w:r w:rsidRPr="00AC5006" w:rsidDel="00C21883">
                <w:rPr>
                  <w:rFonts w:ascii="Times New Roman" w:hAnsi="Times New Roman" w:cs="Times New Roman"/>
                  <w:lang w:val="es-CL"/>
                  <w:rPrChange w:id="298" w:author="user" w:date="2017-05-10T18:07:00Z">
                    <w:rPr>
                      <w:rFonts w:ascii="Times New Roman" w:hAnsi="Times New Roman" w:cs="Times New Roman"/>
                    </w:rPr>
                  </w:rPrChange>
                </w:rPr>
                <w:delText>10.3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299" w:author="user" w:date="2017-05-10T11:04:00Z"/>
                <w:rFonts w:ascii="Times New Roman" w:hAnsi="Times New Roman" w:cs="Times New Roman"/>
                <w:lang w:val="es-CL"/>
                <w:rPrChange w:id="300" w:author="user" w:date="2017-05-10T18:07:00Z">
                  <w:rPr>
                    <w:del w:id="301" w:author="user" w:date="2017-05-10T11:04:00Z"/>
                    <w:rFonts w:ascii="Times New Roman" w:hAnsi="Times New Roman" w:cs="Times New Roman"/>
                  </w:rPr>
                </w:rPrChange>
              </w:rPr>
            </w:pPr>
            <w:del w:id="302" w:author="user" w:date="2017-05-10T11:04:00Z">
              <w:r w:rsidRPr="00AC5006" w:rsidDel="00C21883">
                <w:rPr>
                  <w:rFonts w:ascii="Times New Roman" w:hAnsi="Times New Roman" w:cs="Times New Roman"/>
                  <w:lang w:val="es-CL"/>
                  <w:rPrChange w:id="303" w:author="user" w:date="2017-05-10T18:07:00Z">
                    <w:rPr>
                      <w:rFonts w:ascii="Times New Roman" w:hAnsi="Times New Roman" w:cs="Times New Roman"/>
                    </w:rPr>
                  </w:rPrChange>
                </w:rPr>
                <w:delText>7.9</w:delText>
              </w:r>
            </w:del>
          </w:p>
        </w:tc>
      </w:tr>
      <w:tr w:rsidR="00A76BEF" w:rsidRPr="00AC5006" w:rsidDel="00C21883" w:rsidTr="002D5CE4">
        <w:trPr>
          <w:trHeight w:val="259"/>
          <w:del w:id="30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05" w:author="user" w:date="2017-05-10T11:04:00Z"/>
                <w:rFonts w:ascii="Times New Roman" w:hAnsi="Times New Roman" w:cs="Times New Roman"/>
                <w:lang w:val="es-CL"/>
                <w:rPrChange w:id="306" w:author="user" w:date="2017-05-10T18:07:00Z">
                  <w:rPr>
                    <w:del w:id="307" w:author="user" w:date="2017-05-10T11:04:00Z"/>
                    <w:rFonts w:ascii="Times New Roman" w:hAnsi="Times New Roman" w:cs="Times New Roman"/>
                  </w:rPr>
                </w:rPrChange>
              </w:rPr>
            </w:pPr>
            <w:del w:id="308" w:author="user" w:date="2017-05-10T11:04:00Z">
              <w:r w:rsidRPr="00AC5006" w:rsidDel="00C21883">
                <w:rPr>
                  <w:rFonts w:ascii="Times New Roman" w:hAnsi="Times New Roman" w:cs="Times New Roman"/>
                  <w:lang w:val="es-CL"/>
                  <w:rPrChange w:id="309" w:author="user" w:date="2017-05-10T18:07:00Z">
                    <w:rPr>
                      <w:rFonts w:ascii="Times New Roman" w:hAnsi="Times New Roman" w:cs="Times New Roman"/>
                    </w:rPr>
                  </w:rPrChange>
                </w:rPr>
                <w:delText>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10" w:author="user" w:date="2017-05-10T11:04:00Z"/>
                <w:rFonts w:ascii="Times New Roman" w:hAnsi="Times New Roman" w:cs="Times New Roman"/>
                <w:lang w:val="es-CL"/>
                <w:rPrChange w:id="311" w:author="user" w:date="2017-05-10T18:07:00Z">
                  <w:rPr>
                    <w:del w:id="312" w:author="user" w:date="2017-05-10T11:04:00Z"/>
                    <w:rFonts w:ascii="Times New Roman" w:hAnsi="Times New Roman" w:cs="Times New Roman"/>
                  </w:rPr>
                </w:rPrChange>
              </w:rPr>
            </w:pPr>
            <w:del w:id="313" w:author="user" w:date="2017-05-10T11:04:00Z">
              <w:r w:rsidRPr="00AC5006" w:rsidDel="00C21883">
                <w:rPr>
                  <w:rFonts w:ascii="Times New Roman" w:hAnsi="Times New Roman" w:cs="Times New Roman"/>
                  <w:lang w:val="es-CL"/>
                  <w:rPrChange w:id="314" w:author="user" w:date="2017-05-10T18:07:00Z">
                    <w:rPr>
                      <w:rFonts w:ascii="Times New Roman" w:hAnsi="Times New Roman" w:cs="Times New Roman"/>
                    </w:rPr>
                  </w:rPrChange>
                </w:rPr>
                <w:delText>2.3</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15" w:author="user" w:date="2017-05-10T11:04:00Z"/>
                <w:rFonts w:ascii="Times New Roman" w:hAnsi="Times New Roman" w:cs="Times New Roman"/>
                <w:lang w:val="es-CL"/>
                <w:rPrChange w:id="316" w:author="user" w:date="2017-05-10T18:07:00Z">
                  <w:rPr>
                    <w:del w:id="317" w:author="user" w:date="2017-05-10T11:04:00Z"/>
                    <w:rFonts w:ascii="Times New Roman" w:hAnsi="Times New Roman" w:cs="Times New Roman"/>
                  </w:rPr>
                </w:rPrChange>
              </w:rPr>
            </w:pPr>
            <w:del w:id="318" w:author="user" w:date="2017-05-10T11:04:00Z">
              <w:r w:rsidRPr="00AC5006" w:rsidDel="00C21883">
                <w:rPr>
                  <w:rFonts w:ascii="Times New Roman" w:hAnsi="Times New Roman" w:cs="Times New Roman"/>
                  <w:lang w:val="es-CL"/>
                  <w:rPrChange w:id="319" w:author="user" w:date="2017-05-10T18:07:00Z">
                    <w:rPr>
                      <w:rFonts w:ascii="Times New Roman" w:hAnsi="Times New Roman" w:cs="Times New Roman"/>
                    </w:rPr>
                  </w:rPrChange>
                </w:rPr>
                <w:delText>3.6</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20" w:author="user" w:date="2017-05-10T11:04:00Z"/>
                <w:rFonts w:ascii="Times New Roman" w:hAnsi="Times New Roman" w:cs="Times New Roman"/>
                <w:lang w:val="es-CL"/>
                <w:rPrChange w:id="321" w:author="user" w:date="2017-05-10T18:07:00Z">
                  <w:rPr>
                    <w:del w:id="322" w:author="user" w:date="2017-05-10T11:04:00Z"/>
                    <w:rFonts w:ascii="Times New Roman" w:hAnsi="Times New Roman" w:cs="Times New Roman"/>
                  </w:rPr>
                </w:rPrChange>
              </w:rPr>
            </w:pPr>
            <w:del w:id="323" w:author="user" w:date="2017-05-10T11:04:00Z">
              <w:r w:rsidRPr="00AC5006" w:rsidDel="00C21883">
                <w:rPr>
                  <w:rFonts w:ascii="Times New Roman" w:hAnsi="Times New Roman" w:cs="Times New Roman"/>
                  <w:lang w:val="es-CL"/>
                  <w:rPrChange w:id="324" w:author="user" w:date="2017-05-10T18:07:00Z">
                    <w:rPr>
                      <w:rFonts w:ascii="Times New Roman" w:hAnsi="Times New Roman" w:cs="Times New Roman"/>
                    </w:rPr>
                  </w:rPrChange>
                </w:rPr>
                <w:delText>3.2</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25" w:author="user" w:date="2017-05-10T11:04:00Z"/>
                <w:rFonts w:ascii="Times New Roman" w:hAnsi="Times New Roman" w:cs="Times New Roman"/>
                <w:lang w:val="es-CL"/>
                <w:rPrChange w:id="326" w:author="user" w:date="2017-05-10T18:07:00Z">
                  <w:rPr>
                    <w:del w:id="327" w:author="user" w:date="2017-05-10T11:04:00Z"/>
                    <w:rFonts w:ascii="Times New Roman" w:hAnsi="Times New Roman" w:cs="Times New Roman"/>
                  </w:rPr>
                </w:rPrChange>
              </w:rPr>
            </w:pPr>
            <w:del w:id="328" w:author="user" w:date="2017-05-10T11:04:00Z">
              <w:r w:rsidRPr="00AC5006" w:rsidDel="00C21883">
                <w:rPr>
                  <w:rFonts w:ascii="Times New Roman" w:hAnsi="Times New Roman" w:cs="Times New Roman"/>
                  <w:lang w:val="es-CL"/>
                  <w:rPrChange w:id="329" w:author="user" w:date="2017-05-10T18:07:00Z">
                    <w:rPr>
                      <w:rFonts w:ascii="Times New Roman" w:hAnsi="Times New Roman" w:cs="Times New Roman"/>
                    </w:rPr>
                  </w:rPrChange>
                </w:rPr>
                <w:delText>9.3</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30" w:author="user" w:date="2017-05-10T11:04:00Z"/>
                <w:rFonts w:ascii="Times New Roman" w:hAnsi="Times New Roman" w:cs="Times New Roman"/>
                <w:lang w:val="es-CL"/>
                <w:rPrChange w:id="331" w:author="user" w:date="2017-05-10T18:07:00Z">
                  <w:rPr>
                    <w:del w:id="332" w:author="user" w:date="2017-05-10T11:04:00Z"/>
                    <w:rFonts w:ascii="Times New Roman" w:hAnsi="Times New Roman" w:cs="Times New Roman"/>
                  </w:rPr>
                </w:rPrChange>
              </w:rPr>
            </w:pPr>
            <w:del w:id="333" w:author="user" w:date="2017-05-10T11:04:00Z">
              <w:r w:rsidRPr="00AC5006" w:rsidDel="00C21883">
                <w:rPr>
                  <w:rFonts w:ascii="Times New Roman" w:hAnsi="Times New Roman" w:cs="Times New Roman"/>
                  <w:lang w:val="es-CL"/>
                  <w:rPrChange w:id="334" w:author="user" w:date="2017-05-10T18:07:00Z">
                    <w:rPr>
                      <w:rFonts w:ascii="Times New Roman" w:hAnsi="Times New Roman" w:cs="Times New Roman"/>
                    </w:rPr>
                  </w:rPrChange>
                </w:rPr>
                <w:delText>4.6</w:delText>
              </w:r>
            </w:del>
          </w:p>
        </w:tc>
      </w:tr>
      <w:tr w:rsidR="00A76BEF" w:rsidRPr="00AC5006" w:rsidDel="00C21883" w:rsidTr="002D5CE4">
        <w:trPr>
          <w:trHeight w:val="259"/>
          <w:del w:id="335"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36" w:author="user" w:date="2017-05-10T11:04:00Z"/>
                <w:rFonts w:ascii="Times New Roman" w:hAnsi="Times New Roman" w:cs="Times New Roman"/>
                <w:lang w:val="es-ES"/>
              </w:rPr>
            </w:pPr>
            <w:del w:id="337" w:author="user" w:date="2017-05-10T11:04:00Z">
              <w:r w:rsidRPr="00411C9E" w:rsidDel="00C21883">
                <w:rPr>
                  <w:rFonts w:ascii="Times New Roman" w:hAnsi="Times New Roman" w:cs="Times New Roman"/>
                  <w:lang w:val="es-ES"/>
                </w:rPr>
                <w:delText>Asia en desarrollo (sin China e India)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38" w:author="user" w:date="2017-05-10T11:04:00Z"/>
                <w:rFonts w:ascii="Times New Roman" w:hAnsi="Times New Roman" w:cs="Times New Roman"/>
                <w:lang w:val="es-CL"/>
                <w:rPrChange w:id="339" w:author="user" w:date="2017-05-10T18:07:00Z">
                  <w:rPr>
                    <w:del w:id="340" w:author="user" w:date="2017-05-10T11:04:00Z"/>
                    <w:rFonts w:ascii="Times New Roman" w:hAnsi="Times New Roman" w:cs="Times New Roman"/>
                  </w:rPr>
                </w:rPrChange>
              </w:rPr>
            </w:pPr>
            <w:del w:id="341" w:author="user" w:date="2017-05-10T11:04:00Z">
              <w:r w:rsidRPr="00AC5006" w:rsidDel="00C21883">
                <w:rPr>
                  <w:rFonts w:ascii="Times New Roman" w:hAnsi="Times New Roman" w:cs="Times New Roman"/>
                  <w:lang w:val="es-CL"/>
                  <w:rPrChange w:id="342" w:author="user" w:date="2017-05-10T18:07:00Z">
                    <w:rPr>
                      <w:rFonts w:ascii="Times New Roman" w:hAnsi="Times New Roman" w:cs="Times New Roman"/>
                    </w:rPr>
                  </w:rPrChange>
                </w:rPr>
                <w:delText>4.7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43" w:author="user" w:date="2017-05-10T11:04:00Z"/>
                <w:rFonts w:ascii="Times New Roman" w:hAnsi="Times New Roman" w:cs="Times New Roman"/>
                <w:lang w:val="es-CL"/>
                <w:rPrChange w:id="344" w:author="user" w:date="2017-05-10T18:07:00Z">
                  <w:rPr>
                    <w:del w:id="345" w:author="user" w:date="2017-05-10T11:04:00Z"/>
                    <w:rFonts w:ascii="Times New Roman" w:hAnsi="Times New Roman" w:cs="Times New Roman"/>
                  </w:rPr>
                </w:rPrChange>
              </w:rPr>
            </w:pPr>
            <w:del w:id="346" w:author="user" w:date="2017-05-10T11:04:00Z">
              <w:r w:rsidRPr="00AC5006" w:rsidDel="00C21883">
                <w:rPr>
                  <w:rFonts w:ascii="Times New Roman" w:hAnsi="Times New Roman" w:cs="Times New Roman"/>
                  <w:lang w:val="es-CL"/>
                  <w:rPrChange w:id="347" w:author="user" w:date="2017-05-10T18:07:00Z">
                    <w:rPr>
                      <w:rFonts w:ascii="Times New Roman" w:hAnsi="Times New Roman" w:cs="Times New Roman"/>
                    </w:rPr>
                  </w:rPrChange>
                </w:rPr>
                <w:delText>0.3</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48" w:author="user" w:date="2017-05-10T11:04:00Z"/>
                <w:rFonts w:ascii="Times New Roman" w:hAnsi="Times New Roman" w:cs="Times New Roman"/>
                <w:lang w:val="es-CL"/>
                <w:rPrChange w:id="349" w:author="user" w:date="2017-05-10T18:07:00Z">
                  <w:rPr>
                    <w:del w:id="350" w:author="user" w:date="2017-05-10T11:04:00Z"/>
                    <w:rFonts w:ascii="Times New Roman" w:hAnsi="Times New Roman" w:cs="Times New Roman"/>
                  </w:rPr>
                </w:rPrChange>
              </w:rPr>
            </w:pPr>
            <w:del w:id="351" w:author="user" w:date="2017-05-10T11:04:00Z">
              <w:r w:rsidRPr="00AC5006" w:rsidDel="00C21883">
                <w:rPr>
                  <w:rFonts w:ascii="Times New Roman" w:hAnsi="Times New Roman" w:cs="Times New Roman"/>
                  <w:lang w:val="es-CL"/>
                  <w:rPrChange w:id="352" w:author="user" w:date="2017-05-10T18:07:00Z">
                    <w:rPr>
                      <w:rFonts w:ascii="Times New Roman" w:hAnsi="Times New Roman" w:cs="Times New Roman"/>
                    </w:rPr>
                  </w:rPrChange>
                </w:rPr>
                <w:delText>3.1</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53" w:author="user" w:date="2017-05-10T11:04:00Z"/>
                <w:rFonts w:ascii="Times New Roman" w:hAnsi="Times New Roman" w:cs="Times New Roman"/>
                <w:lang w:val="es-CL"/>
                <w:rPrChange w:id="354" w:author="user" w:date="2017-05-10T18:07:00Z">
                  <w:rPr>
                    <w:del w:id="355" w:author="user" w:date="2017-05-10T11:04:00Z"/>
                    <w:rFonts w:ascii="Times New Roman" w:hAnsi="Times New Roman" w:cs="Times New Roman"/>
                  </w:rPr>
                </w:rPrChange>
              </w:rPr>
            </w:pPr>
            <w:del w:id="356" w:author="user" w:date="2017-05-10T11:04:00Z">
              <w:r w:rsidRPr="00AC5006" w:rsidDel="00C21883">
                <w:rPr>
                  <w:rFonts w:ascii="Times New Roman" w:hAnsi="Times New Roman" w:cs="Times New Roman"/>
                  <w:lang w:val="es-CL"/>
                  <w:rPrChange w:id="357" w:author="user" w:date="2017-05-10T18:07:00Z">
                    <w:rPr>
                      <w:rFonts w:ascii="Times New Roman" w:hAnsi="Times New Roman" w:cs="Times New Roman"/>
                    </w:rPr>
                  </w:rPrChange>
                </w:rPr>
                <w:delText>1.6</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58" w:author="user" w:date="2017-05-10T11:04:00Z"/>
                <w:rFonts w:ascii="Times New Roman" w:hAnsi="Times New Roman" w:cs="Times New Roman"/>
                <w:lang w:val="es-CL"/>
                <w:rPrChange w:id="359" w:author="user" w:date="2017-05-10T18:07:00Z">
                  <w:rPr>
                    <w:del w:id="360" w:author="user" w:date="2017-05-10T11:04:00Z"/>
                    <w:rFonts w:ascii="Times New Roman" w:hAnsi="Times New Roman" w:cs="Times New Roman"/>
                  </w:rPr>
                </w:rPrChange>
              </w:rPr>
            </w:pPr>
            <w:del w:id="361" w:author="user" w:date="2017-05-10T11:04:00Z">
              <w:r w:rsidRPr="00AC5006" w:rsidDel="00C21883">
                <w:rPr>
                  <w:rFonts w:ascii="Times New Roman" w:hAnsi="Times New Roman" w:cs="Times New Roman"/>
                  <w:lang w:val="es-CL"/>
                  <w:rPrChange w:id="362" w:author="user" w:date="2017-05-10T18:07:00Z">
                    <w:rPr>
                      <w:rFonts w:ascii="Times New Roman" w:hAnsi="Times New Roman" w:cs="Times New Roman"/>
                    </w:rPr>
                  </w:rPrChange>
                </w:rPr>
                <w:delText>3.5</w:delText>
              </w:r>
            </w:del>
          </w:p>
        </w:tc>
      </w:tr>
      <w:tr w:rsidR="00A76BEF" w:rsidRPr="00AC5006" w:rsidDel="00C21883" w:rsidTr="002D5CE4">
        <w:trPr>
          <w:trHeight w:val="259"/>
          <w:del w:id="36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64" w:author="user" w:date="2017-05-10T11:04:00Z"/>
                <w:rFonts w:ascii="Times New Roman" w:hAnsi="Times New Roman" w:cs="Times New Roman"/>
                <w:lang w:val="es-CL"/>
                <w:rPrChange w:id="365" w:author="user" w:date="2017-05-10T18:07:00Z">
                  <w:rPr>
                    <w:del w:id="366" w:author="user" w:date="2017-05-10T11:04:00Z"/>
                    <w:rFonts w:ascii="Times New Roman" w:hAnsi="Times New Roman" w:cs="Times New Roman"/>
                  </w:rPr>
                </w:rPrChange>
              </w:rPr>
            </w:pPr>
            <w:del w:id="367" w:author="user" w:date="2017-05-10T11:04:00Z">
              <w:r w:rsidRPr="00AC5006" w:rsidDel="00C21883">
                <w:rPr>
                  <w:rFonts w:ascii="Times New Roman" w:hAnsi="Times New Roman" w:cs="Times New Roman"/>
                  <w:lang w:val="es-CL"/>
                  <w:rPrChange w:id="368" w:author="user" w:date="2017-05-10T18:07:00Z">
                    <w:rPr>
                      <w:rFonts w:ascii="Times New Roman" w:hAnsi="Times New Roman" w:cs="Times New Roman"/>
                    </w:rPr>
                  </w:rPrChange>
                </w:rPr>
                <w:delText>América Latina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69" w:author="user" w:date="2017-05-10T11:04:00Z"/>
                <w:rFonts w:ascii="Times New Roman" w:hAnsi="Times New Roman" w:cs="Times New Roman"/>
                <w:lang w:val="es-CL"/>
                <w:rPrChange w:id="370" w:author="user" w:date="2017-05-10T18:07:00Z">
                  <w:rPr>
                    <w:del w:id="371" w:author="user" w:date="2017-05-10T11:04:00Z"/>
                    <w:rFonts w:ascii="Times New Roman" w:hAnsi="Times New Roman" w:cs="Times New Roman"/>
                  </w:rPr>
                </w:rPrChange>
              </w:rPr>
            </w:pPr>
            <w:del w:id="372" w:author="user" w:date="2017-05-10T11:04:00Z">
              <w:r w:rsidRPr="00AC5006" w:rsidDel="00C21883">
                <w:rPr>
                  <w:rFonts w:ascii="Times New Roman" w:hAnsi="Times New Roman" w:cs="Times New Roman"/>
                  <w:lang w:val="es-CL"/>
                  <w:rPrChange w:id="373" w:author="user" w:date="2017-05-10T18:07:00Z">
                    <w:rPr>
                      <w:rFonts w:ascii="Times New Roman" w:hAnsi="Times New Roman" w:cs="Times New Roman"/>
                    </w:rPr>
                  </w:rPrChange>
                </w:rPr>
                <w:delText>0.8</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74" w:author="user" w:date="2017-05-10T11:04:00Z"/>
                <w:rFonts w:ascii="Times New Roman" w:hAnsi="Times New Roman" w:cs="Times New Roman"/>
                <w:lang w:val="es-CL"/>
                <w:rPrChange w:id="375" w:author="user" w:date="2017-05-10T18:07:00Z">
                  <w:rPr>
                    <w:del w:id="376" w:author="user" w:date="2017-05-10T11:04:00Z"/>
                    <w:rFonts w:ascii="Times New Roman" w:hAnsi="Times New Roman" w:cs="Times New Roman"/>
                  </w:rPr>
                </w:rPrChange>
              </w:rPr>
            </w:pPr>
            <w:del w:id="377" w:author="user" w:date="2017-05-10T11:04:00Z">
              <w:r w:rsidRPr="00AC5006" w:rsidDel="00C21883">
                <w:rPr>
                  <w:rFonts w:ascii="Times New Roman" w:hAnsi="Times New Roman" w:cs="Times New Roman"/>
                  <w:lang w:val="es-CL"/>
                  <w:rPrChange w:id="378" w:author="user" w:date="2017-05-10T18:07:00Z">
                    <w:rPr>
                      <w:rFonts w:ascii="Times New Roman" w:hAnsi="Times New Roman" w:cs="Times New Roman"/>
                    </w:rPr>
                  </w:rPrChange>
                </w:rPr>
                <w:delText>0.9</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79" w:author="user" w:date="2017-05-10T11:04:00Z"/>
                <w:rFonts w:ascii="Times New Roman" w:hAnsi="Times New Roman" w:cs="Times New Roman"/>
                <w:lang w:val="es-CL"/>
                <w:rPrChange w:id="380" w:author="user" w:date="2017-05-10T18:07:00Z">
                  <w:rPr>
                    <w:del w:id="381" w:author="user" w:date="2017-05-10T11:04:00Z"/>
                    <w:rFonts w:ascii="Times New Roman" w:hAnsi="Times New Roman" w:cs="Times New Roman"/>
                  </w:rPr>
                </w:rPrChange>
              </w:rPr>
            </w:pPr>
            <w:del w:id="382" w:author="user" w:date="2017-05-10T11:04:00Z">
              <w:r w:rsidRPr="00AC5006" w:rsidDel="00C21883">
                <w:rPr>
                  <w:rFonts w:ascii="Times New Roman" w:hAnsi="Times New Roman" w:cs="Times New Roman"/>
                  <w:lang w:val="es-CL"/>
                  <w:rPrChange w:id="383" w:author="user" w:date="2017-05-10T18:07:00Z">
                    <w:rPr>
                      <w:rFonts w:ascii="Times New Roman" w:hAnsi="Times New Roman" w:cs="Times New Roman"/>
                    </w:rPr>
                  </w:rPrChange>
                </w:rPr>
                <w:delText>0.5</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84" w:author="user" w:date="2017-05-10T11:04:00Z"/>
                <w:rFonts w:ascii="Times New Roman" w:hAnsi="Times New Roman" w:cs="Times New Roman"/>
                <w:lang w:val="es-CL"/>
                <w:rPrChange w:id="385" w:author="user" w:date="2017-05-10T18:07:00Z">
                  <w:rPr>
                    <w:del w:id="386" w:author="user" w:date="2017-05-10T11:04:00Z"/>
                    <w:rFonts w:ascii="Times New Roman" w:hAnsi="Times New Roman" w:cs="Times New Roman"/>
                  </w:rPr>
                </w:rPrChange>
              </w:rPr>
            </w:pPr>
            <w:del w:id="387" w:author="user" w:date="2017-05-10T11:04:00Z">
              <w:r w:rsidRPr="00AC5006" w:rsidDel="00C21883">
                <w:rPr>
                  <w:rFonts w:ascii="Times New Roman" w:hAnsi="Times New Roman" w:cs="Times New Roman"/>
                  <w:lang w:val="es-CL"/>
                  <w:rPrChange w:id="388" w:author="user" w:date="2017-05-10T18:07:00Z">
                    <w:rPr>
                      <w:rFonts w:ascii="Times New Roman" w:hAnsi="Times New Roman" w:cs="Times New Roman"/>
                    </w:rPr>
                  </w:rPrChange>
                </w:rPr>
                <w:delText>1.1</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89" w:author="user" w:date="2017-05-10T11:04:00Z"/>
                <w:rFonts w:ascii="Times New Roman" w:hAnsi="Times New Roman" w:cs="Times New Roman"/>
                <w:lang w:val="es-CL"/>
                <w:rPrChange w:id="390" w:author="user" w:date="2017-05-10T18:07:00Z">
                  <w:rPr>
                    <w:del w:id="391" w:author="user" w:date="2017-05-10T11:04:00Z"/>
                    <w:rFonts w:ascii="Times New Roman" w:hAnsi="Times New Roman" w:cs="Times New Roman"/>
                  </w:rPr>
                </w:rPrChange>
              </w:rPr>
            </w:pPr>
            <w:del w:id="392" w:author="user" w:date="2017-05-10T11:04:00Z">
              <w:r w:rsidRPr="00AC5006" w:rsidDel="00C21883">
                <w:rPr>
                  <w:rFonts w:ascii="Times New Roman" w:hAnsi="Times New Roman" w:cs="Times New Roman"/>
                  <w:lang w:val="es-CL"/>
                  <w:rPrChange w:id="393" w:author="user" w:date="2017-05-10T18:07:00Z">
                    <w:rPr>
                      <w:rFonts w:ascii="Times New Roman" w:hAnsi="Times New Roman" w:cs="Times New Roman"/>
                    </w:rPr>
                  </w:rPrChange>
                </w:rPr>
                <w:delText>0.7</w:delText>
              </w:r>
            </w:del>
          </w:p>
        </w:tc>
      </w:tr>
      <w:tr w:rsidR="00A76BEF" w:rsidRPr="00AC5006" w:rsidDel="00C21883" w:rsidTr="002D5CE4">
        <w:trPr>
          <w:trHeight w:val="259"/>
          <w:del w:id="394"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395" w:author="user" w:date="2017-05-10T11:04:00Z"/>
                <w:rFonts w:ascii="Times New Roman" w:hAnsi="Times New Roman" w:cs="Times New Roman"/>
                <w:lang w:val="es-ES"/>
              </w:rPr>
            </w:pPr>
            <w:del w:id="396" w:author="user" w:date="2017-05-10T11:04:00Z">
              <w:r w:rsidRPr="00411C9E" w:rsidDel="00C21883">
                <w:rPr>
                  <w:rFonts w:ascii="Times New Roman" w:hAnsi="Times New Roman" w:cs="Times New Roman"/>
                  <w:lang w:val="es-ES"/>
                </w:rPr>
                <w:delText>Medio Oriente y Africa del Norte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397" w:author="user" w:date="2017-05-10T11:04:00Z"/>
                <w:rFonts w:ascii="Times New Roman" w:hAnsi="Times New Roman" w:cs="Times New Roman"/>
                <w:lang w:val="es-CL"/>
                <w:rPrChange w:id="398" w:author="user" w:date="2017-05-10T18:07:00Z">
                  <w:rPr>
                    <w:del w:id="399" w:author="user" w:date="2017-05-10T11:04:00Z"/>
                    <w:rFonts w:ascii="Times New Roman" w:hAnsi="Times New Roman" w:cs="Times New Roman"/>
                  </w:rPr>
                </w:rPrChange>
              </w:rPr>
            </w:pPr>
            <w:del w:id="400" w:author="user" w:date="2017-05-10T11:04:00Z">
              <w:r w:rsidRPr="00AC5006" w:rsidDel="00C21883">
                <w:rPr>
                  <w:rFonts w:ascii="Times New Roman" w:hAnsi="Times New Roman" w:cs="Times New Roman"/>
                  <w:lang w:val="es-CL"/>
                  <w:rPrChange w:id="401" w:author="user" w:date="2017-05-10T18:07:00Z">
                    <w:rPr>
                      <w:rFonts w:ascii="Times New Roman" w:hAnsi="Times New Roman" w:cs="Times New Roman"/>
                    </w:rPr>
                  </w:rPrChange>
                </w:rPr>
                <w:delText>-0.9</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02" w:author="user" w:date="2017-05-10T11:04:00Z"/>
                <w:rFonts w:ascii="Times New Roman" w:hAnsi="Times New Roman" w:cs="Times New Roman"/>
                <w:lang w:val="es-CL"/>
                <w:rPrChange w:id="403" w:author="user" w:date="2017-05-10T18:07:00Z">
                  <w:rPr>
                    <w:del w:id="404" w:author="user" w:date="2017-05-10T11:04:00Z"/>
                    <w:rFonts w:ascii="Times New Roman" w:hAnsi="Times New Roman" w:cs="Times New Roman"/>
                  </w:rPr>
                </w:rPrChange>
              </w:rPr>
            </w:pPr>
            <w:del w:id="405" w:author="user" w:date="2017-05-10T11:04:00Z">
              <w:r w:rsidRPr="00AC5006" w:rsidDel="00C21883">
                <w:rPr>
                  <w:rFonts w:ascii="Times New Roman" w:hAnsi="Times New Roman" w:cs="Times New Roman"/>
                  <w:lang w:val="es-CL"/>
                  <w:rPrChange w:id="406" w:author="user" w:date="2017-05-10T18:07:00Z">
                    <w:rPr>
                      <w:rFonts w:ascii="Times New Roman" w:hAnsi="Times New Roman" w:cs="Times New Roman"/>
                    </w:rPr>
                  </w:rPrChange>
                </w:rPr>
                <w:delText>1.0</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07" w:author="user" w:date="2017-05-10T11:04:00Z"/>
                <w:rFonts w:ascii="Times New Roman" w:hAnsi="Times New Roman" w:cs="Times New Roman"/>
                <w:lang w:val="es-CL"/>
                <w:rPrChange w:id="408" w:author="user" w:date="2017-05-10T18:07:00Z">
                  <w:rPr>
                    <w:del w:id="409" w:author="user" w:date="2017-05-10T11:04:00Z"/>
                    <w:rFonts w:ascii="Times New Roman" w:hAnsi="Times New Roman" w:cs="Times New Roman"/>
                  </w:rPr>
                </w:rPrChange>
              </w:rPr>
            </w:pPr>
            <w:del w:id="410" w:author="user" w:date="2017-05-10T11:04:00Z">
              <w:r w:rsidRPr="00AC5006" w:rsidDel="00C21883">
                <w:rPr>
                  <w:rFonts w:ascii="Times New Roman" w:hAnsi="Times New Roman" w:cs="Times New Roman"/>
                  <w:lang w:val="es-CL"/>
                  <w:rPrChange w:id="411" w:author="user" w:date="2017-05-10T18:07:00Z">
                    <w:rPr>
                      <w:rFonts w:ascii="Times New Roman" w:hAnsi="Times New Roman" w:cs="Times New Roman"/>
                    </w:rPr>
                  </w:rPrChange>
                </w:rPr>
                <w:delText>1.3</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12" w:author="user" w:date="2017-05-10T11:04:00Z"/>
                <w:rFonts w:ascii="Times New Roman" w:hAnsi="Times New Roman" w:cs="Times New Roman"/>
                <w:lang w:val="es-CL"/>
                <w:rPrChange w:id="413" w:author="user" w:date="2017-05-10T18:07:00Z">
                  <w:rPr>
                    <w:del w:id="414" w:author="user" w:date="2017-05-10T11:04:00Z"/>
                    <w:rFonts w:ascii="Times New Roman" w:hAnsi="Times New Roman" w:cs="Times New Roman"/>
                  </w:rPr>
                </w:rPrChange>
              </w:rPr>
            </w:pPr>
            <w:del w:id="415" w:author="user" w:date="2017-05-10T11:04:00Z">
              <w:r w:rsidRPr="00AC5006" w:rsidDel="00C21883">
                <w:rPr>
                  <w:rFonts w:ascii="Times New Roman" w:hAnsi="Times New Roman" w:cs="Times New Roman"/>
                  <w:lang w:val="es-CL"/>
                  <w:rPrChange w:id="416" w:author="user" w:date="2017-05-10T18:07:00Z">
                    <w:rPr>
                      <w:rFonts w:ascii="Times New Roman" w:hAnsi="Times New Roman" w:cs="Times New Roman"/>
                    </w:rPr>
                  </w:rPrChange>
                </w:rPr>
                <w:delText>0.8</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17" w:author="user" w:date="2017-05-10T11:04:00Z"/>
                <w:rFonts w:ascii="Times New Roman" w:hAnsi="Times New Roman" w:cs="Times New Roman"/>
                <w:lang w:val="es-CL"/>
                <w:rPrChange w:id="418" w:author="user" w:date="2017-05-10T18:07:00Z">
                  <w:rPr>
                    <w:del w:id="419" w:author="user" w:date="2017-05-10T11:04:00Z"/>
                    <w:rFonts w:ascii="Times New Roman" w:hAnsi="Times New Roman" w:cs="Times New Roman"/>
                  </w:rPr>
                </w:rPrChange>
              </w:rPr>
            </w:pPr>
            <w:del w:id="420" w:author="user" w:date="2017-05-10T11:04:00Z">
              <w:r w:rsidRPr="00AC5006" w:rsidDel="00C21883">
                <w:rPr>
                  <w:rFonts w:ascii="Times New Roman" w:hAnsi="Times New Roman" w:cs="Times New Roman"/>
                  <w:lang w:val="es-CL"/>
                  <w:rPrChange w:id="421" w:author="user" w:date="2017-05-10T18:07:00Z">
                    <w:rPr>
                      <w:rFonts w:ascii="Times New Roman" w:hAnsi="Times New Roman" w:cs="Times New Roman"/>
                    </w:rPr>
                  </w:rPrChange>
                </w:rPr>
                <w:delText>0.3</w:delText>
              </w:r>
            </w:del>
          </w:p>
        </w:tc>
      </w:tr>
      <w:tr w:rsidR="00A76BEF" w:rsidRPr="00AC5006" w:rsidDel="00C21883" w:rsidTr="002D5CE4">
        <w:trPr>
          <w:trHeight w:val="259"/>
          <w:del w:id="422"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23" w:author="user" w:date="2017-05-10T11:04:00Z"/>
                <w:rFonts w:ascii="Times New Roman" w:hAnsi="Times New Roman" w:cs="Times New Roman"/>
                <w:lang w:val="es-CL"/>
                <w:rPrChange w:id="424" w:author="user" w:date="2017-05-10T18:07:00Z">
                  <w:rPr>
                    <w:del w:id="425" w:author="user" w:date="2017-05-10T11:04:00Z"/>
                    <w:rFonts w:ascii="Times New Roman" w:hAnsi="Times New Roman" w:cs="Times New Roman"/>
                  </w:rPr>
                </w:rPrChange>
              </w:rPr>
            </w:pPr>
            <w:del w:id="426" w:author="user" w:date="2017-05-10T11:04:00Z">
              <w:r w:rsidRPr="00AC5006" w:rsidDel="00C21883">
                <w:rPr>
                  <w:rFonts w:ascii="Times New Roman" w:hAnsi="Times New Roman" w:cs="Times New Roman"/>
                  <w:lang w:val="es-CL"/>
                  <w:rPrChange w:id="427" w:author="user" w:date="2017-05-10T18:07:00Z">
                    <w:rPr>
                      <w:rFonts w:ascii="Times New Roman" w:hAnsi="Times New Roman" w:cs="Times New Roman"/>
                    </w:rPr>
                  </w:rPrChange>
                </w:rPr>
                <w:delText>Africa Sub Sahariana</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28" w:author="user" w:date="2017-05-10T11:04:00Z"/>
                <w:rFonts w:ascii="Times New Roman" w:hAnsi="Times New Roman" w:cs="Times New Roman"/>
                <w:lang w:val="es-CL"/>
                <w:rPrChange w:id="429" w:author="user" w:date="2017-05-10T18:07:00Z">
                  <w:rPr>
                    <w:del w:id="430" w:author="user" w:date="2017-05-10T11:04:00Z"/>
                    <w:rFonts w:ascii="Times New Roman" w:hAnsi="Times New Roman" w:cs="Times New Roman"/>
                  </w:rPr>
                </w:rPrChange>
              </w:rPr>
            </w:pPr>
            <w:del w:id="431" w:author="user" w:date="2017-05-10T11:04:00Z">
              <w:r w:rsidRPr="00AC5006" w:rsidDel="00C21883">
                <w:rPr>
                  <w:rFonts w:ascii="Times New Roman" w:hAnsi="Times New Roman" w:cs="Times New Roman"/>
                  <w:lang w:val="es-CL"/>
                  <w:rPrChange w:id="432" w:author="user" w:date="2017-05-10T18:07:00Z">
                    <w:rPr>
                      <w:rFonts w:ascii="Times New Roman" w:hAnsi="Times New Roman" w:cs="Times New Roman"/>
                    </w:rPr>
                  </w:rPrChange>
                </w:rPr>
                <w:delText>-1.7</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33" w:author="user" w:date="2017-05-10T11:04:00Z"/>
                <w:rFonts w:ascii="Times New Roman" w:hAnsi="Times New Roman" w:cs="Times New Roman"/>
                <w:lang w:val="es-CL"/>
                <w:rPrChange w:id="434" w:author="user" w:date="2017-05-10T18:07:00Z">
                  <w:rPr>
                    <w:del w:id="435" w:author="user" w:date="2017-05-10T11:04:00Z"/>
                    <w:rFonts w:ascii="Times New Roman" w:hAnsi="Times New Roman" w:cs="Times New Roman"/>
                  </w:rPr>
                </w:rPrChange>
              </w:rPr>
            </w:pPr>
            <w:del w:id="436" w:author="user" w:date="2017-05-10T11:04:00Z">
              <w:r w:rsidRPr="00AC5006" w:rsidDel="00C21883">
                <w:rPr>
                  <w:rFonts w:ascii="Times New Roman" w:hAnsi="Times New Roman" w:cs="Times New Roman"/>
                  <w:lang w:val="es-CL"/>
                  <w:rPrChange w:id="437" w:author="user" w:date="2017-05-10T18:07:00Z">
                    <w:rPr>
                      <w:rFonts w:ascii="Times New Roman" w:hAnsi="Times New Roman" w:cs="Times New Roman"/>
                    </w:rPr>
                  </w:rPrChange>
                </w:rPr>
                <w:delText>0.8</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38" w:author="user" w:date="2017-05-10T11:04:00Z"/>
                <w:rFonts w:ascii="Times New Roman" w:hAnsi="Times New Roman" w:cs="Times New Roman"/>
                <w:lang w:val="es-CL"/>
                <w:rPrChange w:id="439" w:author="user" w:date="2017-05-10T18:07:00Z">
                  <w:rPr>
                    <w:del w:id="440" w:author="user" w:date="2017-05-10T11:04:00Z"/>
                    <w:rFonts w:ascii="Times New Roman" w:hAnsi="Times New Roman" w:cs="Times New Roman"/>
                  </w:rPr>
                </w:rPrChange>
              </w:rPr>
            </w:pPr>
            <w:del w:id="441" w:author="user" w:date="2017-05-10T11:04:00Z">
              <w:r w:rsidRPr="00AC5006" w:rsidDel="00C21883">
                <w:rPr>
                  <w:rFonts w:ascii="Times New Roman" w:hAnsi="Times New Roman" w:cs="Times New Roman"/>
                  <w:lang w:val="es-CL"/>
                  <w:rPrChange w:id="442" w:author="user" w:date="2017-05-10T18:07:00Z">
                    <w:rPr>
                      <w:rFonts w:ascii="Times New Roman" w:hAnsi="Times New Roman" w:cs="Times New Roman"/>
                    </w:rPr>
                  </w:rPrChange>
                </w:rPr>
                <w:delText>3.7</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43" w:author="user" w:date="2017-05-10T11:04:00Z"/>
                <w:rFonts w:ascii="Times New Roman" w:hAnsi="Times New Roman" w:cs="Times New Roman"/>
                <w:lang w:val="es-CL"/>
                <w:rPrChange w:id="444" w:author="user" w:date="2017-05-10T18:07:00Z">
                  <w:rPr>
                    <w:del w:id="445" w:author="user" w:date="2017-05-10T11:04:00Z"/>
                    <w:rFonts w:ascii="Times New Roman" w:hAnsi="Times New Roman" w:cs="Times New Roman"/>
                  </w:rPr>
                </w:rPrChange>
              </w:rPr>
            </w:pPr>
            <w:del w:id="446" w:author="user" w:date="2017-05-10T11:04:00Z">
              <w:r w:rsidRPr="00AC5006" w:rsidDel="00C21883">
                <w:rPr>
                  <w:rFonts w:ascii="Times New Roman" w:hAnsi="Times New Roman" w:cs="Times New Roman"/>
                  <w:lang w:val="es-CL"/>
                  <w:rPrChange w:id="447" w:author="user" w:date="2017-05-10T18:07:00Z">
                    <w:rPr>
                      <w:rFonts w:ascii="Times New Roman" w:hAnsi="Times New Roman" w:cs="Times New Roman"/>
                    </w:rPr>
                  </w:rPrChange>
                </w:rPr>
                <w:delText>3.2</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48" w:author="user" w:date="2017-05-10T11:04:00Z"/>
                <w:rFonts w:ascii="Times New Roman" w:hAnsi="Times New Roman" w:cs="Times New Roman"/>
                <w:lang w:val="es-CL"/>
                <w:rPrChange w:id="449" w:author="user" w:date="2017-05-10T18:07:00Z">
                  <w:rPr>
                    <w:del w:id="450" w:author="user" w:date="2017-05-10T11:04:00Z"/>
                    <w:rFonts w:ascii="Times New Roman" w:hAnsi="Times New Roman" w:cs="Times New Roman"/>
                  </w:rPr>
                </w:rPrChange>
              </w:rPr>
            </w:pPr>
            <w:del w:id="451" w:author="user" w:date="2017-05-10T11:04:00Z">
              <w:r w:rsidRPr="00AC5006" w:rsidDel="00C21883">
                <w:rPr>
                  <w:rFonts w:ascii="Times New Roman" w:hAnsi="Times New Roman" w:cs="Times New Roman"/>
                  <w:lang w:val="es-CL"/>
                  <w:rPrChange w:id="452" w:author="user" w:date="2017-05-10T18:07:00Z">
                    <w:rPr>
                      <w:rFonts w:ascii="Times New Roman" w:hAnsi="Times New Roman" w:cs="Times New Roman"/>
                    </w:rPr>
                  </w:rPrChange>
                </w:rPr>
                <w:delText>2.4</w:delText>
              </w:r>
            </w:del>
          </w:p>
        </w:tc>
      </w:tr>
      <w:tr w:rsidR="00A76BEF" w:rsidRPr="00AC5006" w:rsidDel="00C21883" w:rsidTr="002D5CE4">
        <w:trPr>
          <w:trHeight w:val="259"/>
          <w:del w:id="453" w:author="user" w:date="2017-05-10T11:04:00Z"/>
        </w:trPr>
        <w:tc>
          <w:tcPr>
            <w:tcW w:w="3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411C9E" w:rsidDel="00C21883" w:rsidRDefault="00A76BEF" w:rsidP="002D5CE4">
            <w:pPr>
              <w:spacing w:after="0"/>
              <w:jc w:val="center"/>
              <w:rPr>
                <w:del w:id="454" w:author="user" w:date="2017-05-10T11:04:00Z"/>
                <w:rFonts w:ascii="Times New Roman" w:hAnsi="Times New Roman" w:cs="Times New Roman"/>
                <w:lang w:val="es-ES"/>
              </w:rPr>
            </w:pPr>
            <w:del w:id="455" w:author="user" w:date="2017-05-10T11:04:00Z">
              <w:r w:rsidRPr="00411C9E" w:rsidDel="00C21883">
                <w:rPr>
                  <w:rFonts w:ascii="Times New Roman" w:hAnsi="Times New Roman" w:cs="Times New Roman"/>
                  <w:lang w:val="es-ES"/>
                </w:rPr>
                <w:delText>Rusia, Asia Central y Europa del Sudeste</w:delText>
              </w:r>
            </w:del>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56" w:author="user" w:date="2017-05-10T11:04:00Z"/>
                <w:rFonts w:ascii="Times New Roman" w:hAnsi="Times New Roman" w:cs="Times New Roman"/>
                <w:lang w:val="es-CL"/>
                <w:rPrChange w:id="457" w:author="user" w:date="2017-05-10T18:07:00Z">
                  <w:rPr>
                    <w:del w:id="458" w:author="user" w:date="2017-05-10T11:04:00Z"/>
                    <w:rFonts w:ascii="Times New Roman" w:hAnsi="Times New Roman" w:cs="Times New Roman"/>
                  </w:rPr>
                </w:rPrChange>
              </w:rPr>
            </w:pPr>
            <w:del w:id="459" w:author="user" w:date="2017-05-10T11:04:00Z">
              <w:r w:rsidRPr="00AC5006" w:rsidDel="00C21883">
                <w:rPr>
                  <w:rFonts w:ascii="Times New Roman" w:hAnsi="Times New Roman" w:cs="Times New Roman"/>
                  <w:lang w:val="es-CL"/>
                  <w:rPrChange w:id="460" w:author="user" w:date="2017-05-10T18:07:00Z">
                    <w:rPr>
                      <w:rFonts w:ascii="Times New Roman" w:hAnsi="Times New Roman" w:cs="Times New Roman"/>
                    </w:rPr>
                  </w:rPrChange>
                </w:rPr>
                <w:delText>-5.6</w:delText>
              </w:r>
            </w:del>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61" w:author="user" w:date="2017-05-10T11:04:00Z"/>
                <w:rFonts w:ascii="Times New Roman" w:hAnsi="Times New Roman" w:cs="Times New Roman"/>
                <w:lang w:val="es-CL"/>
                <w:rPrChange w:id="462" w:author="user" w:date="2017-05-10T18:07:00Z">
                  <w:rPr>
                    <w:del w:id="463" w:author="user" w:date="2017-05-10T11:04:00Z"/>
                    <w:rFonts w:ascii="Times New Roman" w:hAnsi="Times New Roman" w:cs="Times New Roman"/>
                  </w:rPr>
                </w:rPrChange>
              </w:rPr>
            </w:pPr>
            <w:del w:id="464" w:author="user" w:date="2017-05-10T11:04:00Z">
              <w:r w:rsidRPr="00AC5006" w:rsidDel="00C21883">
                <w:rPr>
                  <w:rFonts w:ascii="Times New Roman" w:hAnsi="Times New Roman" w:cs="Times New Roman"/>
                  <w:lang w:val="es-CL"/>
                  <w:rPrChange w:id="465" w:author="user" w:date="2017-05-10T18:07:00Z">
                    <w:rPr>
                      <w:rFonts w:ascii="Times New Roman" w:hAnsi="Times New Roman" w:cs="Times New Roman"/>
                    </w:rPr>
                  </w:rPrChange>
                </w:rPr>
                <w:delText>1.7</w:delText>
              </w:r>
            </w:del>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66" w:author="user" w:date="2017-05-10T11:04:00Z"/>
                <w:rFonts w:ascii="Times New Roman" w:hAnsi="Times New Roman" w:cs="Times New Roman"/>
                <w:lang w:val="es-CL"/>
                <w:rPrChange w:id="467" w:author="user" w:date="2017-05-10T18:07:00Z">
                  <w:rPr>
                    <w:del w:id="468" w:author="user" w:date="2017-05-10T11:04:00Z"/>
                    <w:rFonts w:ascii="Times New Roman" w:hAnsi="Times New Roman" w:cs="Times New Roman"/>
                  </w:rPr>
                </w:rPrChange>
              </w:rPr>
            </w:pPr>
            <w:del w:id="469" w:author="user" w:date="2017-05-10T11:04:00Z">
              <w:r w:rsidRPr="00AC5006" w:rsidDel="00C21883">
                <w:rPr>
                  <w:rFonts w:ascii="Times New Roman" w:hAnsi="Times New Roman" w:cs="Times New Roman"/>
                  <w:lang w:val="es-CL"/>
                  <w:rPrChange w:id="470" w:author="user" w:date="2017-05-10T18:07:00Z">
                    <w:rPr>
                      <w:rFonts w:ascii="Times New Roman" w:hAnsi="Times New Roman" w:cs="Times New Roman"/>
                    </w:rPr>
                  </w:rPrChange>
                </w:rPr>
                <w:delText>5.6</w:delText>
              </w:r>
            </w:del>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71" w:author="user" w:date="2017-05-10T11:04:00Z"/>
                <w:rFonts w:ascii="Times New Roman" w:hAnsi="Times New Roman" w:cs="Times New Roman"/>
                <w:lang w:val="es-CL"/>
                <w:rPrChange w:id="472" w:author="user" w:date="2017-05-10T18:07:00Z">
                  <w:rPr>
                    <w:del w:id="473" w:author="user" w:date="2017-05-10T11:04:00Z"/>
                    <w:rFonts w:ascii="Times New Roman" w:hAnsi="Times New Roman" w:cs="Times New Roman"/>
                  </w:rPr>
                </w:rPrChange>
              </w:rPr>
            </w:pPr>
            <w:del w:id="474" w:author="user" w:date="2017-05-10T11:04:00Z">
              <w:r w:rsidRPr="00AC5006" w:rsidDel="00C21883">
                <w:rPr>
                  <w:rFonts w:ascii="Times New Roman" w:hAnsi="Times New Roman" w:cs="Times New Roman"/>
                  <w:lang w:val="es-CL"/>
                  <w:rPrChange w:id="475" w:author="user" w:date="2017-05-10T18:07:00Z">
                    <w:rPr>
                      <w:rFonts w:ascii="Times New Roman" w:hAnsi="Times New Roman" w:cs="Times New Roman"/>
                    </w:rPr>
                  </w:rPrChange>
                </w:rPr>
                <w:delText>1.4</w:delText>
              </w:r>
            </w:del>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A76BEF" w:rsidRPr="00AC5006" w:rsidDel="00C21883" w:rsidRDefault="00A76BEF" w:rsidP="002D5CE4">
            <w:pPr>
              <w:spacing w:after="0"/>
              <w:jc w:val="center"/>
              <w:rPr>
                <w:del w:id="476" w:author="user" w:date="2017-05-10T11:04:00Z"/>
                <w:rFonts w:ascii="Times New Roman" w:hAnsi="Times New Roman" w:cs="Times New Roman"/>
                <w:lang w:val="es-CL"/>
                <w:rPrChange w:id="477" w:author="user" w:date="2017-05-10T18:07:00Z">
                  <w:rPr>
                    <w:del w:id="478" w:author="user" w:date="2017-05-10T11:04:00Z"/>
                    <w:rFonts w:ascii="Times New Roman" w:hAnsi="Times New Roman" w:cs="Times New Roman"/>
                  </w:rPr>
                </w:rPrChange>
              </w:rPr>
            </w:pPr>
            <w:del w:id="479" w:author="user" w:date="2017-05-10T11:04:00Z">
              <w:r w:rsidRPr="00AC5006" w:rsidDel="00C21883">
                <w:rPr>
                  <w:rFonts w:ascii="Times New Roman" w:hAnsi="Times New Roman" w:cs="Times New Roman"/>
                  <w:lang w:val="es-CL"/>
                  <w:rPrChange w:id="480" w:author="user" w:date="2017-05-10T18:07:00Z">
                    <w:rPr>
                      <w:rFonts w:ascii="Times New Roman" w:hAnsi="Times New Roman" w:cs="Times New Roman"/>
                    </w:rPr>
                  </w:rPrChange>
                </w:rPr>
                <w:delText>1.7</w:delText>
              </w:r>
            </w:del>
          </w:p>
        </w:tc>
      </w:tr>
    </w:tbl>
    <w:p w:rsidR="00A76BEF" w:rsidDel="00C21883" w:rsidRDefault="00A76BEF" w:rsidP="00A76BEF">
      <w:pPr>
        <w:rPr>
          <w:del w:id="481" w:author="user" w:date="2017-05-10T11:04:00Z"/>
          <w:rFonts w:ascii="Times New Roman" w:hAnsi="Times New Roman" w:cs="Times New Roman"/>
          <w:sz w:val="20"/>
          <w:szCs w:val="20"/>
          <w:lang w:val="es-ES"/>
        </w:rPr>
      </w:pPr>
      <w:del w:id="482" w:author="user" w:date="2017-05-10T11:04:00Z">
        <w:r w:rsidRPr="003475AA" w:rsidDel="00C21883">
          <w:rPr>
            <w:rFonts w:ascii="Times New Roman" w:hAnsi="Times New Roman" w:cs="Times New Roman"/>
            <w:sz w:val="20"/>
            <w:szCs w:val="20"/>
            <w:lang w:val="es-ES"/>
          </w:rPr>
          <w:delText>Fuente: CEPAL sobre la base</w:delText>
        </w:r>
        <w:r w:rsidDel="00C21883">
          <w:rPr>
            <w:rFonts w:ascii="Times New Roman" w:hAnsi="Times New Roman" w:cs="Times New Roman"/>
            <w:sz w:val="20"/>
            <w:szCs w:val="20"/>
            <w:lang w:val="es-ES"/>
          </w:rPr>
          <w:delText xml:space="preserve"> de The Conference Board (2015)</w:delText>
        </w:r>
      </w:del>
    </w:p>
    <w:p w:rsidR="00A76BEF" w:rsidRPr="003475AA" w:rsidDel="00C21883" w:rsidRDefault="00A76BEF" w:rsidP="00A76BEF">
      <w:pPr>
        <w:rPr>
          <w:del w:id="483" w:author="user" w:date="2017-05-10T11:04:00Z"/>
          <w:rFonts w:ascii="Times New Roman" w:hAnsi="Times New Roman" w:cs="Times New Roman"/>
          <w:sz w:val="20"/>
          <w:szCs w:val="20"/>
          <w:lang w:val="es-ES"/>
        </w:rPr>
      </w:pPr>
    </w:p>
    <w:p w:rsidR="00C21883" w:rsidRPr="00C21883" w:rsidRDefault="001637F4" w:rsidP="00C21883">
      <w:pPr>
        <w:pStyle w:val="TableCaption"/>
        <w:rPr>
          <w:ins w:id="484" w:author="user" w:date="2017-05-10T11:04:00Z"/>
          <w:lang w:val="es-CL"/>
          <w:rPrChange w:id="485" w:author="user" w:date="2017-05-10T11:04:00Z">
            <w:rPr>
              <w:ins w:id="486" w:author="user" w:date="2017-05-10T11:04:00Z"/>
            </w:rPr>
          </w:rPrChange>
        </w:rPr>
      </w:pPr>
      <w:ins w:id="487" w:author="user" w:date="2017-05-10T11:04:00Z">
        <w:r w:rsidRPr="001637F4">
          <w:rPr>
            <w:lang w:val="es-CL"/>
            <w:rPrChange w:id="488" w:author="user" w:date="2017-05-10T11:04:00Z">
              <w:rPr>
                <w:i w:val="0"/>
              </w:rPr>
            </w:rPrChange>
          </w:rPr>
          <w:lastRenderedPageBreak/>
          <w:t>Crecimiento de la productividad, economías desarrolladas</w:t>
        </w:r>
      </w:ins>
    </w:p>
    <w:tbl>
      <w:tblPr>
        <w:tblW w:w="0" w:type="pct"/>
        <w:tblLook w:val="04A0"/>
      </w:tblPr>
      <w:tblGrid>
        <w:gridCol w:w="2771"/>
        <w:gridCol w:w="1359"/>
        <w:gridCol w:w="1359"/>
        <w:gridCol w:w="1359"/>
        <w:gridCol w:w="1359"/>
        <w:gridCol w:w="1359"/>
      </w:tblGrid>
      <w:tr w:rsidR="00C21883" w:rsidTr="00C21883">
        <w:trPr>
          <w:ins w:id="489"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490" w:author="user" w:date="2017-05-10T11:04:00Z"/>
              </w:rPr>
            </w:pPr>
            <w:proofErr w:type="spellStart"/>
            <w:ins w:id="491"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492" w:author="user" w:date="2017-05-10T11:04:00Z"/>
              </w:rPr>
            </w:pPr>
            <w:ins w:id="493"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4" w:author="user" w:date="2017-05-10T11:04:00Z"/>
              </w:rPr>
            </w:pPr>
            <w:ins w:id="495"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6" w:author="user" w:date="2017-05-10T11:04:00Z"/>
              </w:rPr>
            </w:pPr>
            <w:ins w:id="497"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498" w:author="user" w:date="2017-05-10T11:04:00Z"/>
              </w:rPr>
            </w:pPr>
            <w:ins w:id="499"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00" w:author="user" w:date="2017-05-10T11:04:00Z"/>
              </w:rPr>
            </w:pPr>
            <w:ins w:id="501" w:author="user" w:date="2017-05-10T11:04:00Z">
              <w:r>
                <w:t>2010-2016</w:t>
              </w:r>
            </w:ins>
          </w:p>
        </w:tc>
      </w:tr>
      <w:tr w:rsidR="00C21883" w:rsidTr="00C21883">
        <w:trPr>
          <w:ins w:id="502" w:author="user" w:date="2017-05-10T11:04:00Z"/>
        </w:trPr>
        <w:tc>
          <w:tcPr>
            <w:tcW w:w="0" w:type="auto"/>
            <w:hideMark/>
          </w:tcPr>
          <w:p w:rsidR="00C21883" w:rsidRDefault="00C21883">
            <w:pPr>
              <w:pStyle w:val="Compact"/>
              <w:rPr>
                <w:ins w:id="503" w:author="user" w:date="2017-05-10T11:04:00Z"/>
              </w:rPr>
            </w:pPr>
            <w:ins w:id="504" w:author="user" w:date="2017-05-10T11:04:00Z">
              <w:r>
                <w:t>United States</w:t>
              </w:r>
            </w:ins>
          </w:p>
        </w:tc>
        <w:tc>
          <w:tcPr>
            <w:tcW w:w="0" w:type="auto"/>
            <w:hideMark/>
          </w:tcPr>
          <w:p w:rsidR="00C21883" w:rsidRDefault="00C21883">
            <w:pPr>
              <w:pStyle w:val="Compact"/>
              <w:jc w:val="center"/>
              <w:rPr>
                <w:ins w:id="505" w:author="user" w:date="2017-05-10T11:04:00Z"/>
              </w:rPr>
            </w:pPr>
            <w:ins w:id="506" w:author="user" w:date="2017-05-10T11:04:00Z">
              <w:r>
                <w:t>1.7</w:t>
              </w:r>
            </w:ins>
          </w:p>
        </w:tc>
        <w:tc>
          <w:tcPr>
            <w:tcW w:w="0" w:type="auto"/>
            <w:hideMark/>
          </w:tcPr>
          <w:p w:rsidR="00C21883" w:rsidRDefault="00C21883">
            <w:pPr>
              <w:pStyle w:val="Compact"/>
              <w:jc w:val="right"/>
              <w:rPr>
                <w:ins w:id="507" w:author="user" w:date="2017-05-10T11:04:00Z"/>
              </w:rPr>
            </w:pPr>
            <w:ins w:id="508" w:author="user" w:date="2017-05-10T11:04:00Z">
              <w:r>
                <w:t>3.1</w:t>
              </w:r>
            </w:ins>
          </w:p>
        </w:tc>
        <w:tc>
          <w:tcPr>
            <w:tcW w:w="0" w:type="auto"/>
            <w:hideMark/>
          </w:tcPr>
          <w:p w:rsidR="00C21883" w:rsidRDefault="00C21883">
            <w:pPr>
              <w:pStyle w:val="Compact"/>
              <w:jc w:val="right"/>
              <w:rPr>
                <w:ins w:id="509" w:author="user" w:date="2017-05-10T11:04:00Z"/>
              </w:rPr>
            </w:pPr>
            <w:ins w:id="510" w:author="user" w:date="2017-05-10T11:04:00Z">
              <w:r>
                <w:t>2.0</w:t>
              </w:r>
            </w:ins>
          </w:p>
        </w:tc>
        <w:tc>
          <w:tcPr>
            <w:tcW w:w="0" w:type="auto"/>
            <w:hideMark/>
          </w:tcPr>
          <w:p w:rsidR="00C21883" w:rsidRDefault="00C21883">
            <w:pPr>
              <w:pStyle w:val="Compact"/>
              <w:jc w:val="right"/>
              <w:rPr>
                <w:ins w:id="511" w:author="user" w:date="2017-05-10T11:04:00Z"/>
              </w:rPr>
            </w:pPr>
            <w:ins w:id="512" w:author="user" w:date="2017-05-10T11:04:00Z">
              <w:r>
                <w:t>0.8</w:t>
              </w:r>
            </w:ins>
          </w:p>
        </w:tc>
        <w:tc>
          <w:tcPr>
            <w:tcW w:w="0" w:type="auto"/>
            <w:hideMark/>
          </w:tcPr>
          <w:p w:rsidR="00C21883" w:rsidRDefault="00C21883">
            <w:pPr>
              <w:pStyle w:val="Compact"/>
              <w:jc w:val="right"/>
              <w:rPr>
                <w:ins w:id="513" w:author="user" w:date="2017-05-10T11:04:00Z"/>
              </w:rPr>
            </w:pPr>
            <w:ins w:id="514" w:author="user" w:date="2017-05-10T11:04:00Z">
              <w:r>
                <w:t>1.1</w:t>
              </w:r>
            </w:ins>
          </w:p>
        </w:tc>
      </w:tr>
      <w:tr w:rsidR="00C21883" w:rsidTr="00C21883">
        <w:trPr>
          <w:ins w:id="515" w:author="user" w:date="2017-05-10T11:04:00Z"/>
        </w:trPr>
        <w:tc>
          <w:tcPr>
            <w:tcW w:w="0" w:type="auto"/>
            <w:hideMark/>
          </w:tcPr>
          <w:p w:rsidR="00C21883" w:rsidRDefault="00C21883">
            <w:pPr>
              <w:pStyle w:val="Compact"/>
              <w:rPr>
                <w:ins w:id="516" w:author="user" w:date="2017-05-10T11:04:00Z"/>
              </w:rPr>
            </w:pPr>
            <w:ins w:id="517" w:author="user" w:date="2017-05-10T11:04:00Z">
              <w:r>
                <w:t>Other Mature Economies</w:t>
              </w:r>
            </w:ins>
          </w:p>
        </w:tc>
        <w:tc>
          <w:tcPr>
            <w:tcW w:w="0" w:type="auto"/>
            <w:hideMark/>
          </w:tcPr>
          <w:p w:rsidR="00C21883" w:rsidRDefault="00C21883">
            <w:pPr>
              <w:pStyle w:val="Compact"/>
              <w:jc w:val="center"/>
              <w:rPr>
                <w:ins w:id="518" w:author="user" w:date="2017-05-10T11:04:00Z"/>
              </w:rPr>
            </w:pPr>
            <w:ins w:id="519" w:author="user" w:date="2017-05-10T11:04:00Z">
              <w:r>
                <w:t>3.4</w:t>
              </w:r>
            </w:ins>
          </w:p>
        </w:tc>
        <w:tc>
          <w:tcPr>
            <w:tcW w:w="0" w:type="auto"/>
            <w:hideMark/>
          </w:tcPr>
          <w:p w:rsidR="00C21883" w:rsidRDefault="00C21883">
            <w:pPr>
              <w:pStyle w:val="Compact"/>
              <w:jc w:val="right"/>
              <w:rPr>
                <w:ins w:id="520" w:author="user" w:date="2017-05-10T11:04:00Z"/>
              </w:rPr>
            </w:pPr>
            <w:ins w:id="521" w:author="user" w:date="2017-05-10T11:04:00Z">
              <w:r>
                <w:t>3.8</w:t>
              </w:r>
            </w:ins>
          </w:p>
        </w:tc>
        <w:tc>
          <w:tcPr>
            <w:tcW w:w="0" w:type="auto"/>
            <w:hideMark/>
          </w:tcPr>
          <w:p w:rsidR="00C21883" w:rsidRDefault="00C21883">
            <w:pPr>
              <w:pStyle w:val="Compact"/>
              <w:jc w:val="right"/>
              <w:rPr>
                <w:ins w:id="522" w:author="user" w:date="2017-05-10T11:04:00Z"/>
              </w:rPr>
            </w:pPr>
            <w:ins w:id="523" w:author="user" w:date="2017-05-10T11:04:00Z">
              <w:r>
                <w:t>2.8</w:t>
              </w:r>
            </w:ins>
          </w:p>
        </w:tc>
        <w:tc>
          <w:tcPr>
            <w:tcW w:w="0" w:type="auto"/>
            <w:hideMark/>
          </w:tcPr>
          <w:p w:rsidR="00C21883" w:rsidRDefault="00C21883">
            <w:pPr>
              <w:pStyle w:val="Compact"/>
              <w:jc w:val="right"/>
              <w:rPr>
                <w:ins w:id="524" w:author="user" w:date="2017-05-10T11:04:00Z"/>
              </w:rPr>
            </w:pPr>
            <w:ins w:id="525" w:author="user" w:date="2017-05-10T11:04:00Z">
              <w:r>
                <w:t>1.5</w:t>
              </w:r>
            </w:ins>
          </w:p>
        </w:tc>
        <w:tc>
          <w:tcPr>
            <w:tcW w:w="0" w:type="auto"/>
            <w:hideMark/>
          </w:tcPr>
          <w:p w:rsidR="00C21883" w:rsidRDefault="00C21883">
            <w:pPr>
              <w:pStyle w:val="Compact"/>
              <w:jc w:val="right"/>
              <w:rPr>
                <w:ins w:id="526" w:author="user" w:date="2017-05-10T11:04:00Z"/>
              </w:rPr>
            </w:pPr>
            <w:ins w:id="527" w:author="user" w:date="2017-05-10T11:04:00Z">
              <w:r>
                <w:t>2.2</w:t>
              </w:r>
            </w:ins>
          </w:p>
        </w:tc>
      </w:tr>
      <w:tr w:rsidR="00C21883" w:rsidTr="00C21883">
        <w:trPr>
          <w:ins w:id="528" w:author="user" w:date="2017-05-10T11:04:00Z"/>
        </w:trPr>
        <w:tc>
          <w:tcPr>
            <w:tcW w:w="0" w:type="auto"/>
            <w:hideMark/>
          </w:tcPr>
          <w:p w:rsidR="00C21883" w:rsidRDefault="00C21883">
            <w:pPr>
              <w:pStyle w:val="Compact"/>
              <w:rPr>
                <w:ins w:id="529" w:author="user" w:date="2017-05-10T11:04:00Z"/>
              </w:rPr>
            </w:pPr>
            <w:ins w:id="530" w:author="user" w:date="2017-05-10T11:04:00Z">
              <w:r>
                <w:t>Euro Area</w:t>
              </w:r>
            </w:ins>
          </w:p>
        </w:tc>
        <w:tc>
          <w:tcPr>
            <w:tcW w:w="0" w:type="auto"/>
            <w:hideMark/>
          </w:tcPr>
          <w:p w:rsidR="00C21883" w:rsidRDefault="00C21883">
            <w:pPr>
              <w:pStyle w:val="Compact"/>
              <w:jc w:val="center"/>
              <w:rPr>
                <w:ins w:id="531" w:author="user" w:date="2017-05-10T11:04:00Z"/>
              </w:rPr>
            </w:pPr>
            <w:ins w:id="532" w:author="user" w:date="2017-05-10T11:04:00Z">
              <w:r>
                <w:t>1.7</w:t>
              </w:r>
            </w:ins>
          </w:p>
        </w:tc>
        <w:tc>
          <w:tcPr>
            <w:tcW w:w="0" w:type="auto"/>
            <w:hideMark/>
          </w:tcPr>
          <w:p w:rsidR="00C21883" w:rsidRDefault="00C21883">
            <w:pPr>
              <w:pStyle w:val="Compact"/>
              <w:jc w:val="right"/>
              <w:rPr>
                <w:ins w:id="533" w:author="user" w:date="2017-05-10T11:04:00Z"/>
              </w:rPr>
            </w:pPr>
            <w:ins w:id="534" w:author="user" w:date="2017-05-10T11:04:00Z">
              <w:r>
                <w:t>1.3</w:t>
              </w:r>
            </w:ins>
          </w:p>
        </w:tc>
        <w:tc>
          <w:tcPr>
            <w:tcW w:w="0" w:type="auto"/>
            <w:hideMark/>
          </w:tcPr>
          <w:p w:rsidR="00C21883" w:rsidRDefault="00C21883">
            <w:pPr>
              <w:pStyle w:val="Compact"/>
              <w:jc w:val="right"/>
              <w:rPr>
                <w:ins w:id="535" w:author="user" w:date="2017-05-10T11:04:00Z"/>
              </w:rPr>
            </w:pPr>
            <w:ins w:id="536" w:author="user" w:date="2017-05-10T11:04:00Z">
              <w:r>
                <w:t>0.9</w:t>
              </w:r>
            </w:ins>
          </w:p>
        </w:tc>
        <w:tc>
          <w:tcPr>
            <w:tcW w:w="0" w:type="auto"/>
            <w:hideMark/>
          </w:tcPr>
          <w:p w:rsidR="00C21883" w:rsidRDefault="00C21883">
            <w:pPr>
              <w:pStyle w:val="Compact"/>
              <w:jc w:val="right"/>
              <w:rPr>
                <w:ins w:id="537" w:author="user" w:date="2017-05-10T11:04:00Z"/>
              </w:rPr>
            </w:pPr>
            <w:ins w:id="538" w:author="user" w:date="2017-05-10T11:04:00Z">
              <w:r>
                <w:t>-0.7</w:t>
              </w:r>
            </w:ins>
          </w:p>
        </w:tc>
        <w:tc>
          <w:tcPr>
            <w:tcW w:w="0" w:type="auto"/>
            <w:hideMark/>
          </w:tcPr>
          <w:p w:rsidR="00C21883" w:rsidRDefault="00C21883">
            <w:pPr>
              <w:pStyle w:val="Compact"/>
              <w:jc w:val="right"/>
              <w:rPr>
                <w:ins w:id="539" w:author="user" w:date="2017-05-10T11:04:00Z"/>
              </w:rPr>
            </w:pPr>
            <w:ins w:id="540" w:author="user" w:date="2017-05-10T11:04:00Z">
              <w:r>
                <w:t>0.7</w:t>
              </w:r>
            </w:ins>
          </w:p>
        </w:tc>
      </w:tr>
    </w:tbl>
    <w:p w:rsidR="00C21883" w:rsidRPr="00C21883" w:rsidRDefault="001637F4" w:rsidP="00C21883">
      <w:pPr>
        <w:pStyle w:val="BodyText"/>
        <w:rPr>
          <w:ins w:id="541" w:author="user" w:date="2017-05-10T11:04:00Z"/>
          <w:rFonts w:ascii="Times New Roman" w:hAnsi="Times New Roman"/>
          <w:lang w:val="es-CL"/>
          <w:rPrChange w:id="542" w:author="user" w:date="2017-05-10T11:04:00Z">
            <w:rPr>
              <w:ins w:id="543" w:author="user" w:date="2017-05-10T11:04:00Z"/>
              <w:rFonts w:ascii="Times New Roman" w:hAnsi="Times New Roman"/>
            </w:rPr>
          </w:rPrChange>
        </w:rPr>
      </w:pPr>
      <w:ins w:id="544" w:author="user" w:date="2017-05-10T11:04:00Z">
        <w:r w:rsidRPr="001637F4">
          <w:rPr>
            <w:b/>
            <w:lang w:val="es-CL"/>
            <w:rPrChange w:id="545" w:author="user" w:date="2017-05-10T11:04:00Z">
              <w:rPr>
                <w:b/>
              </w:rPr>
            </w:rPrChange>
          </w:rPr>
          <w:t>Note:</w:t>
        </w:r>
        <w:r w:rsidRPr="001637F4">
          <w:rPr>
            <w:lang w:val="es-CL"/>
            <w:rPrChange w:id="546" w:author="user" w:date="2017-05-10T11:04:00Z">
              <w:rPr/>
            </w:rPrChange>
          </w:rPr>
          <w:t xml:space="preserve"> </w:t>
        </w:r>
        <w:r w:rsidRPr="001637F4">
          <w:rPr>
            <w:vertAlign w:val="superscript"/>
            <w:lang w:val="es-CL"/>
            <w:rPrChange w:id="547" w:author="user" w:date="2017-05-10T11:04:00Z">
              <w:rPr>
                <w:vertAlign w:val="superscript"/>
              </w:rPr>
            </w:rPrChange>
          </w:rPr>
          <w:t>a</w:t>
        </w:r>
        <w:r w:rsidRPr="001637F4">
          <w:rPr>
            <w:lang w:val="es-CL"/>
            <w:rPrChange w:id="548" w:author="user" w:date="2017-05-10T11:04:00Z">
              <w:rPr/>
            </w:rPrChange>
          </w:rPr>
          <w:t xml:space="preserve"> Fuente: CEPAL sobre datos </w:t>
        </w:r>
        <w:proofErr w:type="spellStart"/>
        <w:r w:rsidRPr="001637F4">
          <w:rPr>
            <w:lang w:val="es-CL"/>
            <w:rPrChange w:id="549" w:author="user" w:date="2017-05-10T11:04:00Z">
              <w:rPr/>
            </w:rPrChange>
          </w:rPr>
          <w:t>Conference</w:t>
        </w:r>
        <w:proofErr w:type="spellEnd"/>
        <w:r w:rsidRPr="001637F4">
          <w:rPr>
            <w:lang w:val="es-CL"/>
            <w:rPrChange w:id="550" w:author="user" w:date="2017-05-10T11:04:00Z">
              <w:rPr/>
            </w:rPrChange>
          </w:rPr>
          <w:t xml:space="preserve"> </w:t>
        </w:r>
        <w:proofErr w:type="spellStart"/>
        <w:r w:rsidRPr="001637F4">
          <w:rPr>
            <w:lang w:val="es-CL"/>
            <w:rPrChange w:id="551" w:author="user" w:date="2017-05-10T11:04:00Z">
              <w:rPr/>
            </w:rPrChange>
          </w:rPr>
          <w:t>Board</w:t>
        </w:r>
        <w:proofErr w:type="spellEnd"/>
        <w:r w:rsidRPr="001637F4">
          <w:rPr>
            <w:lang w:val="es-CL"/>
            <w:rPrChange w:id="552" w:author="user" w:date="2017-05-10T11:04:00Z">
              <w:rPr/>
            </w:rPrChange>
          </w:rPr>
          <w:t>, 2016</w:t>
        </w:r>
      </w:ins>
    </w:p>
    <w:p w:rsidR="00C21883" w:rsidRDefault="00C21883" w:rsidP="00A76BEF">
      <w:pPr>
        <w:ind w:firstLine="720"/>
        <w:jc w:val="both"/>
        <w:rPr>
          <w:ins w:id="553" w:author="user" w:date="2017-05-10T11:04:00Z"/>
          <w:rFonts w:ascii="Times New Roman" w:hAnsi="Times New Roman" w:cs="Times New Roman"/>
          <w:lang w:val="es-CL"/>
        </w:rPr>
      </w:pPr>
    </w:p>
    <w:p w:rsidR="00A76BEF" w:rsidRDefault="00A76BEF" w:rsidP="00A76BEF">
      <w:pPr>
        <w:ind w:firstLine="720"/>
        <w:jc w:val="both"/>
        <w:rPr>
          <w:ins w:id="554" w:author="user" w:date="2017-05-10T12:04:00Z"/>
          <w:rFonts w:ascii="Times New Roman" w:hAnsi="Times New Roman" w:cs="Times New Roman"/>
          <w:lang w:val="es-ES"/>
        </w:rPr>
      </w:pPr>
      <w:r w:rsidRPr="00030D15">
        <w:rPr>
          <w:rFonts w:ascii="Times New Roman" w:hAnsi="Times New Roman" w:cs="Times New Roman"/>
          <w:lang w:val="es-ES"/>
        </w:rPr>
        <w:t>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w:t>
      </w:r>
      <w:r>
        <w:rPr>
          <w:rFonts w:ascii="Times New Roman" w:hAnsi="Times New Roman" w:cs="Times New Roman"/>
          <w:lang w:val="es-ES"/>
        </w:rPr>
        <w:t xml:space="preserve"> </w:t>
      </w:r>
      <w:r w:rsidRPr="00030D15">
        <w:rPr>
          <w:rFonts w:ascii="Times New Roman" w:hAnsi="Times New Roman" w:cs="Times New Roman"/>
          <w:lang w:val="es-ES"/>
        </w:rPr>
        <w:t xml:space="preserve">Por su parte Asia en desarrollo (sin China e India), Medio Oriente y </w:t>
      </w:r>
      <w:proofErr w:type="spellStart"/>
      <w:r w:rsidRPr="00030D15">
        <w:rPr>
          <w:rFonts w:ascii="Times New Roman" w:hAnsi="Times New Roman" w:cs="Times New Roman"/>
          <w:lang w:val="es-ES"/>
        </w:rPr>
        <w:t>Africa</w:t>
      </w:r>
      <w:proofErr w:type="spellEnd"/>
      <w:r w:rsidRPr="00030D15">
        <w:rPr>
          <w:rFonts w:ascii="Times New Roman" w:hAnsi="Times New Roman" w:cs="Times New Roman"/>
          <w:lang w:val="es-ES"/>
        </w:rPr>
        <w:t xml:space="preserve"> del Norte y América Latina mostraron un estancamiento en el crecimiento de la productividad.</w:t>
      </w:r>
    </w:p>
    <w:p w:rsidR="004E58A3" w:rsidRDefault="004E58A3" w:rsidP="00A76BEF">
      <w:pPr>
        <w:ind w:firstLine="720"/>
        <w:jc w:val="both"/>
        <w:rPr>
          <w:ins w:id="555" w:author="user" w:date="2017-05-10T11:04:00Z"/>
          <w:rFonts w:ascii="Times New Roman" w:hAnsi="Times New Roman" w:cs="Times New Roman"/>
          <w:lang w:val="es-ES"/>
        </w:rPr>
      </w:pPr>
    </w:p>
    <w:p w:rsidR="00C21883" w:rsidRPr="00C21883" w:rsidRDefault="001637F4" w:rsidP="00C21883">
      <w:pPr>
        <w:pStyle w:val="TableCaption"/>
        <w:rPr>
          <w:ins w:id="556" w:author="user" w:date="2017-05-10T11:04:00Z"/>
          <w:lang w:val="es-CL"/>
          <w:rPrChange w:id="557" w:author="user" w:date="2017-05-10T11:04:00Z">
            <w:rPr>
              <w:ins w:id="558" w:author="user" w:date="2017-05-10T11:04:00Z"/>
            </w:rPr>
          </w:rPrChange>
        </w:rPr>
      </w:pPr>
      <w:ins w:id="559" w:author="user" w:date="2017-05-10T11:04:00Z">
        <w:r w:rsidRPr="001637F4">
          <w:rPr>
            <w:lang w:val="es-CL"/>
            <w:rPrChange w:id="560" w:author="user" w:date="2017-05-10T11:04:00Z">
              <w:rPr>
                <w:i w:val="0"/>
              </w:rPr>
            </w:rPrChange>
          </w:rPr>
          <w:t>Crecimiento de la productividad, economías emergentes</w:t>
        </w:r>
      </w:ins>
    </w:p>
    <w:tbl>
      <w:tblPr>
        <w:tblW w:w="0" w:type="pct"/>
        <w:tblLook w:val="04A0"/>
      </w:tblPr>
      <w:tblGrid>
        <w:gridCol w:w="3697"/>
        <w:gridCol w:w="1175"/>
        <w:gridCol w:w="1176"/>
        <w:gridCol w:w="1176"/>
        <w:gridCol w:w="1176"/>
        <w:gridCol w:w="1176"/>
      </w:tblGrid>
      <w:tr w:rsidR="00C21883" w:rsidTr="00C21883">
        <w:trPr>
          <w:ins w:id="561" w:author="user" w:date="2017-05-10T11:04:00Z"/>
        </w:trPr>
        <w:tc>
          <w:tcPr>
            <w:tcW w:w="0" w:type="auto"/>
            <w:tcBorders>
              <w:top w:val="nil"/>
              <w:left w:val="nil"/>
              <w:bottom w:val="single" w:sz="2" w:space="0" w:color="auto"/>
              <w:right w:val="nil"/>
            </w:tcBorders>
            <w:vAlign w:val="bottom"/>
            <w:hideMark/>
          </w:tcPr>
          <w:p w:rsidR="00C21883" w:rsidRDefault="00C21883">
            <w:pPr>
              <w:pStyle w:val="Compact"/>
              <w:rPr>
                <w:ins w:id="562" w:author="user" w:date="2017-05-10T11:04:00Z"/>
              </w:rPr>
            </w:pPr>
            <w:proofErr w:type="spellStart"/>
            <w:ins w:id="563" w:author="user" w:date="2017-05-10T11:04:00Z">
              <w:r>
                <w:t>Región</w:t>
              </w:r>
              <w:proofErr w:type="spellEnd"/>
            </w:ins>
          </w:p>
        </w:tc>
        <w:tc>
          <w:tcPr>
            <w:tcW w:w="0" w:type="auto"/>
            <w:tcBorders>
              <w:top w:val="nil"/>
              <w:left w:val="nil"/>
              <w:bottom w:val="single" w:sz="2" w:space="0" w:color="auto"/>
              <w:right w:val="nil"/>
            </w:tcBorders>
            <w:vAlign w:val="bottom"/>
            <w:hideMark/>
          </w:tcPr>
          <w:p w:rsidR="00C21883" w:rsidRDefault="00C21883">
            <w:pPr>
              <w:pStyle w:val="Compact"/>
              <w:jc w:val="center"/>
              <w:rPr>
                <w:ins w:id="564" w:author="user" w:date="2017-05-10T11:04:00Z"/>
              </w:rPr>
            </w:pPr>
            <w:ins w:id="565" w:author="user" w:date="2017-05-10T11:04:00Z">
              <w:r>
                <w:t>1990-1995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66" w:author="user" w:date="2017-05-10T11:04:00Z"/>
              </w:rPr>
            </w:pPr>
            <w:ins w:id="567" w:author="user" w:date="2017-05-10T11:04: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68" w:author="user" w:date="2017-05-10T11:04:00Z"/>
              </w:rPr>
            </w:pPr>
            <w:ins w:id="569" w:author="user" w:date="2017-05-10T11:04:00Z">
              <w:r>
                <w:t>2001-2006</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70" w:author="user" w:date="2017-05-10T11:04:00Z"/>
              </w:rPr>
            </w:pPr>
            <w:ins w:id="571" w:author="user" w:date="2017-05-10T11:04:00Z">
              <w:r>
                <w:t>2007-2009</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572" w:author="user" w:date="2017-05-10T11:04:00Z"/>
              </w:rPr>
            </w:pPr>
            <w:ins w:id="573" w:author="user" w:date="2017-05-10T11:04:00Z">
              <w:r>
                <w:t>2010-2016</w:t>
              </w:r>
            </w:ins>
          </w:p>
        </w:tc>
      </w:tr>
      <w:tr w:rsidR="00C21883" w:rsidTr="00C21883">
        <w:trPr>
          <w:ins w:id="574" w:author="user" w:date="2017-05-10T11:04:00Z"/>
        </w:trPr>
        <w:tc>
          <w:tcPr>
            <w:tcW w:w="0" w:type="auto"/>
            <w:hideMark/>
          </w:tcPr>
          <w:p w:rsidR="00C21883" w:rsidRDefault="00C21883">
            <w:pPr>
              <w:pStyle w:val="Compact"/>
              <w:rPr>
                <w:ins w:id="575" w:author="user" w:date="2017-05-10T11:04:00Z"/>
              </w:rPr>
            </w:pPr>
            <w:ins w:id="576" w:author="user" w:date="2017-05-10T11:04:00Z">
              <w:r>
                <w:t>Russia, Central Asia and Southeast Europe</w:t>
              </w:r>
            </w:ins>
          </w:p>
        </w:tc>
        <w:tc>
          <w:tcPr>
            <w:tcW w:w="0" w:type="auto"/>
            <w:hideMark/>
          </w:tcPr>
          <w:p w:rsidR="00C21883" w:rsidRDefault="00C21883">
            <w:pPr>
              <w:pStyle w:val="Compact"/>
              <w:jc w:val="center"/>
              <w:rPr>
                <w:ins w:id="577" w:author="user" w:date="2017-05-10T11:04:00Z"/>
              </w:rPr>
            </w:pPr>
            <w:ins w:id="578" w:author="user" w:date="2017-05-10T11:04:00Z">
              <w:r>
                <w:t>-5.6</w:t>
              </w:r>
            </w:ins>
          </w:p>
        </w:tc>
        <w:tc>
          <w:tcPr>
            <w:tcW w:w="0" w:type="auto"/>
            <w:hideMark/>
          </w:tcPr>
          <w:p w:rsidR="00C21883" w:rsidRDefault="00C21883">
            <w:pPr>
              <w:pStyle w:val="Compact"/>
              <w:jc w:val="right"/>
              <w:rPr>
                <w:ins w:id="579" w:author="user" w:date="2017-05-10T11:04:00Z"/>
              </w:rPr>
            </w:pPr>
            <w:ins w:id="580" w:author="user" w:date="2017-05-10T11:04:00Z">
              <w:r>
                <w:t>1.6</w:t>
              </w:r>
            </w:ins>
          </w:p>
        </w:tc>
        <w:tc>
          <w:tcPr>
            <w:tcW w:w="0" w:type="auto"/>
            <w:hideMark/>
          </w:tcPr>
          <w:p w:rsidR="00C21883" w:rsidRDefault="00C21883">
            <w:pPr>
              <w:pStyle w:val="Compact"/>
              <w:jc w:val="right"/>
              <w:rPr>
                <w:ins w:id="581" w:author="user" w:date="2017-05-10T11:04:00Z"/>
              </w:rPr>
            </w:pPr>
            <w:ins w:id="582" w:author="user" w:date="2017-05-10T11:04:00Z">
              <w:r>
                <w:t>5.6</w:t>
              </w:r>
            </w:ins>
          </w:p>
        </w:tc>
        <w:tc>
          <w:tcPr>
            <w:tcW w:w="0" w:type="auto"/>
            <w:hideMark/>
          </w:tcPr>
          <w:p w:rsidR="00C21883" w:rsidRDefault="00C21883">
            <w:pPr>
              <w:pStyle w:val="Compact"/>
              <w:jc w:val="right"/>
              <w:rPr>
                <w:ins w:id="583" w:author="user" w:date="2017-05-10T11:04:00Z"/>
              </w:rPr>
            </w:pPr>
            <w:ins w:id="584" w:author="user" w:date="2017-05-10T11:04:00Z">
              <w:r>
                <w:t>1.3</w:t>
              </w:r>
            </w:ins>
          </w:p>
        </w:tc>
        <w:tc>
          <w:tcPr>
            <w:tcW w:w="0" w:type="auto"/>
            <w:hideMark/>
          </w:tcPr>
          <w:p w:rsidR="00C21883" w:rsidRDefault="00C21883">
            <w:pPr>
              <w:pStyle w:val="Compact"/>
              <w:jc w:val="right"/>
              <w:rPr>
                <w:ins w:id="585" w:author="user" w:date="2017-05-10T11:04:00Z"/>
              </w:rPr>
            </w:pPr>
            <w:ins w:id="586" w:author="user" w:date="2017-05-10T11:04:00Z">
              <w:r>
                <w:t>1.3</w:t>
              </w:r>
            </w:ins>
          </w:p>
        </w:tc>
      </w:tr>
      <w:tr w:rsidR="00C21883" w:rsidTr="00C21883">
        <w:trPr>
          <w:ins w:id="587" w:author="user" w:date="2017-05-10T11:04:00Z"/>
        </w:trPr>
        <w:tc>
          <w:tcPr>
            <w:tcW w:w="0" w:type="auto"/>
            <w:hideMark/>
          </w:tcPr>
          <w:p w:rsidR="00C21883" w:rsidRDefault="00C21883">
            <w:pPr>
              <w:pStyle w:val="Compact"/>
              <w:rPr>
                <w:ins w:id="588" w:author="user" w:date="2017-05-10T11:04:00Z"/>
              </w:rPr>
            </w:pPr>
            <w:ins w:id="589" w:author="user" w:date="2017-05-10T11:04:00Z">
              <w:r>
                <w:t>Sub-Saharan Africa</w:t>
              </w:r>
            </w:ins>
          </w:p>
        </w:tc>
        <w:tc>
          <w:tcPr>
            <w:tcW w:w="0" w:type="auto"/>
            <w:hideMark/>
          </w:tcPr>
          <w:p w:rsidR="00C21883" w:rsidRDefault="00C21883">
            <w:pPr>
              <w:pStyle w:val="Compact"/>
              <w:jc w:val="center"/>
              <w:rPr>
                <w:ins w:id="590" w:author="user" w:date="2017-05-10T11:04:00Z"/>
              </w:rPr>
            </w:pPr>
            <w:ins w:id="591" w:author="user" w:date="2017-05-10T11:04:00Z">
              <w:r>
                <w:t>-1.5</w:t>
              </w:r>
            </w:ins>
          </w:p>
        </w:tc>
        <w:tc>
          <w:tcPr>
            <w:tcW w:w="0" w:type="auto"/>
            <w:hideMark/>
          </w:tcPr>
          <w:p w:rsidR="00C21883" w:rsidRDefault="00C21883">
            <w:pPr>
              <w:pStyle w:val="Compact"/>
              <w:jc w:val="right"/>
              <w:rPr>
                <w:ins w:id="592" w:author="user" w:date="2017-05-10T11:04:00Z"/>
              </w:rPr>
            </w:pPr>
            <w:ins w:id="593" w:author="user" w:date="2017-05-10T11:04:00Z">
              <w:r>
                <w:t>1.5</w:t>
              </w:r>
            </w:ins>
          </w:p>
        </w:tc>
        <w:tc>
          <w:tcPr>
            <w:tcW w:w="0" w:type="auto"/>
            <w:hideMark/>
          </w:tcPr>
          <w:p w:rsidR="00C21883" w:rsidRDefault="00C21883">
            <w:pPr>
              <w:pStyle w:val="Compact"/>
              <w:jc w:val="right"/>
              <w:rPr>
                <w:ins w:id="594" w:author="user" w:date="2017-05-10T11:04:00Z"/>
              </w:rPr>
            </w:pPr>
            <w:ins w:id="595" w:author="user" w:date="2017-05-10T11:04:00Z">
              <w:r>
                <w:t>3.2</w:t>
              </w:r>
            </w:ins>
          </w:p>
        </w:tc>
        <w:tc>
          <w:tcPr>
            <w:tcW w:w="0" w:type="auto"/>
            <w:hideMark/>
          </w:tcPr>
          <w:p w:rsidR="00C21883" w:rsidRDefault="00C21883">
            <w:pPr>
              <w:pStyle w:val="Compact"/>
              <w:jc w:val="right"/>
              <w:rPr>
                <w:ins w:id="596" w:author="user" w:date="2017-05-10T11:04:00Z"/>
              </w:rPr>
            </w:pPr>
            <w:ins w:id="597" w:author="user" w:date="2017-05-10T11:04:00Z">
              <w:r>
                <w:t>3.7</w:t>
              </w:r>
            </w:ins>
          </w:p>
        </w:tc>
        <w:tc>
          <w:tcPr>
            <w:tcW w:w="0" w:type="auto"/>
            <w:hideMark/>
          </w:tcPr>
          <w:p w:rsidR="00C21883" w:rsidRDefault="00C21883">
            <w:pPr>
              <w:pStyle w:val="Compact"/>
              <w:jc w:val="right"/>
              <w:rPr>
                <w:ins w:id="598" w:author="user" w:date="2017-05-10T11:04:00Z"/>
              </w:rPr>
            </w:pPr>
            <w:ins w:id="599" w:author="user" w:date="2017-05-10T11:04:00Z">
              <w:r>
                <w:t>1.8</w:t>
              </w:r>
            </w:ins>
          </w:p>
        </w:tc>
      </w:tr>
      <w:tr w:rsidR="00C21883" w:rsidTr="00C21883">
        <w:trPr>
          <w:ins w:id="600" w:author="user" w:date="2017-05-10T11:04:00Z"/>
        </w:trPr>
        <w:tc>
          <w:tcPr>
            <w:tcW w:w="0" w:type="auto"/>
            <w:hideMark/>
          </w:tcPr>
          <w:p w:rsidR="00C21883" w:rsidRDefault="00C21883">
            <w:pPr>
              <w:pStyle w:val="Compact"/>
              <w:rPr>
                <w:ins w:id="601" w:author="user" w:date="2017-05-10T11:04:00Z"/>
              </w:rPr>
            </w:pPr>
            <w:ins w:id="602" w:author="user" w:date="2017-05-10T11:04:00Z">
              <w:r>
                <w:t>India</w:t>
              </w:r>
            </w:ins>
          </w:p>
        </w:tc>
        <w:tc>
          <w:tcPr>
            <w:tcW w:w="0" w:type="auto"/>
            <w:hideMark/>
          </w:tcPr>
          <w:p w:rsidR="00C21883" w:rsidRDefault="00C21883">
            <w:pPr>
              <w:pStyle w:val="Compact"/>
              <w:jc w:val="center"/>
              <w:rPr>
                <w:ins w:id="603" w:author="user" w:date="2017-05-10T11:04:00Z"/>
              </w:rPr>
            </w:pPr>
            <w:ins w:id="604" w:author="user" w:date="2017-05-10T11:04:00Z">
              <w:r>
                <w:t>2.8</w:t>
              </w:r>
            </w:ins>
          </w:p>
        </w:tc>
        <w:tc>
          <w:tcPr>
            <w:tcW w:w="0" w:type="auto"/>
            <w:hideMark/>
          </w:tcPr>
          <w:p w:rsidR="00C21883" w:rsidRDefault="00C21883">
            <w:pPr>
              <w:pStyle w:val="Compact"/>
              <w:jc w:val="right"/>
              <w:rPr>
                <w:ins w:id="605" w:author="user" w:date="2017-05-10T11:04:00Z"/>
              </w:rPr>
            </w:pPr>
            <w:ins w:id="606" w:author="user" w:date="2017-05-10T11:04:00Z">
              <w:r>
                <w:t>4.3</w:t>
              </w:r>
            </w:ins>
          </w:p>
        </w:tc>
        <w:tc>
          <w:tcPr>
            <w:tcW w:w="0" w:type="auto"/>
            <w:hideMark/>
          </w:tcPr>
          <w:p w:rsidR="00C21883" w:rsidRDefault="00C21883">
            <w:pPr>
              <w:pStyle w:val="Compact"/>
              <w:jc w:val="right"/>
              <w:rPr>
                <w:ins w:id="607" w:author="user" w:date="2017-05-10T11:04:00Z"/>
              </w:rPr>
            </w:pPr>
            <w:ins w:id="608" w:author="user" w:date="2017-05-10T11:04:00Z">
              <w:r>
                <w:t>3.7</w:t>
              </w:r>
            </w:ins>
          </w:p>
        </w:tc>
        <w:tc>
          <w:tcPr>
            <w:tcW w:w="0" w:type="auto"/>
            <w:hideMark/>
          </w:tcPr>
          <w:p w:rsidR="00C21883" w:rsidRDefault="00C21883">
            <w:pPr>
              <w:pStyle w:val="Compact"/>
              <w:jc w:val="right"/>
              <w:rPr>
                <w:ins w:id="609" w:author="user" w:date="2017-05-10T11:04:00Z"/>
              </w:rPr>
            </w:pPr>
            <w:ins w:id="610" w:author="user" w:date="2017-05-10T11:04:00Z">
              <w:r>
                <w:t>6.8</w:t>
              </w:r>
            </w:ins>
          </w:p>
        </w:tc>
        <w:tc>
          <w:tcPr>
            <w:tcW w:w="0" w:type="auto"/>
            <w:hideMark/>
          </w:tcPr>
          <w:p w:rsidR="00C21883" w:rsidRDefault="00C21883">
            <w:pPr>
              <w:pStyle w:val="Compact"/>
              <w:jc w:val="right"/>
              <w:rPr>
                <w:ins w:id="611" w:author="user" w:date="2017-05-10T11:04:00Z"/>
              </w:rPr>
            </w:pPr>
            <w:ins w:id="612" w:author="user" w:date="2017-05-10T11:04:00Z">
              <w:r>
                <w:t>6.5</w:t>
              </w:r>
            </w:ins>
          </w:p>
        </w:tc>
      </w:tr>
      <w:tr w:rsidR="00C21883" w:rsidTr="00C21883">
        <w:trPr>
          <w:ins w:id="613" w:author="user" w:date="2017-05-10T11:04:00Z"/>
        </w:trPr>
        <w:tc>
          <w:tcPr>
            <w:tcW w:w="0" w:type="auto"/>
            <w:hideMark/>
          </w:tcPr>
          <w:p w:rsidR="00C21883" w:rsidRDefault="00C21883">
            <w:pPr>
              <w:pStyle w:val="Compact"/>
              <w:rPr>
                <w:ins w:id="614" w:author="user" w:date="2017-05-10T11:04:00Z"/>
              </w:rPr>
            </w:pPr>
            <w:ins w:id="615" w:author="user" w:date="2017-05-10T11:04:00Z">
              <w:r>
                <w:t>Emerging Markets and Developing Economies</w:t>
              </w:r>
            </w:ins>
          </w:p>
        </w:tc>
        <w:tc>
          <w:tcPr>
            <w:tcW w:w="0" w:type="auto"/>
            <w:hideMark/>
          </w:tcPr>
          <w:p w:rsidR="00C21883" w:rsidRDefault="00C21883">
            <w:pPr>
              <w:pStyle w:val="Compact"/>
              <w:jc w:val="center"/>
              <w:rPr>
                <w:ins w:id="616" w:author="user" w:date="2017-05-10T11:04:00Z"/>
              </w:rPr>
            </w:pPr>
            <w:ins w:id="617" w:author="user" w:date="2017-05-10T11:04:00Z">
              <w:r>
                <w:t>0.5</w:t>
              </w:r>
            </w:ins>
          </w:p>
        </w:tc>
        <w:tc>
          <w:tcPr>
            <w:tcW w:w="0" w:type="auto"/>
            <w:hideMark/>
          </w:tcPr>
          <w:p w:rsidR="00C21883" w:rsidRDefault="00C21883">
            <w:pPr>
              <w:pStyle w:val="Compact"/>
              <w:jc w:val="right"/>
              <w:rPr>
                <w:ins w:id="618" w:author="user" w:date="2017-05-10T11:04:00Z"/>
              </w:rPr>
            </w:pPr>
            <w:ins w:id="619" w:author="user" w:date="2017-05-10T11:04:00Z">
              <w:r>
                <w:t>1.9</w:t>
              </w:r>
            </w:ins>
          </w:p>
        </w:tc>
        <w:tc>
          <w:tcPr>
            <w:tcW w:w="0" w:type="auto"/>
            <w:hideMark/>
          </w:tcPr>
          <w:p w:rsidR="00C21883" w:rsidRDefault="00C21883">
            <w:pPr>
              <w:pStyle w:val="Compact"/>
              <w:jc w:val="right"/>
              <w:rPr>
                <w:ins w:id="620" w:author="user" w:date="2017-05-10T11:04:00Z"/>
              </w:rPr>
            </w:pPr>
            <w:ins w:id="621" w:author="user" w:date="2017-05-10T11:04:00Z">
              <w:r>
                <w:t>3.9</w:t>
              </w:r>
            </w:ins>
          </w:p>
        </w:tc>
        <w:tc>
          <w:tcPr>
            <w:tcW w:w="0" w:type="auto"/>
            <w:hideMark/>
          </w:tcPr>
          <w:p w:rsidR="00C21883" w:rsidRDefault="00C21883">
            <w:pPr>
              <w:pStyle w:val="Compact"/>
              <w:jc w:val="right"/>
              <w:rPr>
                <w:ins w:id="622" w:author="user" w:date="2017-05-10T11:04:00Z"/>
              </w:rPr>
            </w:pPr>
            <w:ins w:id="623" w:author="user" w:date="2017-05-10T11:04:00Z">
              <w:r>
                <w:t>3.6</w:t>
              </w:r>
            </w:ins>
          </w:p>
        </w:tc>
        <w:tc>
          <w:tcPr>
            <w:tcW w:w="0" w:type="auto"/>
            <w:hideMark/>
          </w:tcPr>
          <w:p w:rsidR="00C21883" w:rsidRDefault="00C21883">
            <w:pPr>
              <w:pStyle w:val="Compact"/>
              <w:jc w:val="right"/>
              <w:rPr>
                <w:ins w:id="624" w:author="user" w:date="2017-05-10T11:04:00Z"/>
              </w:rPr>
            </w:pPr>
            <w:ins w:id="625" w:author="user" w:date="2017-05-10T11:04:00Z">
              <w:r>
                <w:t>3.4</w:t>
              </w:r>
            </w:ins>
          </w:p>
        </w:tc>
      </w:tr>
      <w:tr w:rsidR="00C21883" w:rsidTr="00C21883">
        <w:trPr>
          <w:ins w:id="626" w:author="user" w:date="2017-05-10T11:04:00Z"/>
        </w:trPr>
        <w:tc>
          <w:tcPr>
            <w:tcW w:w="0" w:type="auto"/>
            <w:hideMark/>
          </w:tcPr>
          <w:p w:rsidR="00C21883" w:rsidRDefault="00C21883">
            <w:pPr>
              <w:pStyle w:val="Compact"/>
              <w:rPr>
                <w:ins w:id="627" w:author="user" w:date="2017-05-10T11:04:00Z"/>
              </w:rPr>
            </w:pPr>
            <w:ins w:id="628" w:author="user" w:date="2017-05-10T11:04:00Z">
              <w:r>
                <w:t>Middle East &amp; North Africa</w:t>
              </w:r>
            </w:ins>
          </w:p>
        </w:tc>
        <w:tc>
          <w:tcPr>
            <w:tcW w:w="0" w:type="auto"/>
            <w:hideMark/>
          </w:tcPr>
          <w:p w:rsidR="00C21883" w:rsidRDefault="00C21883">
            <w:pPr>
              <w:pStyle w:val="Compact"/>
              <w:jc w:val="center"/>
              <w:rPr>
                <w:ins w:id="629" w:author="user" w:date="2017-05-10T11:04:00Z"/>
              </w:rPr>
            </w:pPr>
            <w:ins w:id="630" w:author="user" w:date="2017-05-10T11:04:00Z">
              <w:r>
                <w:t>-1.0</w:t>
              </w:r>
            </w:ins>
          </w:p>
        </w:tc>
        <w:tc>
          <w:tcPr>
            <w:tcW w:w="0" w:type="auto"/>
            <w:hideMark/>
          </w:tcPr>
          <w:p w:rsidR="00C21883" w:rsidRDefault="00C21883">
            <w:pPr>
              <w:pStyle w:val="Compact"/>
              <w:jc w:val="right"/>
              <w:rPr>
                <w:ins w:id="631" w:author="user" w:date="2017-05-10T11:04:00Z"/>
              </w:rPr>
            </w:pPr>
            <w:ins w:id="632" w:author="user" w:date="2017-05-10T11:04:00Z">
              <w:r>
                <w:t>0.1</w:t>
              </w:r>
            </w:ins>
          </w:p>
        </w:tc>
        <w:tc>
          <w:tcPr>
            <w:tcW w:w="0" w:type="auto"/>
            <w:hideMark/>
          </w:tcPr>
          <w:p w:rsidR="00C21883" w:rsidRDefault="00C21883">
            <w:pPr>
              <w:pStyle w:val="Compact"/>
              <w:jc w:val="right"/>
              <w:rPr>
                <w:ins w:id="633" w:author="user" w:date="2017-05-10T11:04:00Z"/>
              </w:rPr>
            </w:pPr>
            <w:ins w:id="634" w:author="user" w:date="2017-05-10T11:04:00Z">
              <w:r>
                <w:t>1.1</w:t>
              </w:r>
            </w:ins>
          </w:p>
        </w:tc>
        <w:tc>
          <w:tcPr>
            <w:tcW w:w="0" w:type="auto"/>
            <w:hideMark/>
          </w:tcPr>
          <w:p w:rsidR="00C21883" w:rsidRDefault="00C21883">
            <w:pPr>
              <w:pStyle w:val="Compact"/>
              <w:jc w:val="right"/>
              <w:rPr>
                <w:ins w:id="635" w:author="user" w:date="2017-05-10T11:04:00Z"/>
              </w:rPr>
            </w:pPr>
            <w:ins w:id="636" w:author="user" w:date="2017-05-10T11:04:00Z">
              <w:r>
                <w:t>0.1</w:t>
              </w:r>
            </w:ins>
          </w:p>
        </w:tc>
        <w:tc>
          <w:tcPr>
            <w:tcW w:w="0" w:type="auto"/>
            <w:hideMark/>
          </w:tcPr>
          <w:p w:rsidR="00C21883" w:rsidRDefault="00C21883">
            <w:pPr>
              <w:pStyle w:val="Compact"/>
              <w:jc w:val="right"/>
              <w:rPr>
                <w:ins w:id="637" w:author="user" w:date="2017-05-10T11:04:00Z"/>
              </w:rPr>
            </w:pPr>
            <w:ins w:id="638" w:author="user" w:date="2017-05-10T11:04:00Z">
              <w:r>
                <w:t>0.6</w:t>
              </w:r>
            </w:ins>
          </w:p>
        </w:tc>
      </w:tr>
      <w:tr w:rsidR="00C21883" w:rsidTr="00C21883">
        <w:trPr>
          <w:ins w:id="639" w:author="user" w:date="2017-05-10T11:04:00Z"/>
        </w:trPr>
        <w:tc>
          <w:tcPr>
            <w:tcW w:w="0" w:type="auto"/>
            <w:hideMark/>
          </w:tcPr>
          <w:p w:rsidR="00C21883" w:rsidRDefault="00C21883">
            <w:pPr>
              <w:pStyle w:val="Compact"/>
              <w:rPr>
                <w:ins w:id="640" w:author="user" w:date="2017-05-10T11:04:00Z"/>
              </w:rPr>
            </w:pPr>
            <w:ins w:id="641" w:author="user" w:date="2017-05-10T11:04:00Z">
              <w:r>
                <w:t>Latin America</w:t>
              </w:r>
            </w:ins>
          </w:p>
        </w:tc>
        <w:tc>
          <w:tcPr>
            <w:tcW w:w="0" w:type="auto"/>
            <w:hideMark/>
          </w:tcPr>
          <w:p w:rsidR="00C21883" w:rsidRDefault="00C21883">
            <w:pPr>
              <w:pStyle w:val="Compact"/>
              <w:jc w:val="center"/>
              <w:rPr>
                <w:ins w:id="642" w:author="user" w:date="2017-05-10T11:04:00Z"/>
              </w:rPr>
            </w:pPr>
            <w:ins w:id="643" w:author="user" w:date="2017-05-10T11:04:00Z">
              <w:r>
                <w:t>0.8</w:t>
              </w:r>
            </w:ins>
          </w:p>
        </w:tc>
        <w:tc>
          <w:tcPr>
            <w:tcW w:w="0" w:type="auto"/>
            <w:hideMark/>
          </w:tcPr>
          <w:p w:rsidR="00C21883" w:rsidRDefault="00C21883">
            <w:pPr>
              <w:pStyle w:val="Compact"/>
              <w:jc w:val="right"/>
              <w:rPr>
                <w:ins w:id="644" w:author="user" w:date="2017-05-10T11:04:00Z"/>
              </w:rPr>
            </w:pPr>
            <w:ins w:id="645" w:author="user" w:date="2017-05-10T11:04:00Z">
              <w:r>
                <w:t>1.0</w:t>
              </w:r>
            </w:ins>
          </w:p>
        </w:tc>
        <w:tc>
          <w:tcPr>
            <w:tcW w:w="0" w:type="auto"/>
            <w:hideMark/>
          </w:tcPr>
          <w:p w:rsidR="00C21883" w:rsidRDefault="00C21883">
            <w:pPr>
              <w:pStyle w:val="Compact"/>
              <w:jc w:val="right"/>
              <w:rPr>
                <w:ins w:id="646" w:author="user" w:date="2017-05-10T11:04:00Z"/>
              </w:rPr>
            </w:pPr>
            <w:ins w:id="647" w:author="user" w:date="2017-05-10T11:04:00Z">
              <w:r>
                <w:t>0.5</w:t>
              </w:r>
            </w:ins>
          </w:p>
        </w:tc>
        <w:tc>
          <w:tcPr>
            <w:tcW w:w="0" w:type="auto"/>
            <w:hideMark/>
          </w:tcPr>
          <w:p w:rsidR="00C21883" w:rsidRDefault="00C21883">
            <w:pPr>
              <w:pStyle w:val="Compact"/>
              <w:jc w:val="right"/>
              <w:rPr>
                <w:ins w:id="648" w:author="user" w:date="2017-05-10T11:04:00Z"/>
              </w:rPr>
            </w:pPr>
            <w:ins w:id="649" w:author="user" w:date="2017-05-10T11:04:00Z">
              <w:r>
                <w:t>1.0</w:t>
              </w:r>
            </w:ins>
          </w:p>
        </w:tc>
        <w:tc>
          <w:tcPr>
            <w:tcW w:w="0" w:type="auto"/>
            <w:hideMark/>
          </w:tcPr>
          <w:p w:rsidR="00C21883" w:rsidRDefault="00C21883">
            <w:pPr>
              <w:pStyle w:val="Compact"/>
              <w:jc w:val="right"/>
              <w:rPr>
                <w:ins w:id="650" w:author="user" w:date="2017-05-10T11:04:00Z"/>
              </w:rPr>
            </w:pPr>
            <w:ins w:id="651" w:author="user" w:date="2017-05-10T11:04:00Z">
              <w:r>
                <w:t>0.2</w:t>
              </w:r>
            </w:ins>
          </w:p>
        </w:tc>
      </w:tr>
      <w:tr w:rsidR="00C21883" w:rsidTr="00C21883">
        <w:trPr>
          <w:ins w:id="652" w:author="user" w:date="2017-05-10T11:04:00Z"/>
        </w:trPr>
        <w:tc>
          <w:tcPr>
            <w:tcW w:w="0" w:type="auto"/>
            <w:hideMark/>
          </w:tcPr>
          <w:p w:rsidR="00C21883" w:rsidRDefault="00C21883">
            <w:pPr>
              <w:pStyle w:val="Compact"/>
              <w:rPr>
                <w:ins w:id="653" w:author="user" w:date="2017-05-10T11:04:00Z"/>
              </w:rPr>
            </w:pPr>
            <w:ins w:id="654" w:author="user" w:date="2017-05-10T11:04:00Z">
              <w:r>
                <w:t>China</w:t>
              </w:r>
            </w:ins>
          </w:p>
        </w:tc>
        <w:tc>
          <w:tcPr>
            <w:tcW w:w="0" w:type="auto"/>
            <w:hideMark/>
          </w:tcPr>
          <w:p w:rsidR="00C21883" w:rsidRDefault="00C21883">
            <w:pPr>
              <w:pStyle w:val="Compact"/>
              <w:jc w:val="center"/>
              <w:rPr>
                <w:ins w:id="655" w:author="user" w:date="2017-05-10T11:04:00Z"/>
              </w:rPr>
            </w:pPr>
            <w:ins w:id="656" w:author="user" w:date="2017-05-10T11:04:00Z">
              <w:r>
                <w:t>5.9</w:t>
              </w:r>
            </w:ins>
          </w:p>
        </w:tc>
        <w:tc>
          <w:tcPr>
            <w:tcW w:w="0" w:type="auto"/>
            <w:hideMark/>
          </w:tcPr>
          <w:p w:rsidR="00C21883" w:rsidRDefault="00C21883">
            <w:pPr>
              <w:pStyle w:val="Compact"/>
              <w:jc w:val="right"/>
              <w:rPr>
                <w:ins w:id="657" w:author="user" w:date="2017-05-10T11:04:00Z"/>
              </w:rPr>
            </w:pPr>
            <w:ins w:id="658" w:author="user" w:date="2017-05-10T11:04:00Z">
              <w:r>
                <w:t>4.8</w:t>
              </w:r>
            </w:ins>
          </w:p>
        </w:tc>
        <w:tc>
          <w:tcPr>
            <w:tcW w:w="0" w:type="auto"/>
            <w:hideMark/>
          </w:tcPr>
          <w:p w:rsidR="00C21883" w:rsidRDefault="00C21883">
            <w:pPr>
              <w:pStyle w:val="Compact"/>
              <w:jc w:val="right"/>
              <w:rPr>
                <w:ins w:id="659" w:author="user" w:date="2017-05-10T11:04:00Z"/>
              </w:rPr>
            </w:pPr>
            <w:ins w:id="660" w:author="user" w:date="2017-05-10T11:04:00Z">
              <w:r>
                <w:t>8.8</w:t>
              </w:r>
            </w:ins>
          </w:p>
        </w:tc>
        <w:tc>
          <w:tcPr>
            <w:tcW w:w="0" w:type="auto"/>
            <w:hideMark/>
          </w:tcPr>
          <w:p w:rsidR="00C21883" w:rsidRDefault="00C21883">
            <w:pPr>
              <w:pStyle w:val="Compact"/>
              <w:jc w:val="right"/>
              <w:rPr>
                <w:ins w:id="661" w:author="user" w:date="2017-05-10T11:04:00Z"/>
              </w:rPr>
            </w:pPr>
            <w:ins w:id="662" w:author="user" w:date="2017-05-10T11:04:00Z">
              <w:r>
                <w:t>8.2</w:t>
              </w:r>
            </w:ins>
          </w:p>
        </w:tc>
        <w:tc>
          <w:tcPr>
            <w:tcW w:w="0" w:type="auto"/>
            <w:hideMark/>
          </w:tcPr>
          <w:p w:rsidR="00C21883" w:rsidRDefault="00C21883">
            <w:pPr>
              <w:pStyle w:val="Compact"/>
              <w:jc w:val="right"/>
              <w:rPr>
                <w:ins w:id="663" w:author="user" w:date="2017-05-10T11:04:00Z"/>
              </w:rPr>
            </w:pPr>
            <w:ins w:id="664" w:author="user" w:date="2017-05-10T11:04:00Z">
              <w:r>
                <w:t>6.5</w:t>
              </w:r>
            </w:ins>
          </w:p>
        </w:tc>
      </w:tr>
      <w:tr w:rsidR="00C21883" w:rsidTr="00C21883">
        <w:trPr>
          <w:ins w:id="665" w:author="user" w:date="2017-05-10T11:04:00Z"/>
        </w:trPr>
        <w:tc>
          <w:tcPr>
            <w:tcW w:w="0" w:type="auto"/>
            <w:hideMark/>
          </w:tcPr>
          <w:p w:rsidR="00C21883" w:rsidRDefault="00C21883">
            <w:pPr>
              <w:pStyle w:val="Compact"/>
              <w:rPr>
                <w:ins w:id="666" w:author="user" w:date="2017-05-10T11:04:00Z"/>
              </w:rPr>
            </w:pPr>
            <w:ins w:id="667" w:author="user" w:date="2017-05-10T11:04:00Z">
              <w:r>
                <w:t>Other Developing Asia</w:t>
              </w:r>
            </w:ins>
          </w:p>
        </w:tc>
        <w:tc>
          <w:tcPr>
            <w:tcW w:w="0" w:type="auto"/>
            <w:hideMark/>
          </w:tcPr>
          <w:p w:rsidR="00C21883" w:rsidRDefault="00C21883">
            <w:pPr>
              <w:pStyle w:val="Compact"/>
              <w:jc w:val="center"/>
              <w:rPr>
                <w:ins w:id="668" w:author="user" w:date="2017-05-10T11:04:00Z"/>
              </w:rPr>
            </w:pPr>
            <w:ins w:id="669" w:author="user" w:date="2017-05-10T11:04:00Z">
              <w:r>
                <w:t>5.3</w:t>
              </w:r>
            </w:ins>
          </w:p>
        </w:tc>
        <w:tc>
          <w:tcPr>
            <w:tcW w:w="0" w:type="auto"/>
            <w:hideMark/>
          </w:tcPr>
          <w:p w:rsidR="00C21883" w:rsidRDefault="00C21883">
            <w:pPr>
              <w:pStyle w:val="Compact"/>
              <w:jc w:val="right"/>
              <w:rPr>
                <w:ins w:id="670" w:author="user" w:date="2017-05-10T11:04:00Z"/>
              </w:rPr>
            </w:pPr>
            <w:ins w:id="671" w:author="user" w:date="2017-05-10T11:04:00Z">
              <w:r>
                <w:t>0.6</w:t>
              </w:r>
            </w:ins>
          </w:p>
        </w:tc>
        <w:tc>
          <w:tcPr>
            <w:tcW w:w="0" w:type="auto"/>
            <w:hideMark/>
          </w:tcPr>
          <w:p w:rsidR="00C21883" w:rsidRDefault="00C21883">
            <w:pPr>
              <w:pStyle w:val="Compact"/>
              <w:jc w:val="right"/>
              <w:rPr>
                <w:ins w:id="672" w:author="user" w:date="2017-05-10T11:04:00Z"/>
              </w:rPr>
            </w:pPr>
            <w:ins w:id="673" w:author="user" w:date="2017-05-10T11:04:00Z">
              <w:r>
                <w:t>3.6</w:t>
              </w:r>
            </w:ins>
          </w:p>
        </w:tc>
        <w:tc>
          <w:tcPr>
            <w:tcW w:w="0" w:type="auto"/>
            <w:hideMark/>
          </w:tcPr>
          <w:p w:rsidR="00C21883" w:rsidRDefault="00C21883">
            <w:pPr>
              <w:pStyle w:val="Compact"/>
              <w:jc w:val="right"/>
              <w:rPr>
                <w:ins w:id="674" w:author="user" w:date="2017-05-10T11:04:00Z"/>
              </w:rPr>
            </w:pPr>
            <w:ins w:id="675" w:author="user" w:date="2017-05-10T11:04:00Z">
              <w:r>
                <w:t>2.2</w:t>
              </w:r>
            </w:ins>
          </w:p>
        </w:tc>
        <w:tc>
          <w:tcPr>
            <w:tcW w:w="0" w:type="auto"/>
            <w:hideMark/>
          </w:tcPr>
          <w:p w:rsidR="00C21883" w:rsidRDefault="00C21883">
            <w:pPr>
              <w:pStyle w:val="Compact"/>
              <w:jc w:val="right"/>
              <w:rPr>
                <w:ins w:id="676" w:author="user" w:date="2017-05-10T11:04:00Z"/>
              </w:rPr>
            </w:pPr>
            <w:ins w:id="677" w:author="user" w:date="2017-05-10T11:04:00Z">
              <w:r>
                <w:t>3.7</w:t>
              </w:r>
            </w:ins>
          </w:p>
        </w:tc>
      </w:tr>
    </w:tbl>
    <w:p w:rsidR="00C21883" w:rsidRPr="00C21883" w:rsidRDefault="001637F4" w:rsidP="00C21883">
      <w:pPr>
        <w:pStyle w:val="BodyText"/>
        <w:rPr>
          <w:ins w:id="678" w:author="user" w:date="2017-05-10T11:04:00Z"/>
          <w:rFonts w:ascii="Times New Roman" w:hAnsi="Times New Roman"/>
          <w:lang w:val="es-CL"/>
          <w:rPrChange w:id="679" w:author="user" w:date="2017-05-10T11:04:00Z">
            <w:rPr>
              <w:ins w:id="680" w:author="user" w:date="2017-05-10T11:04:00Z"/>
              <w:rFonts w:ascii="Times New Roman" w:hAnsi="Times New Roman"/>
            </w:rPr>
          </w:rPrChange>
        </w:rPr>
      </w:pPr>
      <w:ins w:id="681" w:author="user" w:date="2017-05-10T11:04:00Z">
        <w:r w:rsidRPr="001637F4">
          <w:rPr>
            <w:b/>
            <w:lang w:val="es-CL"/>
            <w:rPrChange w:id="682" w:author="user" w:date="2017-05-10T11:04:00Z">
              <w:rPr>
                <w:b/>
              </w:rPr>
            </w:rPrChange>
          </w:rPr>
          <w:t>Note:</w:t>
        </w:r>
        <w:r w:rsidRPr="001637F4">
          <w:rPr>
            <w:lang w:val="es-CL"/>
            <w:rPrChange w:id="683" w:author="user" w:date="2017-05-10T11:04:00Z">
              <w:rPr/>
            </w:rPrChange>
          </w:rPr>
          <w:t xml:space="preserve"> </w:t>
        </w:r>
        <w:r w:rsidRPr="001637F4">
          <w:rPr>
            <w:vertAlign w:val="superscript"/>
            <w:lang w:val="es-CL"/>
            <w:rPrChange w:id="684" w:author="user" w:date="2017-05-10T11:04:00Z">
              <w:rPr>
                <w:vertAlign w:val="superscript"/>
              </w:rPr>
            </w:rPrChange>
          </w:rPr>
          <w:t>a</w:t>
        </w:r>
        <w:r w:rsidRPr="001637F4">
          <w:rPr>
            <w:lang w:val="es-CL"/>
            <w:rPrChange w:id="685" w:author="user" w:date="2017-05-10T11:04:00Z">
              <w:rPr/>
            </w:rPrChange>
          </w:rPr>
          <w:t xml:space="preserve"> Fuente: CEPAL sobre datos </w:t>
        </w:r>
        <w:proofErr w:type="spellStart"/>
        <w:r w:rsidRPr="001637F4">
          <w:rPr>
            <w:lang w:val="es-CL"/>
            <w:rPrChange w:id="686" w:author="user" w:date="2017-05-10T11:04:00Z">
              <w:rPr/>
            </w:rPrChange>
          </w:rPr>
          <w:t>Conference</w:t>
        </w:r>
        <w:proofErr w:type="spellEnd"/>
        <w:r w:rsidRPr="001637F4">
          <w:rPr>
            <w:lang w:val="es-CL"/>
            <w:rPrChange w:id="687" w:author="user" w:date="2017-05-10T11:04:00Z">
              <w:rPr/>
            </w:rPrChange>
          </w:rPr>
          <w:t xml:space="preserve"> </w:t>
        </w:r>
        <w:proofErr w:type="spellStart"/>
        <w:r w:rsidRPr="001637F4">
          <w:rPr>
            <w:lang w:val="es-CL"/>
            <w:rPrChange w:id="688" w:author="user" w:date="2017-05-10T11:04:00Z">
              <w:rPr/>
            </w:rPrChange>
          </w:rPr>
          <w:t>Board</w:t>
        </w:r>
        <w:proofErr w:type="spellEnd"/>
        <w:r w:rsidRPr="001637F4">
          <w:rPr>
            <w:lang w:val="es-CL"/>
            <w:rPrChange w:id="689" w:author="user" w:date="2017-05-10T11:04:00Z">
              <w:rPr/>
            </w:rPrChange>
          </w:rPr>
          <w:t>, 2016</w:t>
        </w:r>
      </w:ins>
    </w:p>
    <w:p w:rsidR="00000000" w:rsidRDefault="00FB6626">
      <w:pPr>
        <w:jc w:val="both"/>
        <w:rPr>
          <w:ins w:id="690" w:author="user" w:date="2017-05-10T12:04:00Z"/>
          <w:rFonts w:ascii="Times New Roman" w:hAnsi="Times New Roman" w:cs="Times New Roman"/>
          <w:lang w:val="es-CL"/>
        </w:rPr>
        <w:pPrChange w:id="691" w:author="user" w:date="2017-05-10T11:04:00Z">
          <w:pPr>
            <w:ind w:firstLine="720"/>
            <w:jc w:val="both"/>
          </w:pPr>
        </w:pPrChange>
      </w:pPr>
    </w:p>
    <w:p w:rsidR="00000000" w:rsidRDefault="00FB6626">
      <w:pPr>
        <w:jc w:val="both"/>
        <w:rPr>
          <w:ins w:id="692" w:author="user" w:date="2017-05-10T12:04:00Z"/>
          <w:rFonts w:ascii="Times New Roman" w:hAnsi="Times New Roman" w:cs="Times New Roman"/>
          <w:lang w:val="es-CL"/>
        </w:rPr>
        <w:pPrChange w:id="693" w:author="user" w:date="2017-05-10T11:04:00Z">
          <w:pPr>
            <w:ind w:firstLine="720"/>
            <w:jc w:val="both"/>
          </w:pPr>
        </w:pPrChange>
      </w:pPr>
    </w:p>
    <w:p w:rsidR="00000000" w:rsidRDefault="004E58A3">
      <w:pPr>
        <w:jc w:val="both"/>
        <w:rPr>
          <w:ins w:id="694" w:author="user" w:date="2017-05-10T12:07:00Z"/>
          <w:rFonts w:ascii="Times New Roman" w:hAnsi="Times New Roman" w:cs="Times New Roman"/>
          <w:lang w:val="es-CL"/>
        </w:rPr>
        <w:pPrChange w:id="695" w:author="user" w:date="2017-05-10T11:04:00Z">
          <w:pPr>
            <w:ind w:firstLine="720"/>
            <w:jc w:val="both"/>
          </w:pPr>
        </w:pPrChange>
      </w:pPr>
      <w:ins w:id="696" w:author="user" w:date="2017-05-10T12:04:00Z">
        <w:r>
          <w:rPr>
            <w:rFonts w:ascii="Times New Roman" w:hAnsi="Times New Roman" w:cs="Times New Roman"/>
            <w:lang w:val="es-CL"/>
          </w:rPr>
          <w:t>Por otro lado, la inversi</w:t>
        </w:r>
      </w:ins>
      <w:ins w:id="697" w:author="user" w:date="2017-05-10T12:05:00Z">
        <w:r>
          <w:rPr>
            <w:rFonts w:ascii="Times New Roman" w:hAnsi="Times New Roman" w:cs="Times New Roman"/>
            <w:lang w:val="es-CL"/>
          </w:rPr>
          <w:t xml:space="preserve">ón real </w:t>
        </w:r>
      </w:ins>
      <w:ins w:id="698" w:author="user" w:date="2017-05-10T12:08:00Z">
        <w:r>
          <w:rPr>
            <w:rFonts w:ascii="Times New Roman" w:hAnsi="Times New Roman" w:cs="Times New Roman"/>
            <w:lang w:val="es-CL"/>
          </w:rPr>
          <w:t xml:space="preserve">a nivel mundial </w:t>
        </w:r>
      </w:ins>
      <w:ins w:id="699" w:author="user" w:date="2017-05-10T12:05:00Z">
        <w:r>
          <w:rPr>
            <w:rFonts w:ascii="Times New Roman" w:hAnsi="Times New Roman" w:cs="Times New Roman"/>
            <w:lang w:val="es-CL"/>
          </w:rPr>
          <w:t>muestra un desempeño enlentecido. En un contexto de bajo crecimiento del producto, la raz</w:t>
        </w:r>
      </w:ins>
      <w:ins w:id="700" w:author="user" w:date="2017-05-10T12:06:00Z">
        <w:r>
          <w:rPr>
            <w:rFonts w:ascii="Times New Roman" w:hAnsi="Times New Roman" w:cs="Times New Roman"/>
            <w:lang w:val="es-CL"/>
          </w:rPr>
          <w:t xml:space="preserve">ón Inversión/Producto apenas aumenta 0,5% al año en este nuevo período, </w:t>
        </w:r>
      </w:ins>
      <w:ins w:id="701" w:author="user" w:date="2017-05-10T12:08:00Z">
        <w:r>
          <w:rPr>
            <w:rFonts w:ascii="Times New Roman" w:hAnsi="Times New Roman" w:cs="Times New Roman"/>
            <w:lang w:val="es-CL"/>
          </w:rPr>
          <w:t>prácticamente la</w:t>
        </w:r>
      </w:ins>
      <w:ins w:id="702" w:author="user" w:date="2017-05-10T12:06:00Z">
        <w:r>
          <w:rPr>
            <w:rFonts w:ascii="Times New Roman" w:hAnsi="Times New Roman" w:cs="Times New Roman"/>
            <w:lang w:val="es-CL"/>
          </w:rPr>
          <w:t xml:space="preserve"> mitad de lo que aumentó en el qui</w:t>
        </w:r>
      </w:ins>
      <w:ins w:id="703" w:author="user" w:date="2017-05-10T12:07:00Z">
        <w:r>
          <w:rPr>
            <w:rFonts w:ascii="Times New Roman" w:hAnsi="Times New Roman" w:cs="Times New Roman"/>
            <w:lang w:val="es-CL"/>
          </w:rPr>
          <w:t>n</w:t>
        </w:r>
      </w:ins>
      <w:ins w:id="704" w:author="user" w:date="2017-05-10T12:06:00Z">
        <w:r>
          <w:rPr>
            <w:rFonts w:ascii="Times New Roman" w:hAnsi="Times New Roman" w:cs="Times New Roman"/>
            <w:lang w:val="es-CL"/>
          </w:rPr>
          <w:t xml:space="preserve">quenio 2001-2006, </w:t>
        </w:r>
      </w:ins>
      <w:ins w:id="705" w:author="user" w:date="2017-05-10T12:07:00Z">
        <w:r>
          <w:rPr>
            <w:rFonts w:ascii="Times New Roman" w:hAnsi="Times New Roman" w:cs="Times New Roman"/>
            <w:lang w:val="es-CL"/>
          </w:rPr>
          <w:t>donde además el producto crecía más rápido</w:t>
        </w:r>
      </w:ins>
      <w:ins w:id="706" w:author="user" w:date="2017-05-10T12:10:00Z">
        <w:r>
          <w:rPr>
            <w:rFonts w:ascii="Times New Roman" w:hAnsi="Times New Roman" w:cs="Times New Roman"/>
            <w:lang w:val="es-CL"/>
          </w:rPr>
          <w:t>, fen</w:t>
        </w:r>
      </w:ins>
      <w:ins w:id="707" w:author="user" w:date="2017-05-10T12:11:00Z">
        <w:r>
          <w:rPr>
            <w:rFonts w:ascii="Times New Roman" w:hAnsi="Times New Roman" w:cs="Times New Roman"/>
            <w:lang w:val="es-CL"/>
          </w:rPr>
          <w:t>ómeno que se repite en el conjunto de las economías avanzadas</w:t>
        </w:r>
      </w:ins>
      <w:ins w:id="708" w:author="user" w:date="2017-05-10T12:08:00Z">
        <w:r>
          <w:rPr>
            <w:rFonts w:ascii="Times New Roman" w:hAnsi="Times New Roman" w:cs="Times New Roman"/>
            <w:lang w:val="es-CL"/>
          </w:rPr>
          <w:t xml:space="preserve">. Lo anterior </w:t>
        </w:r>
      </w:ins>
      <w:ins w:id="709" w:author="user" w:date="2017-05-10T12:10:00Z">
        <w:r>
          <w:rPr>
            <w:rFonts w:ascii="Times New Roman" w:hAnsi="Times New Roman" w:cs="Times New Roman"/>
            <w:lang w:val="es-CL"/>
          </w:rPr>
          <w:t xml:space="preserve">se verifica de modo más agudo en </w:t>
        </w:r>
      </w:ins>
      <w:ins w:id="710" w:author="user" w:date="2017-05-10T12:08:00Z">
        <w:r>
          <w:rPr>
            <w:rFonts w:ascii="Times New Roman" w:hAnsi="Times New Roman" w:cs="Times New Roman"/>
            <w:lang w:val="es-CL"/>
          </w:rPr>
          <w:t xml:space="preserve"> la zona del Euro y </w:t>
        </w:r>
      </w:ins>
      <w:ins w:id="711" w:author="user" w:date="2017-05-10T12:10:00Z">
        <w:r>
          <w:rPr>
            <w:rFonts w:ascii="Times New Roman" w:hAnsi="Times New Roman" w:cs="Times New Roman"/>
            <w:lang w:val="es-CL"/>
          </w:rPr>
          <w:t xml:space="preserve">en </w:t>
        </w:r>
      </w:ins>
      <w:ins w:id="712" w:author="user" w:date="2017-05-10T12:08:00Z">
        <w:r>
          <w:rPr>
            <w:rFonts w:ascii="Times New Roman" w:hAnsi="Times New Roman" w:cs="Times New Roman"/>
            <w:lang w:val="es-CL"/>
          </w:rPr>
          <w:t xml:space="preserve"> el conjunto de las econom</w:t>
        </w:r>
      </w:ins>
      <w:ins w:id="713" w:author="user" w:date="2017-05-10T12:09:00Z">
        <w:r>
          <w:rPr>
            <w:rFonts w:ascii="Times New Roman" w:hAnsi="Times New Roman" w:cs="Times New Roman"/>
            <w:lang w:val="es-CL"/>
          </w:rPr>
          <w:t xml:space="preserve">ías emergentes y en </w:t>
        </w:r>
        <w:proofErr w:type="spellStart"/>
        <w:r>
          <w:rPr>
            <w:rFonts w:ascii="Times New Roman" w:hAnsi="Times New Roman" w:cs="Times New Roman"/>
            <w:lang w:val="es-CL"/>
          </w:rPr>
          <w:t>dearrollo</w:t>
        </w:r>
      </w:ins>
      <w:proofErr w:type="spellEnd"/>
    </w:p>
    <w:p w:rsidR="00000000" w:rsidRDefault="00FB6626">
      <w:pPr>
        <w:jc w:val="both"/>
        <w:rPr>
          <w:ins w:id="714" w:author="user" w:date="2017-05-10T12:07:00Z"/>
          <w:rFonts w:ascii="Times New Roman" w:hAnsi="Times New Roman" w:cs="Times New Roman"/>
          <w:lang w:val="es-CL"/>
        </w:rPr>
        <w:pPrChange w:id="715" w:author="user" w:date="2017-05-10T11:04:00Z">
          <w:pPr>
            <w:ind w:firstLine="720"/>
            <w:jc w:val="both"/>
          </w:pPr>
        </w:pPrChange>
      </w:pPr>
    </w:p>
    <w:p w:rsidR="004E58A3" w:rsidRDefault="004E58A3" w:rsidP="004E58A3">
      <w:pPr>
        <w:pStyle w:val="TableCaption"/>
        <w:rPr>
          <w:ins w:id="716" w:author="user" w:date="2017-05-10T12:07:00Z"/>
          <w:lang w:val="es-CL"/>
        </w:rPr>
      </w:pPr>
      <w:ins w:id="717" w:author="user" w:date="2017-05-10T12:07:00Z">
        <w:r>
          <w:rPr>
            <w:lang w:val="es-CL"/>
          </w:rPr>
          <w:t>Tasa de crecimiento anual de Formación de capital/PIB</w:t>
        </w:r>
      </w:ins>
    </w:p>
    <w:tbl>
      <w:tblPr>
        <w:tblW w:w="0" w:type="pct"/>
        <w:tblLook w:val="04A0"/>
      </w:tblPr>
      <w:tblGrid>
        <w:gridCol w:w="4297"/>
        <w:gridCol w:w="1055"/>
        <w:gridCol w:w="1056"/>
        <w:gridCol w:w="1056"/>
        <w:gridCol w:w="1056"/>
        <w:gridCol w:w="1056"/>
      </w:tblGrid>
      <w:tr w:rsidR="004E58A3" w:rsidTr="004E58A3">
        <w:trPr>
          <w:ins w:id="718" w:author="user" w:date="2017-05-10T12:07:00Z"/>
        </w:trPr>
        <w:tc>
          <w:tcPr>
            <w:tcW w:w="0" w:type="auto"/>
            <w:tcBorders>
              <w:top w:val="nil"/>
              <w:left w:val="nil"/>
              <w:bottom w:val="single" w:sz="2" w:space="0" w:color="auto"/>
              <w:right w:val="nil"/>
            </w:tcBorders>
            <w:vAlign w:val="bottom"/>
            <w:hideMark/>
          </w:tcPr>
          <w:p w:rsidR="004E58A3" w:rsidRDefault="004E58A3">
            <w:pPr>
              <w:pStyle w:val="Compact"/>
              <w:rPr>
                <w:ins w:id="719" w:author="user" w:date="2017-05-10T12:07:00Z"/>
              </w:rPr>
            </w:pPr>
            <w:proofErr w:type="spellStart"/>
            <w:ins w:id="720" w:author="user" w:date="2017-05-10T12:07:00Z">
              <w:r>
                <w:t>Región</w:t>
              </w:r>
              <w:proofErr w:type="spellEnd"/>
            </w:ins>
          </w:p>
        </w:tc>
        <w:tc>
          <w:tcPr>
            <w:tcW w:w="0" w:type="auto"/>
            <w:tcBorders>
              <w:top w:val="nil"/>
              <w:left w:val="nil"/>
              <w:bottom w:val="single" w:sz="2" w:space="0" w:color="auto"/>
              <w:right w:val="nil"/>
            </w:tcBorders>
            <w:vAlign w:val="bottom"/>
            <w:hideMark/>
          </w:tcPr>
          <w:p w:rsidR="004E58A3" w:rsidRDefault="004E58A3">
            <w:pPr>
              <w:pStyle w:val="Compact"/>
              <w:jc w:val="center"/>
              <w:rPr>
                <w:ins w:id="721" w:author="user" w:date="2017-05-10T12:07:00Z"/>
              </w:rPr>
            </w:pPr>
            <w:ins w:id="722" w:author="user" w:date="2017-05-10T12:07:00Z">
              <w:r>
                <w:t>1991-1995</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23" w:author="user" w:date="2017-05-10T12:07:00Z"/>
              </w:rPr>
            </w:pPr>
            <w:ins w:id="724" w:author="user" w:date="2017-05-10T12:07:00Z">
              <w:r>
                <w:t>1996-2000</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25" w:author="user" w:date="2017-05-10T12:07:00Z"/>
              </w:rPr>
            </w:pPr>
            <w:ins w:id="726" w:author="user" w:date="2017-05-10T12:07:00Z">
              <w:r>
                <w:t>2001-2006</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27" w:author="user" w:date="2017-05-10T12:07:00Z"/>
              </w:rPr>
            </w:pPr>
            <w:ins w:id="728" w:author="user" w:date="2017-05-10T12:07:00Z">
              <w:r>
                <w:t>2007-2009</w:t>
              </w:r>
            </w:ins>
          </w:p>
        </w:tc>
        <w:tc>
          <w:tcPr>
            <w:tcW w:w="0" w:type="auto"/>
            <w:tcBorders>
              <w:top w:val="nil"/>
              <w:left w:val="nil"/>
              <w:bottom w:val="single" w:sz="2" w:space="0" w:color="auto"/>
              <w:right w:val="nil"/>
            </w:tcBorders>
            <w:vAlign w:val="bottom"/>
            <w:hideMark/>
          </w:tcPr>
          <w:p w:rsidR="004E58A3" w:rsidRDefault="004E58A3">
            <w:pPr>
              <w:pStyle w:val="Compact"/>
              <w:jc w:val="right"/>
              <w:rPr>
                <w:ins w:id="729" w:author="user" w:date="2017-05-10T12:07:00Z"/>
              </w:rPr>
            </w:pPr>
            <w:ins w:id="730" w:author="user" w:date="2017-05-10T12:07:00Z">
              <w:r>
                <w:t>2010-2016</w:t>
              </w:r>
            </w:ins>
          </w:p>
        </w:tc>
      </w:tr>
      <w:tr w:rsidR="004E58A3" w:rsidTr="004E58A3">
        <w:trPr>
          <w:ins w:id="731" w:author="user" w:date="2017-05-10T12:07:00Z"/>
        </w:trPr>
        <w:tc>
          <w:tcPr>
            <w:tcW w:w="0" w:type="auto"/>
            <w:hideMark/>
          </w:tcPr>
          <w:p w:rsidR="004E58A3" w:rsidRDefault="004E58A3">
            <w:pPr>
              <w:pStyle w:val="Compact"/>
              <w:rPr>
                <w:ins w:id="732" w:author="user" w:date="2017-05-10T12:07:00Z"/>
              </w:rPr>
            </w:pPr>
            <w:ins w:id="733" w:author="user" w:date="2017-05-10T12:07:00Z">
              <w:r>
                <w:t>Middle East and North Africa</w:t>
              </w:r>
            </w:ins>
          </w:p>
        </w:tc>
        <w:tc>
          <w:tcPr>
            <w:tcW w:w="0" w:type="auto"/>
            <w:hideMark/>
          </w:tcPr>
          <w:p w:rsidR="004E58A3" w:rsidRDefault="004E58A3">
            <w:pPr>
              <w:pStyle w:val="Compact"/>
              <w:jc w:val="center"/>
              <w:rPr>
                <w:ins w:id="734" w:author="user" w:date="2017-05-10T12:07:00Z"/>
              </w:rPr>
            </w:pPr>
            <w:ins w:id="735" w:author="user" w:date="2017-05-10T12:07:00Z">
              <w:r>
                <w:t>-6.4</w:t>
              </w:r>
            </w:ins>
          </w:p>
        </w:tc>
        <w:tc>
          <w:tcPr>
            <w:tcW w:w="0" w:type="auto"/>
            <w:hideMark/>
          </w:tcPr>
          <w:p w:rsidR="004E58A3" w:rsidRDefault="004E58A3">
            <w:pPr>
              <w:pStyle w:val="Compact"/>
              <w:jc w:val="right"/>
              <w:rPr>
                <w:ins w:id="736" w:author="user" w:date="2017-05-10T12:07:00Z"/>
              </w:rPr>
            </w:pPr>
            <w:ins w:id="737" w:author="user" w:date="2017-05-10T12:07:00Z">
              <w:r>
                <w:t>1.6</w:t>
              </w:r>
            </w:ins>
          </w:p>
        </w:tc>
        <w:tc>
          <w:tcPr>
            <w:tcW w:w="0" w:type="auto"/>
            <w:hideMark/>
          </w:tcPr>
          <w:p w:rsidR="004E58A3" w:rsidRDefault="004E58A3">
            <w:pPr>
              <w:pStyle w:val="Compact"/>
              <w:jc w:val="right"/>
              <w:rPr>
                <w:ins w:id="738" w:author="user" w:date="2017-05-10T12:07:00Z"/>
              </w:rPr>
            </w:pPr>
            <w:ins w:id="739" w:author="user" w:date="2017-05-10T12:07:00Z">
              <w:r>
                <w:t>-0.9</w:t>
              </w:r>
            </w:ins>
          </w:p>
        </w:tc>
        <w:tc>
          <w:tcPr>
            <w:tcW w:w="0" w:type="auto"/>
            <w:hideMark/>
          </w:tcPr>
          <w:p w:rsidR="004E58A3" w:rsidRDefault="004E58A3">
            <w:pPr>
              <w:pStyle w:val="Compact"/>
              <w:jc w:val="right"/>
              <w:rPr>
                <w:ins w:id="740" w:author="user" w:date="2017-05-10T12:07:00Z"/>
              </w:rPr>
            </w:pPr>
            <w:ins w:id="741" w:author="user" w:date="2017-05-10T12:07:00Z">
              <w:r>
                <w:t>3.1</w:t>
              </w:r>
            </w:ins>
          </w:p>
        </w:tc>
        <w:tc>
          <w:tcPr>
            <w:tcW w:w="0" w:type="auto"/>
            <w:hideMark/>
          </w:tcPr>
          <w:p w:rsidR="004E58A3" w:rsidRDefault="004E58A3">
            <w:pPr>
              <w:pStyle w:val="Compact"/>
              <w:jc w:val="right"/>
              <w:rPr>
                <w:ins w:id="742" w:author="user" w:date="2017-05-10T12:07:00Z"/>
              </w:rPr>
            </w:pPr>
            <w:ins w:id="743" w:author="user" w:date="2017-05-10T12:07:00Z">
              <w:r>
                <w:t>-1.0</w:t>
              </w:r>
            </w:ins>
          </w:p>
        </w:tc>
      </w:tr>
      <w:tr w:rsidR="004E58A3" w:rsidTr="004E58A3">
        <w:trPr>
          <w:ins w:id="744" w:author="user" w:date="2017-05-10T12:07:00Z"/>
        </w:trPr>
        <w:tc>
          <w:tcPr>
            <w:tcW w:w="0" w:type="auto"/>
            <w:hideMark/>
          </w:tcPr>
          <w:p w:rsidR="004E58A3" w:rsidRDefault="004E58A3">
            <w:pPr>
              <w:pStyle w:val="Compact"/>
              <w:rPr>
                <w:ins w:id="745" w:author="user" w:date="2017-05-10T12:07:00Z"/>
              </w:rPr>
            </w:pPr>
            <w:ins w:id="746" w:author="user" w:date="2017-05-10T12:07:00Z">
              <w:r>
                <w:t>Euro area</w:t>
              </w:r>
            </w:ins>
          </w:p>
        </w:tc>
        <w:tc>
          <w:tcPr>
            <w:tcW w:w="0" w:type="auto"/>
            <w:hideMark/>
          </w:tcPr>
          <w:p w:rsidR="004E58A3" w:rsidRDefault="004E58A3">
            <w:pPr>
              <w:pStyle w:val="Compact"/>
              <w:jc w:val="center"/>
              <w:rPr>
                <w:ins w:id="747" w:author="user" w:date="2017-05-10T12:07:00Z"/>
              </w:rPr>
            </w:pPr>
            <w:ins w:id="748" w:author="user" w:date="2017-05-10T12:07:00Z">
              <w:r>
                <w:t>-3.3</w:t>
              </w:r>
            </w:ins>
          </w:p>
        </w:tc>
        <w:tc>
          <w:tcPr>
            <w:tcW w:w="0" w:type="auto"/>
            <w:hideMark/>
          </w:tcPr>
          <w:p w:rsidR="004E58A3" w:rsidRDefault="004E58A3">
            <w:pPr>
              <w:pStyle w:val="Compact"/>
              <w:jc w:val="right"/>
              <w:rPr>
                <w:ins w:id="749" w:author="user" w:date="2017-05-10T12:07:00Z"/>
              </w:rPr>
            </w:pPr>
            <w:ins w:id="750" w:author="user" w:date="2017-05-10T12:07:00Z">
              <w:r>
                <w:t>1.8</w:t>
              </w:r>
            </w:ins>
          </w:p>
        </w:tc>
        <w:tc>
          <w:tcPr>
            <w:tcW w:w="0" w:type="auto"/>
            <w:hideMark/>
          </w:tcPr>
          <w:p w:rsidR="004E58A3" w:rsidRDefault="004E58A3">
            <w:pPr>
              <w:pStyle w:val="Compact"/>
              <w:jc w:val="right"/>
              <w:rPr>
                <w:ins w:id="751" w:author="user" w:date="2017-05-10T12:07:00Z"/>
              </w:rPr>
            </w:pPr>
            <w:ins w:id="752" w:author="user" w:date="2017-05-10T12:07:00Z">
              <w:r>
                <w:t>0.4</w:t>
              </w:r>
            </w:ins>
          </w:p>
        </w:tc>
        <w:tc>
          <w:tcPr>
            <w:tcW w:w="0" w:type="auto"/>
            <w:hideMark/>
          </w:tcPr>
          <w:p w:rsidR="004E58A3" w:rsidRDefault="004E58A3">
            <w:pPr>
              <w:pStyle w:val="Compact"/>
              <w:jc w:val="right"/>
              <w:rPr>
                <w:ins w:id="753" w:author="user" w:date="2017-05-10T12:07:00Z"/>
              </w:rPr>
            </w:pPr>
            <w:ins w:id="754" w:author="user" w:date="2017-05-10T12:07:00Z">
              <w:r>
                <w:t>-5.3</w:t>
              </w:r>
            </w:ins>
          </w:p>
        </w:tc>
        <w:tc>
          <w:tcPr>
            <w:tcW w:w="0" w:type="auto"/>
            <w:hideMark/>
          </w:tcPr>
          <w:p w:rsidR="004E58A3" w:rsidRDefault="004E58A3">
            <w:pPr>
              <w:pStyle w:val="Compact"/>
              <w:jc w:val="right"/>
              <w:rPr>
                <w:ins w:id="755" w:author="user" w:date="2017-05-10T12:07:00Z"/>
              </w:rPr>
            </w:pPr>
            <w:ins w:id="756" w:author="user" w:date="2017-05-10T12:07:00Z">
              <w:r>
                <w:t>-0.7</w:t>
              </w:r>
            </w:ins>
          </w:p>
        </w:tc>
      </w:tr>
      <w:tr w:rsidR="004E58A3" w:rsidTr="004E58A3">
        <w:trPr>
          <w:ins w:id="757" w:author="user" w:date="2017-05-10T12:07:00Z"/>
        </w:trPr>
        <w:tc>
          <w:tcPr>
            <w:tcW w:w="0" w:type="auto"/>
            <w:hideMark/>
          </w:tcPr>
          <w:p w:rsidR="004E58A3" w:rsidRDefault="004E58A3">
            <w:pPr>
              <w:pStyle w:val="Compact"/>
              <w:rPr>
                <w:ins w:id="758" w:author="user" w:date="2017-05-10T12:07:00Z"/>
              </w:rPr>
            </w:pPr>
            <w:ins w:id="759" w:author="user" w:date="2017-05-10T12:07:00Z">
              <w:r>
                <w:t>Emerging market and developing economies</w:t>
              </w:r>
            </w:ins>
          </w:p>
        </w:tc>
        <w:tc>
          <w:tcPr>
            <w:tcW w:w="0" w:type="auto"/>
            <w:hideMark/>
          </w:tcPr>
          <w:p w:rsidR="004E58A3" w:rsidRDefault="004E58A3">
            <w:pPr>
              <w:pStyle w:val="Compact"/>
              <w:jc w:val="center"/>
              <w:rPr>
                <w:ins w:id="760" w:author="user" w:date="2017-05-10T12:07:00Z"/>
              </w:rPr>
            </w:pPr>
            <w:ins w:id="761" w:author="user" w:date="2017-05-10T12:07:00Z">
              <w:r>
                <w:t>-1.6</w:t>
              </w:r>
            </w:ins>
          </w:p>
        </w:tc>
        <w:tc>
          <w:tcPr>
            <w:tcW w:w="0" w:type="auto"/>
            <w:hideMark/>
          </w:tcPr>
          <w:p w:rsidR="004E58A3" w:rsidRDefault="004E58A3">
            <w:pPr>
              <w:pStyle w:val="Compact"/>
              <w:jc w:val="right"/>
              <w:rPr>
                <w:ins w:id="762" w:author="user" w:date="2017-05-10T12:07:00Z"/>
              </w:rPr>
            </w:pPr>
            <w:ins w:id="763" w:author="user" w:date="2017-05-10T12:07:00Z">
              <w:r>
                <w:t>-0.5</w:t>
              </w:r>
            </w:ins>
          </w:p>
        </w:tc>
        <w:tc>
          <w:tcPr>
            <w:tcW w:w="0" w:type="auto"/>
            <w:hideMark/>
          </w:tcPr>
          <w:p w:rsidR="004E58A3" w:rsidRDefault="004E58A3">
            <w:pPr>
              <w:pStyle w:val="Compact"/>
              <w:jc w:val="right"/>
              <w:rPr>
                <w:ins w:id="764" w:author="user" w:date="2017-05-10T12:07:00Z"/>
              </w:rPr>
            </w:pPr>
            <w:ins w:id="765" w:author="user" w:date="2017-05-10T12:07:00Z">
              <w:r>
                <w:t>2.0</w:t>
              </w:r>
            </w:ins>
          </w:p>
        </w:tc>
        <w:tc>
          <w:tcPr>
            <w:tcW w:w="0" w:type="auto"/>
            <w:hideMark/>
          </w:tcPr>
          <w:p w:rsidR="004E58A3" w:rsidRDefault="004E58A3">
            <w:pPr>
              <w:pStyle w:val="Compact"/>
              <w:jc w:val="right"/>
              <w:rPr>
                <w:ins w:id="766" w:author="user" w:date="2017-05-10T12:07:00Z"/>
              </w:rPr>
            </w:pPr>
            <w:ins w:id="767" w:author="user" w:date="2017-05-10T12:07:00Z">
              <w:r>
                <w:t>1.0</w:t>
              </w:r>
            </w:ins>
          </w:p>
        </w:tc>
        <w:tc>
          <w:tcPr>
            <w:tcW w:w="0" w:type="auto"/>
            <w:hideMark/>
          </w:tcPr>
          <w:p w:rsidR="004E58A3" w:rsidRDefault="004E58A3">
            <w:pPr>
              <w:pStyle w:val="Compact"/>
              <w:jc w:val="right"/>
              <w:rPr>
                <w:ins w:id="768" w:author="user" w:date="2017-05-10T12:07:00Z"/>
              </w:rPr>
            </w:pPr>
            <w:ins w:id="769" w:author="user" w:date="2017-05-10T12:07:00Z">
              <w:r>
                <w:t>0.3</w:t>
              </w:r>
            </w:ins>
          </w:p>
        </w:tc>
      </w:tr>
      <w:tr w:rsidR="004E58A3" w:rsidTr="004E58A3">
        <w:trPr>
          <w:ins w:id="770" w:author="user" w:date="2017-05-10T12:07:00Z"/>
        </w:trPr>
        <w:tc>
          <w:tcPr>
            <w:tcW w:w="0" w:type="auto"/>
            <w:hideMark/>
          </w:tcPr>
          <w:p w:rsidR="004E58A3" w:rsidRDefault="004E58A3">
            <w:pPr>
              <w:pStyle w:val="Compact"/>
              <w:rPr>
                <w:ins w:id="771" w:author="user" w:date="2017-05-10T12:07:00Z"/>
              </w:rPr>
            </w:pPr>
            <w:ins w:id="772" w:author="user" w:date="2017-05-10T12:07:00Z">
              <w:r>
                <w:t>Major advanced economies (G7)</w:t>
              </w:r>
            </w:ins>
          </w:p>
        </w:tc>
        <w:tc>
          <w:tcPr>
            <w:tcW w:w="0" w:type="auto"/>
            <w:hideMark/>
          </w:tcPr>
          <w:p w:rsidR="004E58A3" w:rsidRDefault="004E58A3">
            <w:pPr>
              <w:pStyle w:val="Compact"/>
              <w:jc w:val="center"/>
              <w:rPr>
                <w:ins w:id="773" w:author="user" w:date="2017-05-10T12:07:00Z"/>
              </w:rPr>
            </w:pPr>
            <w:ins w:id="774" w:author="user" w:date="2017-05-10T12:07:00Z">
              <w:r>
                <w:t>-0.6</w:t>
              </w:r>
            </w:ins>
          </w:p>
        </w:tc>
        <w:tc>
          <w:tcPr>
            <w:tcW w:w="0" w:type="auto"/>
            <w:hideMark/>
          </w:tcPr>
          <w:p w:rsidR="004E58A3" w:rsidRDefault="004E58A3">
            <w:pPr>
              <w:pStyle w:val="Compact"/>
              <w:jc w:val="right"/>
              <w:rPr>
                <w:ins w:id="775" w:author="user" w:date="2017-05-10T12:07:00Z"/>
              </w:rPr>
            </w:pPr>
            <w:ins w:id="776" w:author="user" w:date="2017-05-10T12:07:00Z">
              <w:r>
                <w:t>0.3</w:t>
              </w:r>
            </w:ins>
          </w:p>
        </w:tc>
        <w:tc>
          <w:tcPr>
            <w:tcW w:w="0" w:type="auto"/>
            <w:hideMark/>
          </w:tcPr>
          <w:p w:rsidR="004E58A3" w:rsidRDefault="004E58A3">
            <w:pPr>
              <w:pStyle w:val="Compact"/>
              <w:jc w:val="right"/>
              <w:rPr>
                <w:ins w:id="777" w:author="user" w:date="2017-05-10T12:07:00Z"/>
              </w:rPr>
            </w:pPr>
            <w:ins w:id="778" w:author="user" w:date="2017-05-10T12:07:00Z">
              <w:r>
                <w:t>0.1</w:t>
              </w:r>
            </w:ins>
          </w:p>
        </w:tc>
        <w:tc>
          <w:tcPr>
            <w:tcW w:w="0" w:type="auto"/>
            <w:hideMark/>
          </w:tcPr>
          <w:p w:rsidR="004E58A3" w:rsidRDefault="004E58A3">
            <w:pPr>
              <w:pStyle w:val="Compact"/>
              <w:jc w:val="right"/>
              <w:rPr>
                <w:ins w:id="779" w:author="user" w:date="2017-05-10T12:07:00Z"/>
              </w:rPr>
            </w:pPr>
            <w:ins w:id="780" w:author="user" w:date="2017-05-10T12:07:00Z">
              <w:r>
                <w:t>-5.8</w:t>
              </w:r>
            </w:ins>
          </w:p>
        </w:tc>
        <w:tc>
          <w:tcPr>
            <w:tcW w:w="0" w:type="auto"/>
            <w:hideMark/>
          </w:tcPr>
          <w:p w:rsidR="004E58A3" w:rsidRDefault="004E58A3">
            <w:pPr>
              <w:pStyle w:val="Compact"/>
              <w:jc w:val="right"/>
              <w:rPr>
                <w:ins w:id="781" w:author="user" w:date="2017-05-10T12:07:00Z"/>
              </w:rPr>
            </w:pPr>
            <w:ins w:id="782" w:author="user" w:date="2017-05-10T12:07:00Z">
              <w:r>
                <w:t>0.5</w:t>
              </w:r>
            </w:ins>
          </w:p>
        </w:tc>
      </w:tr>
      <w:tr w:rsidR="004E58A3" w:rsidTr="004E58A3">
        <w:trPr>
          <w:ins w:id="783" w:author="user" w:date="2017-05-10T12:07:00Z"/>
        </w:trPr>
        <w:tc>
          <w:tcPr>
            <w:tcW w:w="0" w:type="auto"/>
            <w:hideMark/>
          </w:tcPr>
          <w:p w:rsidR="004E58A3" w:rsidRDefault="004E58A3">
            <w:pPr>
              <w:pStyle w:val="Compact"/>
              <w:rPr>
                <w:ins w:id="784" w:author="user" w:date="2017-05-10T12:07:00Z"/>
              </w:rPr>
            </w:pPr>
            <w:ins w:id="785" w:author="user" w:date="2017-05-10T12:07:00Z">
              <w:r>
                <w:t>World</w:t>
              </w:r>
            </w:ins>
          </w:p>
        </w:tc>
        <w:tc>
          <w:tcPr>
            <w:tcW w:w="0" w:type="auto"/>
            <w:hideMark/>
          </w:tcPr>
          <w:p w:rsidR="004E58A3" w:rsidRDefault="004E58A3">
            <w:pPr>
              <w:pStyle w:val="Compact"/>
              <w:jc w:val="center"/>
              <w:rPr>
                <w:ins w:id="786" w:author="user" w:date="2017-05-10T12:07:00Z"/>
              </w:rPr>
            </w:pPr>
            <w:ins w:id="787" w:author="user" w:date="2017-05-10T12:07:00Z">
              <w:r>
                <w:t>-0.8</w:t>
              </w:r>
            </w:ins>
          </w:p>
        </w:tc>
        <w:tc>
          <w:tcPr>
            <w:tcW w:w="0" w:type="auto"/>
            <w:hideMark/>
          </w:tcPr>
          <w:p w:rsidR="004E58A3" w:rsidRDefault="004E58A3">
            <w:pPr>
              <w:pStyle w:val="Compact"/>
              <w:jc w:val="right"/>
              <w:rPr>
                <w:ins w:id="788" w:author="user" w:date="2017-05-10T12:07:00Z"/>
              </w:rPr>
            </w:pPr>
            <w:ins w:id="789" w:author="user" w:date="2017-05-10T12:07:00Z">
              <w:r>
                <w:t>0.1</w:t>
              </w:r>
            </w:ins>
          </w:p>
        </w:tc>
        <w:tc>
          <w:tcPr>
            <w:tcW w:w="0" w:type="auto"/>
            <w:hideMark/>
          </w:tcPr>
          <w:p w:rsidR="004E58A3" w:rsidRDefault="004E58A3">
            <w:pPr>
              <w:pStyle w:val="Compact"/>
              <w:jc w:val="right"/>
              <w:rPr>
                <w:ins w:id="790" w:author="user" w:date="2017-05-10T12:07:00Z"/>
              </w:rPr>
            </w:pPr>
            <w:ins w:id="791" w:author="user" w:date="2017-05-10T12:07:00Z">
              <w:r>
                <w:t>0.9</w:t>
              </w:r>
            </w:ins>
          </w:p>
        </w:tc>
        <w:tc>
          <w:tcPr>
            <w:tcW w:w="0" w:type="auto"/>
            <w:hideMark/>
          </w:tcPr>
          <w:p w:rsidR="004E58A3" w:rsidRDefault="004E58A3">
            <w:pPr>
              <w:pStyle w:val="Compact"/>
              <w:jc w:val="right"/>
              <w:rPr>
                <w:ins w:id="792" w:author="user" w:date="2017-05-10T12:07:00Z"/>
              </w:rPr>
            </w:pPr>
            <w:ins w:id="793" w:author="user" w:date="2017-05-10T12:07:00Z">
              <w:r>
                <w:t>-2.9</w:t>
              </w:r>
            </w:ins>
          </w:p>
        </w:tc>
        <w:tc>
          <w:tcPr>
            <w:tcW w:w="0" w:type="auto"/>
            <w:hideMark/>
          </w:tcPr>
          <w:p w:rsidR="004E58A3" w:rsidRDefault="004E58A3">
            <w:pPr>
              <w:pStyle w:val="Compact"/>
              <w:jc w:val="right"/>
              <w:rPr>
                <w:ins w:id="794" w:author="user" w:date="2017-05-10T12:07:00Z"/>
              </w:rPr>
            </w:pPr>
            <w:ins w:id="795" w:author="user" w:date="2017-05-10T12:07:00Z">
              <w:r>
                <w:t>0.5</w:t>
              </w:r>
            </w:ins>
          </w:p>
        </w:tc>
      </w:tr>
      <w:tr w:rsidR="004E58A3" w:rsidTr="004E58A3">
        <w:trPr>
          <w:ins w:id="796" w:author="user" w:date="2017-05-10T12:07:00Z"/>
        </w:trPr>
        <w:tc>
          <w:tcPr>
            <w:tcW w:w="0" w:type="auto"/>
            <w:hideMark/>
          </w:tcPr>
          <w:p w:rsidR="004E58A3" w:rsidRDefault="004E58A3">
            <w:pPr>
              <w:pStyle w:val="Compact"/>
              <w:rPr>
                <w:ins w:id="797" w:author="user" w:date="2017-05-10T12:07:00Z"/>
              </w:rPr>
            </w:pPr>
            <w:ins w:id="798" w:author="user" w:date="2017-05-10T12:07:00Z">
              <w:r>
                <w:t>Advanced economies</w:t>
              </w:r>
            </w:ins>
          </w:p>
        </w:tc>
        <w:tc>
          <w:tcPr>
            <w:tcW w:w="0" w:type="auto"/>
            <w:hideMark/>
          </w:tcPr>
          <w:p w:rsidR="004E58A3" w:rsidRDefault="004E58A3">
            <w:pPr>
              <w:pStyle w:val="Compact"/>
              <w:jc w:val="center"/>
              <w:rPr>
                <w:ins w:id="799" w:author="user" w:date="2017-05-10T12:07:00Z"/>
              </w:rPr>
            </w:pPr>
            <w:ins w:id="800" w:author="user" w:date="2017-05-10T12:07:00Z">
              <w:r>
                <w:t>-0.5</w:t>
              </w:r>
            </w:ins>
          </w:p>
        </w:tc>
        <w:tc>
          <w:tcPr>
            <w:tcW w:w="0" w:type="auto"/>
            <w:hideMark/>
          </w:tcPr>
          <w:p w:rsidR="004E58A3" w:rsidRDefault="004E58A3">
            <w:pPr>
              <w:pStyle w:val="Compact"/>
              <w:jc w:val="right"/>
              <w:rPr>
                <w:ins w:id="801" w:author="user" w:date="2017-05-10T12:07:00Z"/>
              </w:rPr>
            </w:pPr>
            <w:ins w:id="802" w:author="user" w:date="2017-05-10T12:07:00Z">
              <w:r>
                <w:t>0.3</w:t>
              </w:r>
            </w:ins>
          </w:p>
        </w:tc>
        <w:tc>
          <w:tcPr>
            <w:tcW w:w="0" w:type="auto"/>
            <w:hideMark/>
          </w:tcPr>
          <w:p w:rsidR="004E58A3" w:rsidRDefault="004E58A3">
            <w:pPr>
              <w:pStyle w:val="Compact"/>
              <w:jc w:val="right"/>
              <w:rPr>
                <w:ins w:id="803" w:author="user" w:date="2017-05-10T12:07:00Z"/>
              </w:rPr>
            </w:pPr>
            <w:ins w:id="804" w:author="user" w:date="2017-05-10T12:07:00Z">
              <w:r>
                <w:t>0.4</w:t>
              </w:r>
            </w:ins>
          </w:p>
        </w:tc>
        <w:tc>
          <w:tcPr>
            <w:tcW w:w="0" w:type="auto"/>
            <w:hideMark/>
          </w:tcPr>
          <w:p w:rsidR="004E58A3" w:rsidRDefault="004E58A3">
            <w:pPr>
              <w:pStyle w:val="Compact"/>
              <w:jc w:val="right"/>
              <w:rPr>
                <w:ins w:id="805" w:author="user" w:date="2017-05-10T12:07:00Z"/>
              </w:rPr>
            </w:pPr>
            <w:ins w:id="806" w:author="user" w:date="2017-05-10T12:07:00Z">
              <w:r>
                <w:t>-5.6</w:t>
              </w:r>
            </w:ins>
          </w:p>
        </w:tc>
        <w:tc>
          <w:tcPr>
            <w:tcW w:w="0" w:type="auto"/>
            <w:hideMark/>
          </w:tcPr>
          <w:p w:rsidR="004E58A3" w:rsidRDefault="004E58A3">
            <w:pPr>
              <w:pStyle w:val="Compact"/>
              <w:jc w:val="right"/>
              <w:rPr>
                <w:ins w:id="807" w:author="user" w:date="2017-05-10T12:07:00Z"/>
              </w:rPr>
            </w:pPr>
            <w:ins w:id="808" w:author="user" w:date="2017-05-10T12:07:00Z">
              <w:r>
                <w:t>0.2</w:t>
              </w:r>
            </w:ins>
          </w:p>
        </w:tc>
      </w:tr>
      <w:tr w:rsidR="004E58A3" w:rsidTr="004E58A3">
        <w:trPr>
          <w:ins w:id="809" w:author="user" w:date="2017-05-10T12:07:00Z"/>
        </w:trPr>
        <w:tc>
          <w:tcPr>
            <w:tcW w:w="0" w:type="auto"/>
            <w:hideMark/>
          </w:tcPr>
          <w:p w:rsidR="004E58A3" w:rsidRDefault="004E58A3">
            <w:pPr>
              <w:pStyle w:val="Compact"/>
              <w:rPr>
                <w:ins w:id="810" w:author="user" w:date="2017-05-10T12:07:00Z"/>
              </w:rPr>
            </w:pPr>
            <w:ins w:id="811" w:author="user" w:date="2017-05-10T12:07:00Z">
              <w:r>
                <w:t>Latin America and the Caribbean</w:t>
              </w:r>
            </w:ins>
          </w:p>
        </w:tc>
        <w:tc>
          <w:tcPr>
            <w:tcW w:w="0" w:type="auto"/>
            <w:hideMark/>
          </w:tcPr>
          <w:p w:rsidR="004E58A3" w:rsidRDefault="004E58A3">
            <w:pPr>
              <w:pStyle w:val="Compact"/>
              <w:jc w:val="center"/>
              <w:rPr>
                <w:ins w:id="812" w:author="user" w:date="2017-05-10T12:07:00Z"/>
              </w:rPr>
            </w:pPr>
            <w:ins w:id="813" w:author="user" w:date="2017-05-10T12:07:00Z">
              <w:r>
                <w:t>1.2</w:t>
              </w:r>
            </w:ins>
          </w:p>
        </w:tc>
        <w:tc>
          <w:tcPr>
            <w:tcW w:w="0" w:type="auto"/>
            <w:hideMark/>
          </w:tcPr>
          <w:p w:rsidR="004E58A3" w:rsidRDefault="004E58A3">
            <w:pPr>
              <w:pStyle w:val="Compact"/>
              <w:jc w:val="right"/>
              <w:rPr>
                <w:ins w:id="814" w:author="user" w:date="2017-05-10T12:07:00Z"/>
              </w:rPr>
            </w:pPr>
            <w:ins w:id="815" w:author="user" w:date="2017-05-10T12:07:00Z">
              <w:r>
                <w:t>1.3</w:t>
              </w:r>
            </w:ins>
          </w:p>
        </w:tc>
        <w:tc>
          <w:tcPr>
            <w:tcW w:w="0" w:type="auto"/>
            <w:hideMark/>
          </w:tcPr>
          <w:p w:rsidR="004E58A3" w:rsidRDefault="004E58A3">
            <w:pPr>
              <w:pStyle w:val="Compact"/>
              <w:jc w:val="right"/>
              <w:rPr>
                <w:ins w:id="816" w:author="user" w:date="2017-05-10T12:07:00Z"/>
              </w:rPr>
            </w:pPr>
            <w:ins w:id="817" w:author="user" w:date="2017-05-10T12:07:00Z">
              <w:r>
                <w:t>1.2</w:t>
              </w:r>
            </w:ins>
          </w:p>
        </w:tc>
        <w:tc>
          <w:tcPr>
            <w:tcW w:w="0" w:type="auto"/>
            <w:hideMark/>
          </w:tcPr>
          <w:p w:rsidR="004E58A3" w:rsidRDefault="004E58A3">
            <w:pPr>
              <w:pStyle w:val="Compact"/>
              <w:jc w:val="right"/>
              <w:rPr>
                <w:ins w:id="818" w:author="user" w:date="2017-05-10T12:07:00Z"/>
              </w:rPr>
            </w:pPr>
            <w:ins w:id="819" w:author="user" w:date="2017-05-10T12:07:00Z">
              <w:r>
                <w:t>-2.5</w:t>
              </w:r>
            </w:ins>
          </w:p>
        </w:tc>
        <w:tc>
          <w:tcPr>
            <w:tcW w:w="0" w:type="auto"/>
            <w:hideMark/>
          </w:tcPr>
          <w:p w:rsidR="004E58A3" w:rsidRDefault="004E58A3">
            <w:pPr>
              <w:pStyle w:val="Compact"/>
              <w:jc w:val="right"/>
              <w:rPr>
                <w:ins w:id="820" w:author="user" w:date="2017-05-10T12:07:00Z"/>
              </w:rPr>
            </w:pPr>
            <w:ins w:id="821" w:author="user" w:date="2017-05-10T12:07:00Z">
              <w:r>
                <w:t>-1.6</w:t>
              </w:r>
            </w:ins>
          </w:p>
        </w:tc>
      </w:tr>
      <w:tr w:rsidR="004E58A3" w:rsidTr="004E58A3">
        <w:trPr>
          <w:ins w:id="822" w:author="user" w:date="2017-05-10T12:07:00Z"/>
        </w:trPr>
        <w:tc>
          <w:tcPr>
            <w:tcW w:w="0" w:type="auto"/>
            <w:hideMark/>
          </w:tcPr>
          <w:p w:rsidR="004E58A3" w:rsidRDefault="004E58A3">
            <w:pPr>
              <w:pStyle w:val="Compact"/>
              <w:rPr>
                <w:ins w:id="823" w:author="user" w:date="2017-05-10T12:07:00Z"/>
              </w:rPr>
            </w:pPr>
            <w:ins w:id="824" w:author="user" w:date="2017-05-10T12:07:00Z">
              <w:r>
                <w:t>Other advanced economies (Advanced economies excluding G7 and euro area)</w:t>
              </w:r>
            </w:ins>
          </w:p>
        </w:tc>
        <w:tc>
          <w:tcPr>
            <w:tcW w:w="0" w:type="auto"/>
            <w:hideMark/>
          </w:tcPr>
          <w:p w:rsidR="004E58A3" w:rsidRDefault="004E58A3">
            <w:pPr>
              <w:pStyle w:val="Compact"/>
              <w:jc w:val="center"/>
              <w:rPr>
                <w:ins w:id="825" w:author="user" w:date="2017-05-10T12:07:00Z"/>
              </w:rPr>
            </w:pPr>
            <w:ins w:id="826" w:author="user" w:date="2017-05-10T12:07:00Z">
              <w:r>
                <w:t>0.9</w:t>
              </w:r>
            </w:ins>
          </w:p>
        </w:tc>
        <w:tc>
          <w:tcPr>
            <w:tcW w:w="0" w:type="auto"/>
            <w:hideMark/>
          </w:tcPr>
          <w:p w:rsidR="004E58A3" w:rsidRDefault="004E58A3">
            <w:pPr>
              <w:pStyle w:val="Compact"/>
              <w:jc w:val="right"/>
              <w:rPr>
                <w:ins w:id="827" w:author="user" w:date="2017-05-10T12:07:00Z"/>
              </w:rPr>
            </w:pPr>
            <w:ins w:id="828" w:author="user" w:date="2017-05-10T12:07:00Z">
              <w:r>
                <w:t>-1.0</w:t>
              </w:r>
            </w:ins>
          </w:p>
        </w:tc>
        <w:tc>
          <w:tcPr>
            <w:tcW w:w="0" w:type="auto"/>
            <w:hideMark/>
          </w:tcPr>
          <w:p w:rsidR="004E58A3" w:rsidRDefault="004E58A3">
            <w:pPr>
              <w:pStyle w:val="Compact"/>
              <w:jc w:val="right"/>
              <w:rPr>
                <w:ins w:id="829" w:author="user" w:date="2017-05-10T12:07:00Z"/>
              </w:rPr>
            </w:pPr>
            <w:ins w:id="830" w:author="user" w:date="2017-05-10T12:07:00Z">
              <w:r>
                <w:t>1.0</w:t>
              </w:r>
            </w:ins>
          </w:p>
        </w:tc>
        <w:tc>
          <w:tcPr>
            <w:tcW w:w="0" w:type="auto"/>
            <w:hideMark/>
          </w:tcPr>
          <w:p w:rsidR="004E58A3" w:rsidRDefault="004E58A3">
            <w:pPr>
              <w:pStyle w:val="Compact"/>
              <w:jc w:val="right"/>
              <w:rPr>
                <w:ins w:id="831" w:author="user" w:date="2017-05-10T12:07:00Z"/>
              </w:rPr>
            </w:pPr>
            <w:ins w:id="832" w:author="user" w:date="2017-05-10T12:07:00Z">
              <w:r>
                <w:t>-3.4</w:t>
              </w:r>
            </w:ins>
          </w:p>
        </w:tc>
        <w:tc>
          <w:tcPr>
            <w:tcW w:w="0" w:type="auto"/>
            <w:hideMark/>
          </w:tcPr>
          <w:p w:rsidR="004E58A3" w:rsidRDefault="004E58A3">
            <w:pPr>
              <w:pStyle w:val="Compact"/>
              <w:jc w:val="right"/>
              <w:rPr>
                <w:ins w:id="833" w:author="user" w:date="2017-05-10T12:07:00Z"/>
              </w:rPr>
            </w:pPr>
            <w:ins w:id="834" w:author="user" w:date="2017-05-10T12:07:00Z">
              <w:r>
                <w:t>-0.5</w:t>
              </w:r>
            </w:ins>
          </w:p>
        </w:tc>
      </w:tr>
    </w:tbl>
    <w:p w:rsidR="004E58A3" w:rsidRDefault="004E58A3" w:rsidP="004E58A3">
      <w:pPr>
        <w:pStyle w:val="BodyText"/>
        <w:rPr>
          <w:ins w:id="835" w:author="user" w:date="2017-05-10T12:07:00Z"/>
          <w:rFonts w:ascii="Times New Roman" w:hAnsi="Times New Roman"/>
          <w:lang w:val="es-CL"/>
        </w:rPr>
      </w:pPr>
      <w:ins w:id="836" w:author="user" w:date="2017-05-10T12:07:00Z">
        <w:r>
          <w:rPr>
            <w:b/>
            <w:lang w:val="es-CL"/>
          </w:rPr>
          <w:t>Note:</w:t>
        </w:r>
        <w:r>
          <w:rPr>
            <w:lang w:val="es-CL"/>
          </w:rPr>
          <w:t xml:space="preserve"> </w:t>
        </w:r>
        <w:r>
          <w:rPr>
            <w:vertAlign w:val="superscript"/>
            <w:lang w:val="es-CL"/>
          </w:rPr>
          <w:t>a</w:t>
        </w:r>
        <w:r>
          <w:rPr>
            <w:lang w:val="es-CL"/>
          </w:rPr>
          <w:t xml:space="preserve"> Fuente: IMF, Abril, 2017</w:t>
        </w:r>
      </w:ins>
    </w:p>
    <w:p w:rsidR="00000000" w:rsidRDefault="00FB6626">
      <w:pPr>
        <w:jc w:val="both"/>
        <w:rPr>
          <w:ins w:id="837" w:author="user" w:date="2017-05-10T12:18:00Z"/>
          <w:rFonts w:ascii="Times New Roman" w:hAnsi="Times New Roman" w:cs="Times New Roman"/>
          <w:lang w:val="es-CL"/>
        </w:rPr>
        <w:pPrChange w:id="838" w:author="user" w:date="2017-05-10T11:04:00Z">
          <w:pPr>
            <w:ind w:firstLine="720"/>
            <w:jc w:val="both"/>
          </w:pPr>
        </w:pPrChange>
      </w:pPr>
    </w:p>
    <w:p w:rsidR="00000000" w:rsidRDefault="000B1DF6">
      <w:pPr>
        <w:jc w:val="both"/>
        <w:rPr>
          <w:ins w:id="839" w:author="user" w:date="2017-05-10T12:18:00Z"/>
          <w:rFonts w:ascii="Times New Roman" w:hAnsi="Times New Roman" w:cs="Times New Roman"/>
          <w:lang w:val="es-CL"/>
        </w:rPr>
        <w:pPrChange w:id="840" w:author="user" w:date="2017-05-10T11:04:00Z">
          <w:pPr>
            <w:ind w:firstLine="720"/>
            <w:jc w:val="both"/>
          </w:pPr>
        </w:pPrChange>
      </w:pPr>
      <w:ins w:id="841" w:author="user" w:date="2017-05-10T12:18:00Z">
        <w:r>
          <w:rPr>
            <w:rFonts w:ascii="Times New Roman" w:hAnsi="Times New Roman" w:cs="Times New Roman"/>
            <w:lang w:val="es-CL"/>
          </w:rPr>
          <w:t>BOX 1.  Determinantes de la inversión real: el papel de los beneficios</w:t>
        </w:r>
      </w:ins>
    </w:p>
    <w:p w:rsidR="00000000" w:rsidRDefault="00FB6626">
      <w:pPr>
        <w:jc w:val="both"/>
        <w:rPr>
          <w:ins w:id="842" w:author="user" w:date="2017-05-10T12:18:00Z"/>
          <w:rFonts w:ascii="Times New Roman" w:hAnsi="Times New Roman" w:cs="Times New Roman"/>
          <w:lang w:val="es-CL"/>
        </w:rPr>
        <w:pPrChange w:id="843" w:author="user" w:date="2017-05-10T11:04:00Z">
          <w:pPr>
            <w:ind w:firstLine="720"/>
            <w:jc w:val="both"/>
          </w:pPr>
        </w:pPrChange>
      </w:pPr>
    </w:p>
    <w:p w:rsidR="000B1DF6" w:rsidRPr="000B1DF6" w:rsidRDefault="001637F4" w:rsidP="000B1DF6">
      <w:pPr>
        <w:spacing w:after="0"/>
        <w:jc w:val="center"/>
        <w:rPr>
          <w:ins w:id="844" w:author="user" w:date="2017-05-10T12:18:00Z"/>
          <w:b/>
          <w:u w:val="single"/>
          <w:lang w:val="es-CL"/>
          <w:rPrChange w:id="845" w:author="user" w:date="2017-05-10T12:18:00Z">
            <w:rPr>
              <w:ins w:id="846" w:author="user" w:date="2017-05-10T12:18:00Z"/>
              <w:b/>
              <w:u w:val="single"/>
            </w:rPr>
          </w:rPrChange>
        </w:rPr>
      </w:pPr>
      <w:ins w:id="847" w:author="user" w:date="2017-05-10T12:18:00Z">
        <w:r w:rsidRPr="001637F4">
          <w:rPr>
            <w:b/>
            <w:u w:val="single"/>
            <w:lang w:val="es-CL"/>
            <w:rPrChange w:id="848" w:author="user" w:date="2017-05-10T12:18:00Z">
              <w:rPr>
                <w:b/>
                <w:u w:val="single"/>
              </w:rPr>
            </w:rPrChange>
          </w:rPr>
          <w:t xml:space="preserve">Estimación de los determinantes de la inversión para Estados Unidos utilizando </w:t>
        </w:r>
      </w:ins>
    </w:p>
    <w:p w:rsidR="000B1DF6" w:rsidRPr="000B1DF6" w:rsidRDefault="001637F4" w:rsidP="000B1DF6">
      <w:pPr>
        <w:spacing w:after="0"/>
        <w:jc w:val="center"/>
        <w:rPr>
          <w:ins w:id="849" w:author="user" w:date="2017-05-10T12:18:00Z"/>
          <w:b/>
          <w:u w:val="single"/>
          <w:lang w:val="es-CL"/>
          <w:rPrChange w:id="850" w:author="user" w:date="2017-05-10T12:18:00Z">
            <w:rPr>
              <w:ins w:id="851" w:author="user" w:date="2017-05-10T12:18:00Z"/>
              <w:b/>
              <w:u w:val="single"/>
            </w:rPr>
          </w:rPrChange>
        </w:rPr>
      </w:pPr>
      <w:ins w:id="852" w:author="user" w:date="2017-05-10T12:18:00Z">
        <w:r w:rsidRPr="001637F4">
          <w:rPr>
            <w:b/>
            <w:u w:val="single"/>
            <w:lang w:val="es-CL"/>
            <w:rPrChange w:id="853" w:author="user" w:date="2017-05-10T12:18:00Z">
              <w:rPr>
                <w:b/>
                <w:u w:val="single"/>
              </w:rPr>
            </w:rPrChange>
          </w:rPr>
          <w:t>vectores auto regresivos estructurales y vector de corrección de errores</w:t>
        </w:r>
      </w:ins>
    </w:p>
    <w:p w:rsidR="000B1DF6" w:rsidRPr="000B1DF6" w:rsidRDefault="000B1DF6" w:rsidP="000B1DF6">
      <w:pPr>
        <w:spacing w:after="0"/>
        <w:rPr>
          <w:ins w:id="854" w:author="user" w:date="2017-05-10T12:18:00Z"/>
          <w:lang w:val="es-CL"/>
          <w:rPrChange w:id="855" w:author="user" w:date="2017-05-10T12:18:00Z">
            <w:rPr>
              <w:ins w:id="856" w:author="user" w:date="2017-05-10T12:18:00Z"/>
            </w:rPr>
          </w:rPrChange>
        </w:rPr>
      </w:pPr>
    </w:p>
    <w:p w:rsidR="000B1DF6" w:rsidRPr="000B1DF6" w:rsidRDefault="000B1DF6" w:rsidP="000B1DF6">
      <w:pPr>
        <w:spacing w:after="0"/>
        <w:rPr>
          <w:ins w:id="857" w:author="user" w:date="2017-05-10T12:18:00Z"/>
          <w:lang w:val="es-CL"/>
          <w:rPrChange w:id="858" w:author="user" w:date="2017-05-10T12:18:00Z">
            <w:rPr>
              <w:ins w:id="859" w:author="user" w:date="2017-05-10T12:18:00Z"/>
            </w:rPr>
          </w:rPrChange>
        </w:rPr>
      </w:pPr>
    </w:p>
    <w:p w:rsidR="000B1DF6" w:rsidRPr="000B1DF6" w:rsidRDefault="001637F4" w:rsidP="000B1DF6">
      <w:pPr>
        <w:jc w:val="both"/>
        <w:rPr>
          <w:ins w:id="860" w:author="user" w:date="2017-05-10T12:18:00Z"/>
          <w:sz w:val="20"/>
          <w:lang w:val="es-CL"/>
          <w:rPrChange w:id="861" w:author="user" w:date="2017-05-10T12:18:00Z">
            <w:rPr>
              <w:ins w:id="862" w:author="user" w:date="2017-05-10T12:18:00Z"/>
              <w:sz w:val="20"/>
            </w:rPr>
          </w:rPrChange>
        </w:rPr>
      </w:pPr>
      <w:ins w:id="863" w:author="user" w:date="2017-05-10T12:18:00Z">
        <w:r w:rsidRPr="001637F4">
          <w:rPr>
            <w:sz w:val="20"/>
            <w:lang w:val="es-CL"/>
            <w:rPrChange w:id="864" w:author="user" w:date="2017-05-10T12:18:00Z">
              <w:rPr>
                <w:sz w:val="20"/>
              </w:rPr>
            </w:rPrChange>
          </w:rPr>
          <w:t>Las siguientes estimaciones tienen como objetivo modelar el impacto de distintas variables macro-económicas sobre la inversión en Estados Unidos, Francia Y Canadá. Para ello se utilizaron vectores auto-regresivos estructurales sobre datos trimestrales expresados en logaritmo</w:t>
        </w:r>
        <w:r w:rsidR="000B1DF6" w:rsidRPr="00BD048C">
          <w:rPr>
            <w:rStyle w:val="FootnoteReference"/>
            <w:sz w:val="20"/>
          </w:rPr>
          <w:footnoteReference w:id="2"/>
        </w:r>
        <w:r w:rsidRPr="001637F4">
          <w:rPr>
            <w:sz w:val="20"/>
            <w:lang w:val="es-CL"/>
            <w:rPrChange w:id="873" w:author="user" w:date="2017-05-10T12:18:00Z">
              <w:rPr>
                <w:sz w:val="20"/>
              </w:rPr>
            </w:rPrChange>
          </w:rP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 </w:t>
        </w:r>
      </w:ins>
    </w:p>
    <w:p w:rsidR="000B1DF6" w:rsidRPr="000B1DF6" w:rsidRDefault="001637F4" w:rsidP="000B1DF6">
      <w:pPr>
        <w:jc w:val="both"/>
        <w:rPr>
          <w:ins w:id="874" w:author="user" w:date="2017-05-10T12:18:00Z"/>
          <w:sz w:val="20"/>
          <w:lang w:val="es-CL"/>
          <w:rPrChange w:id="875" w:author="user" w:date="2017-05-10T12:18:00Z">
            <w:rPr>
              <w:ins w:id="876" w:author="user" w:date="2017-05-10T12:18:00Z"/>
              <w:sz w:val="20"/>
            </w:rPr>
          </w:rPrChange>
        </w:rPr>
      </w:pPr>
      <w:ins w:id="877" w:author="user" w:date="2017-05-10T12:18:00Z">
        <w:r w:rsidRPr="001637F4">
          <w:rPr>
            <w:sz w:val="20"/>
            <w:lang w:val="es-CL"/>
            <w:rPrChange w:id="878" w:author="user" w:date="2017-05-10T12:18:00Z">
              <w:rPr>
                <w:sz w:val="20"/>
              </w:rPr>
            </w:rPrChange>
          </w:rPr>
          <w:t>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paper de Banjeree et. al (2015), mientras que las otras dos (Tasa de política monetaria (</w:t>
        </w:r>
        <w:r w:rsidRPr="001637F4">
          <w:rPr>
            <w:i/>
            <w:sz w:val="20"/>
            <w:lang w:val="es-CL"/>
            <w:rPrChange w:id="879" w:author="user" w:date="2017-05-10T12:18:00Z">
              <w:rPr>
                <w:i/>
                <w:sz w:val="20"/>
              </w:rPr>
            </w:rPrChange>
          </w:rPr>
          <w:t>TPM</w:t>
        </w:r>
        <w:r w:rsidRPr="001637F4">
          <w:rPr>
            <w:sz w:val="20"/>
            <w:lang w:val="es-CL"/>
            <w:rPrChange w:id="880" w:author="user" w:date="2017-05-10T12:18:00Z">
              <w:rPr>
                <w:sz w:val="20"/>
              </w:rPr>
            </w:rPrChange>
          </w:rPr>
          <w:t>) – Tasa de interés interbancaria para el caso de Francia – e importación de bienes de capital (</w:t>
        </w:r>
        <w:r w:rsidRPr="001637F4">
          <w:rPr>
            <w:i/>
            <w:sz w:val="20"/>
            <w:lang w:val="es-CL"/>
            <w:rPrChange w:id="881" w:author="user" w:date="2017-05-10T12:18:00Z">
              <w:rPr>
                <w:i/>
                <w:sz w:val="20"/>
              </w:rPr>
            </w:rPrChange>
          </w:rPr>
          <w:t>Imports</w:t>
        </w:r>
        <w:r w:rsidRPr="001637F4">
          <w:rPr>
            <w:sz w:val="20"/>
            <w:lang w:val="es-CL"/>
            <w:rPrChange w:id="882" w:author="user" w:date="2017-05-10T12:18:00Z">
              <w:rPr>
                <w:sz w:val="20"/>
              </w:rPr>
            </w:rPrChange>
          </w:rPr>
          <w:t xml:space="preserve">)) son adiciones de </w:t>
        </w:r>
        <w:r w:rsidRPr="001637F4">
          <w:rPr>
            <w:sz w:val="20"/>
            <w:lang w:val="es-CL"/>
            <w:rPrChange w:id="883" w:author="user" w:date="2017-05-10T12:18:00Z">
              <w:rPr>
                <w:sz w:val="20"/>
              </w:rPr>
            </w:rPrChange>
          </w:rPr>
          <w:lastRenderedPageBreak/>
          <w:t>la presente estimación. Para Estados Unidos, estas dos últimas fueron obtenidas del International Finance Statistics (IMF) y el Federal Reserve Bank of St. Louis</w:t>
        </w:r>
        <w:r w:rsidR="000B1DF6">
          <w:rPr>
            <w:rStyle w:val="FootnoteReference"/>
            <w:sz w:val="20"/>
          </w:rPr>
          <w:footnoteReference w:id="3"/>
        </w:r>
        <w:r w:rsidRPr="001637F4">
          <w:rPr>
            <w:sz w:val="20"/>
            <w:lang w:val="es-CL"/>
            <w:rPrChange w:id="893" w:author="user" w:date="2017-05-10T12:18:00Z">
              <w:rPr>
                <w:sz w:val="20"/>
              </w:rPr>
            </w:rPrChange>
          </w:rPr>
          <w:t>, respectivamente. Para Canadá, la importación de bienes de capital se construyó consultando a Statistics Canada</w:t>
        </w:r>
        <w:r w:rsidR="000B1DF6">
          <w:rPr>
            <w:rStyle w:val="FootnoteReference"/>
            <w:sz w:val="20"/>
          </w:rPr>
          <w:footnoteReference w:id="4"/>
        </w:r>
        <w:r w:rsidRPr="001637F4">
          <w:rPr>
            <w:sz w:val="20"/>
            <w:lang w:val="es-CL"/>
            <w:rPrChange w:id="902" w:author="user" w:date="2017-05-10T12:18:00Z">
              <w:rPr>
                <w:sz w:val="20"/>
              </w:rPr>
            </w:rPrChange>
          </w:rPr>
          <w:t>, y para Francia, la Federal Reserve Bank of St. Louis (FRED) y Eurostat</w:t>
        </w:r>
        <w:r w:rsidR="000B1DF6">
          <w:rPr>
            <w:rStyle w:val="FootnoteReference"/>
            <w:sz w:val="20"/>
          </w:rPr>
          <w:footnoteReference w:id="5"/>
        </w:r>
        <w:r w:rsidRPr="001637F4">
          <w:rPr>
            <w:sz w:val="20"/>
            <w:lang w:val="es-CL"/>
            <w:rPrChange w:id="911" w:author="user" w:date="2017-05-10T12:18:00Z">
              <w:rPr>
                <w:sz w:val="20"/>
              </w:rPr>
            </w:rPrChange>
          </w:rPr>
          <w:t xml:space="preserve"> se utilizaron como fuentes para ambas variables. </w:t>
        </w:r>
      </w:ins>
    </w:p>
    <w:p w:rsidR="000B1DF6" w:rsidRPr="000B1DF6" w:rsidRDefault="001637F4" w:rsidP="000B1DF6">
      <w:pPr>
        <w:jc w:val="both"/>
        <w:rPr>
          <w:ins w:id="912" w:author="user" w:date="2017-05-10T12:18:00Z"/>
          <w:sz w:val="20"/>
          <w:lang w:val="es-CL"/>
          <w:rPrChange w:id="913" w:author="user" w:date="2017-05-10T12:18:00Z">
            <w:rPr>
              <w:ins w:id="914" w:author="user" w:date="2017-05-10T12:18:00Z"/>
              <w:sz w:val="20"/>
            </w:rPr>
          </w:rPrChange>
        </w:rPr>
      </w:pPr>
      <w:ins w:id="915" w:author="user" w:date="2017-05-10T12:18:00Z">
        <w:r w:rsidRPr="001637F4">
          <w:rPr>
            <w:sz w:val="20"/>
            <w:lang w:val="es-CL"/>
            <w:rPrChange w:id="916" w:author="user" w:date="2017-05-10T12:18:00Z">
              <w:rPr>
                <w:sz w:val="20"/>
              </w:rPr>
            </w:rPrChange>
          </w:rPr>
          <w:t>Guiándonos por las funciones de impulso-respuesta, encontramos un impacto positivo de las utilidades sobre el nivel de inversión, efecto que se replica para los tres países aquí analizados.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rsidR="000B1DF6">
          <w:rPr>
            <w:rStyle w:val="FootnoteReference"/>
            <w:sz w:val="20"/>
          </w:rPr>
          <w:footnoteReference w:id="6"/>
        </w:r>
        <w:r w:rsidRPr="001637F4">
          <w:rPr>
            <w:sz w:val="20"/>
            <w:lang w:val="es-CL"/>
            <w:rPrChange w:id="923" w:author="user" w:date="2017-05-10T12:18:00Z">
              <w:rPr>
                <w:sz w:val="20"/>
              </w:rPr>
            </w:rPrChange>
          </w:rPr>
          <w:t xml:space="preserve">. Finalmente, encontramos un efecto negativo de los shocks a las importaciones de bienes de capital sobre la inversión para el caso de Estados Unidos y Fancia, pero positivo para Canadá.  </w:t>
        </w:r>
      </w:ins>
    </w:p>
    <w:p w:rsidR="000B1DF6" w:rsidRPr="000B1DF6" w:rsidRDefault="001637F4" w:rsidP="000B1DF6">
      <w:pPr>
        <w:jc w:val="both"/>
        <w:rPr>
          <w:ins w:id="924" w:author="user" w:date="2017-05-10T12:18:00Z"/>
          <w:sz w:val="20"/>
          <w:lang w:val="es-CL"/>
          <w:rPrChange w:id="925" w:author="user" w:date="2017-05-10T12:18:00Z">
            <w:rPr>
              <w:ins w:id="926" w:author="user" w:date="2017-05-10T12:18:00Z"/>
              <w:sz w:val="20"/>
            </w:rPr>
          </w:rPrChange>
        </w:rPr>
      </w:pPr>
      <w:ins w:id="927" w:author="user" w:date="2017-05-10T12:18:00Z">
        <w:r w:rsidRPr="001637F4">
          <w:rPr>
            <w:sz w:val="20"/>
            <w:lang w:val="es-CL"/>
            <w:rPrChange w:id="928" w:author="user" w:date="2017-05-10T12:18:00Z">
              <w:rPr>
                <w:sz w:val="20"/>
              </w:rPr>
            </w:rPrChange>
          </w:rPr>
          <w:t xml:space="preserve">En cuanto a la relación entre inversión y beneficios a largo plazo, observamos que el modelo de vector de corrección de errores nos entrega una relación de causalidad unidireccional desde beneficios hacia inversión para Estados Unidos, mientras que para el caso de Francia y Canadá la relación causal de largo plazo es inversa: esta va de inversión a beneficios. </w:t>
        </w:r>
      </w:ins>
    </w:p>
    <w:p w:rsidR="000B1DF6" w:rsidRPr="000B1DF6" w:rsidRDefault="001637F4" w:rsidP="000B1DF6">
      <w:pPr>
        <w:jc w:val="both"/>
        <w:rPr>
          <w:ins w:id="929" w:author="user" w:date="2017-05-10T12:18:00Z"/>
          <w:sz w:val="20"/>
          <w:lang w:val="es-CL"/>
          <w:rPrChange w:id="930" w:author="user" w:date="2017-05-10T12:18:00Z">
            <w:rPr>
              <w:ins w:id="931" w:author="user" w:date="2017-05-10T12:18:00Z"/>
              <w:sz w:val="20"/>
            </w:rPr>
          </w:rPrChange>
        </w:rPr>
      </w:pPr>
      <w:ins w:id="932" w:author="user" w:date="2017-05-10T12:18:00Z">
        <w:r w:rsidRPr="001637F4">
          <w:rPr>
            <w:sz w:val="20"/>
            <w:lang w:val="es-CL"/>
            <w:rPrChange w:id="933" w:author="user" w:date="2017-05-10T12:18:00Z">
              <w:rPr>
                <w:sz w:val="20"/>
              </w:rPr>
            </w:rPrChange>
          </w:rPr>
          <w:t>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ins>
    </w:p>
    <w:p w:rsidR="000B1DF6" w:rsidRPr="000B1DF6" w:rsidRDefault="001637F4" w:rsidP="000B1DF6">
      <w:pPr>
        <w:jc w:val="both"/>
        <w:rPr>
          <w:ins w:id="934" w:author="user" w:date="2017-05-10T12:18:00Z"/>
          <w:sz w:val="20"/>
          <w:lang w:val="es-CL"/>
          <w:rPrChange w:id="935" w:author="user" w:date="2017-05-10T12:18:00Z">
            <w:rPr>
              <w:ins w:id="936" w:author="user" w:date="2017-05-10T12:18:00Z"/>
              <w:sz w:val="20"/>
            </w:rPr>
          </w:rPrChange>
        </w:rPr>
      </w:pPr>
      <w:ins w:id="937" w:author="user" w:date="2017-05-10T12:18:00Z">
        <w:r w:rsidRPr="001637F4">
          <w:rPr>
            <w:sz w:val="20"/>
            <w:lang w:val="es-CL"/>
            <w:rPrChange w:id="938" w:author="user" w:date="2017-05-10T12:18:00Z">
              <w:rPr>
                <w:sz w:val="20"/>
              </w:rPr>
            </w:rPrChange>
          </w:rPr>
          <w:t xml:space="preserve"> </w:t>
        </w:r>
      </w:ins>
    </w:p>
    <w:p w:rsidR="000B1DF6" w:rsidRPr="000B1DF6" w:rsidRDefault="000B1DF6" w:rsidP="000B1DF6">
      <w:pPr>
        <w:jc w:val="both"/>
        <w:rPr>
          <w:ins w:id="939" w:author="user" w:date="2017-05-10T12:18:00Z"/>
          <w:sz w:val="20"/>
          <w:lang w:val="es-CL"/>
          <w:rPrChange w:id="940" w:author="user" w:date="2017-05-10T12:18:00Z">
            <w:rPr>
              <w:ins w:id="941" w:author="user" w:date="2017-05-10T12:18:00Z"/>
              <w:sz w:val="20"/>
            </w:rPr>
          </w:rPrChange>
        </w:rPr>
      </w:pPr>
    </w:p>
    <w:p w:rsidR="000B1DF6" w:rsidRPr="000B1DF6" w:rsidRDefault="000B1DF6" w:rsidP="000B1DF6">
      <w:pPr>
        <w:jc w:val="both"/>
        <w:rPr>
          <w:ins w:id="942" w:author="user" w:date="2017-05-10T12:18:00Z"/>
          <w:sz w:val="20"/>
          <w:lang w:val="es-CL"/>
          <w:rPrChange w:id="943" w:author="user" w:date="2017-05-10T12:18:00Z">
            <w:rPr>
              <w:ins w:id="944" w:author="user" w:date="2017-05-10T12:18:00Z"/>
              <w:sz w:val="20"/>
            </w:rPr>
          </w:rPrChange>
        </w:rPr>
      </w:pPr>
    </w:p>
    <w:p w:rsidR="000B1DF6" w:rsidRPr="000B1DF6" w:rsidRDefault="000B1DF6" w:rsidP="000B1DF6">
      <w:pPr>
        <w:jc w:val="both"/>
        <w:rPr>
          <w:ins w:id="945" w:author="user" w:date="2017-05-10T12:18:00Z"/>
          <w:sz w:val="20"/>
          <w:lang w:val="es-CL"/>
          <w:rPrChange w:id="946" w:author="user" w:date="2017-05-10T12:18:00Z">
            <w:rPr>
              <w:ins w:id="947" w:author="user" w:date="2017-05-10T12:18:00Z"/>
              <w:sz w:val="20"/>
            </w:rPr>
          </w:rPrChange>
        </w:rPr>
      </w:pPr>
    </w:p>
    <w:p w:rsidR="000B1DF6" w:rsidRDefault="00FB6626" w:rsidP="000B1DF6">
      <w:pPr>
        <w:jc w:val="both"/>
        <w:rPr>
          <w:ins w:id="948" w:author="user" w:date="2017-05-10T12:18:00Z"/>
          <w:b/>
          <w:sz w:val="20"/>
        </w:rPr>
      </w:pPr>
      <w:ins w:id="949" w:author="user" w:date="2017-05-10T12:18:00Z">
        <w:r>
          <w:rPr>
            <w:b/>
            <w:noProof/>
            <w:sz w:val="20"/>
            <w:rPrChange w:id="950">
              <w:rPr>
                <w:noProof/>
              </w:rPr>
            </w:rPrChange>
          </w:rPr>
          <w:lastRenderedPageBreak/>
          <w:drawing>
            <wp:inline distT="0" distB="0" distL="0" distR="0">
              <wp:extent cx="5943600" cy="646438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6464388"/>
                      </a:xfrm>
                      <a:prstGeom prst="rect">
                        <a:avLst/>
                      </a:prstGeom>
                      <a:noFill/>
                      <a:ln w="9525">
                        <a:noFill/>
                        <a:miter lim="800000"/>
                        <a:headEnd/>
                        <a:tailEnd/>
                      </a:ln>
                    </pic:spPr>
                  </pic:pic>
                </a:graphicData>
              </a:graphic>
            </wp:inline>
          </w:drawing>
        </w:r>
      </w:ins>
    </w:p>
    <w:p w:rsidR="000B1DF6" w:rsidRDefault="000B1DF6" w:rsidP="000B1DF6">
      <w:pPr>
        <w:jc w:val="both"/>
        <w:rPr>
          <w:ins w:id="951" w:author="user" w:date="2017-05-10T12:18:00Z"/>
          <w:b/>
          <w:sz w:val="20"/>
        </w:rPr>
      </w:pPr>
    </w:p>
    <w:p w:rsidR="000B1DF6" w:rsidRDefault="000B1DF6" w:rsidP="000B1DF6">
      <w:pPr>
        <w:jc w:val="both"/>
        <w:rPr>
          <w:ins w:id="952" w:author="user" w:date="2017-05-10T12:18:00Z"/>
          <w:b/>
          <w:sz w:val="20"/>
        </w:rPr>
      </w:pPr>
    </w:p>
    <w:p w:rsidR="000B1DF6" w:rsidRDefault="000B1DF6" w:rsidP="000B1DF6">
      <w:pPr>
        <w:jc w:val="both"/>
        <w:rPr>
          <w:ins w:id="953" w:author="user" w:date="2017-05-10T12:18:00Z"/>
          <w:b/>
          <w:sz w:val="20"/>
        </w:rPr>
      </w:pPr>
    </w:p>
    <w:p w:rsidR="000B1DF6" w:rsidRDefault="000B1DF6" w:rsidP="000B1DF6">
      <w:pPr>
        <w:jc w:val="both"/>
        <w:rPr>
          <w:ins w:id="954" w:author="user" w:date="2017-05-10T12:18:00Z"/>
          <w:b/>
          <w:sz w:val="20"/>
        </w:rPr>
      </w:pPr>
    </w:p>
    <w:p w:rsidR="000B1DF6" w:rsidRDefault="000B1DF6" w:rsidP="000B1DF6">
      <w:pPr>
        <w:jc w:val="both"/>
        <w:rPr>
          <w:ins w:id="955" w:author="user" w:date="2017-05-10T12:18:00Z"/>
          <w:b/>
          <w:sz w:val="20"/>
        </w:rPr>
      </w:pPr>
    </w:p>
    <w:p w:rsidR="000B1DF6" w:rsidRDefault="000B1DF6" w:rsidP="000B1DF6">
      <w:pPr>
        <w:jc w:val="both"/>
        <w:rPr>
          <w:ins w:id="956" w:author="user" w:date="2017-05-10T12:18:00Z"/>
          <w:b/>
          <w:sz w:val="20"/>
        </w:rPr>
      </w:pPr>
    </w:p>
    <w:p w:rsidR="000B1DF6" w:rsidRDefault="00FB6626" w:rsidP="000B1DF6">
      <w:pPr>
        <w:jc w:val="both"/>
        <w:rPr>
          <w:ins w:id="957" w:author="user" w:date="2017-05-10T12:18:00Z"/>
          <w:b/>
          <w:sz w:val="20"/>
        </w:rPr>
      </w:pPr>
      <w:ins w:id="958" w:author="user" w:date="2017-05-10T12:18:00Z">
        <w:r>
          <w:rPr>
            <w:b/>
            <w:noProof/>
            <w:sz w:val="20"/>
            <w:rPrChange w:id="959">
              <w:rPr>
                <w:noProof/>
              </w:rPr>
            </w:rPrChange>
          </w:rPr>
          <w:lastRenderedPageBreak/>
          <w:drawing>
            <wp:inline distT="0" distB="0" distL="0" distR="0">
              <wp:extent cx="5943600" cy="626599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6265993"/>
                      </a:xfrm>
                      <a:prstGeom prst="rect">
                        <a:avLst/>
                      </a:prstGeom>
                      <a:noFill/>
                      <a:ln w="9525">
                        <a:noFill/>
                        <a:miter lim="800000"/>
                        <a:headEnd/>
                        <a:tailEnd/>
                      </a:ln>
                    </pic:spPr>
                  </pic:pic>
                </a:graphicData>
              </a:graphic>
            </wp:inline>
          </w:drawing>
        </w:r>
      </w:ins>
    </w:p>
    <w:p w:rsidR="000B1DF6" w:rsidRDefault="000B1DF6" w:rsidP="000B1DF6">
      <w:pPr>
        <w:jc w:val="both"/>
        <w:rPr>
          <w:ins w:id="960" w:author="user" w:date="2017-05-10T12:18:00Z"/>
          <w:b/>
          <w:sz w:val="20"/>
        </w:rPr>
      </w:pPr>
    </w:p>
    <w:p w:rsidR="000B1DF6" w:rsidRDefault="000B1DF6" w:rsidP="000B1DF6">
      <w:pPr>
        <w:jc w:val="both"/>
        <w:rPr>
          <w:ins w:id="961" w:author="user" w:date="2017-05-10T12:18:00Z"/>
          <w:b/>
          <w:sz w:val="20"/>
        </w:rPr>
      </w:pPr>
    </w:p>
    <w:p w:rsidR="000B1DF6" w:rsidRDefault="000B1DF6" w:rsidP="000B1DF6">
      <w:pPr>
        <w:jc w:val="both"/>
        <w:rPr>
          <w:ins w:id="962" w:author="user" w:date="2017-05-10T12:18:00Z"/>
          <w:b/>
          <w:sz w:val="20"/>
        </w:rPr>
      </w:pPr>
    </w:p>
    <w:p w:rsidR="000B1DF6" w:rsidRDefault="000B1DF6" w:rsidP="000B1DF6">
      <w:pPr>
        <w:jc w:val="both"/>
        <w:rPr>
          <w:ins w:id="963" w:author="user" w:date="2017-05-10T12:18:00Z"/>
          <w:b/>
          <w:sz w:val="20"/>
        </w:rPr>
      </w:pPr>
    </w:p>
    <w:p w:rsidR="000B1DF6" w:rsidRDefault="000B1DF6" w:rsidP="000B1DF6">
      <w:pPr>
        <w:jc w:val="both"/>
        <w:rPr>
          <w:ins w:id="964" w:author="user" w:date="2017-05-10T12:18:00Z"/>
          <w:b/>
          <w:sz w:val="20"/>
        </w:rPr>
      </w:pPr>
    </w:p>
    <w:p w:rsidR="000B1DF6" w:rsidRDefault="00FB6626" w:rsidP="000B1DF6">
      <w:pPr>
        <w:jc w:val="both"/>
        <w:rPr>
          <w:ins w:id="965" w:author="user" w:date="2017-05-10T12:18:00Z"/>
          <w:b/>
          <w:sz w:val="20"/>
        </w:rPr>
      </w:pPr>
      <w:ins w:id="966" w:author="user" w:date="2017-05-10T12:18:00Z">
        <w:r>
          <w:rPr>
            <w:b/>
            <w:noProof/>
            <w:sz w:val="20"/>
            <w:rPrChange w:id="967">
              <w:rPr>
                <w:noProof/>
              </w:rPr>
            </w:rPrChange>
          </w:rPr>
          <w:lastRenderedPageBreak/>
          <w:drawing>
            <wp:inline distT="0" distB="0" distL="0" distR="0">
              <wp:extent cx="5943600" cy="60262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6026265"/>
                      </a:xfrm>
                      <a:prstGeom prst="rect">
                        <a:avLst/>
                      </a:prstGeom>
                      <a:noFill/>
                      <a:ln w="9525">
                        <a:noFill/>
                        <a:miter lim="800000"/>
                        <a:headEnd/>
                        <a:tailEnd/>
                      </a:ln>
                    </pic:spPr>
                  </pic:pic>
                </a:graphicData>
              </a:graphic>
            </wp:inline>
          </w:drawing>
        </w:r>
      </w:ins>
    </w:p>
    <w:p w:rsidR="000B1DF6" w:rsidRDefault="000B1DF6" w:rsidP="000B1DF6">
      <w:pPr>
        <w:jc w:val="both"/>
        <w:rPr>
          <w:ins w:id="968" w:author="user" w:date="2017-05-10T12:18:00Z"/>
          <w:b/>
          <w:sz w:val="20"/>
        </w:rPr>
      </w:pPr>
    </w:p>
    <w:p w:rsidR="000B1DF6" w:rsidRDefault="000B1DF6" w:rsidP="000B1DF6">
      <w:pPr>
        <w:jc w:val="both"/>
        <w:rPr>
          <w:ins w:id="969" w:author="user" w:date="2017-05-10T12:18:00Z"/>
          <w:b/>
          <w:sz w:val="20"/>
        </w:rPr>
      </w:pPr>
    </w:p>
    <w:p w:rsidR="000B1DF6" w:rsidRDefault="000B1DF6" w:rsidP="000B1DF6">
      <w:pPr>
        <w:jc w:val="both"/>
        <w:rPr>
          <w:ins w:id="970" w:author="user" w:date="2017-05-10T12:18:00Z"/>
          <w:b/>
          <w:sz w:val="20"/>
        </w:rPr>
      </w:pPr>
    </w:p>
    <w:p w:rsidR="000B1DF6" w:rsidRDefault="000B1DF6" w:rsidP="000B1DF6">
      <w:pPr>
        <w:jc w:val="both"/>
        <w:rPr>
          <w:ins w:id="971" w:author="user" w:date="2017-05-10T12:18:00Z"/>
          <w:sz w:val="20"/>
        </w:rPr>
      </w:pPr>
    </w:p>
    <w:p w:rsidR="000B1DF6" w:rsidRDefault="000B1DF6" w:rsidP="000B1DF6">
      <w:pPr>
        <w:jc w:val="both"/>
        <w:rPr>
          <w:ins w:id="972" w:author="user" w:date="2017-05-10T12:18:00Z"/>
          <w:b/>
          <w:u w:val="single"/>
        </w:rPr>
      </w:pPr>
    </w:p>
    <w:p w:rsidR="000B1DF6" w:rsidRDefault="000B1DF6" w:rsidP="000B1DF6">
      <w:pPr>
        <w:jc w:val="both"/>
        <w:rPr>
          <w:ins w:id="973" w:author="user" w:date="2017-05-10T12:18:00Z"/>
          <w:b/>
          <w:u w:val="single"/>
        </w:rPr>
      </w:pPr>
    </w:p>
    <w:p w:rsidR="000B1DF6" w:rsidRPr="007818B9" w:rsidRDefault="000B1DF6" w:rsidP="000B1DF6">
      <w:pPr>
        <w:jc w:val="both"/>
        <w:rPr>
          <w:ins w:id="974" w:author="user" w:date="2017-05-10T12:18:00Z"/>
          <w:b/>
          <w:u w:val="single"/>
        </w:rPr>
      </w:pPr>
      <w:ins w:id="975" w:author="user" w:date="2017-05-10T12:18:00Z">
        <w:r w:rsidRPr="007818B9">
          <w:rPr>
            <w:b/>
            <w:u w:val="single"/>
          </w:rPr>
          <w:t>USA:</w:t>
        </w:r>
      </w:ins>
    </w:p>
    <w:p w:rsidR="000B1DF6" w:rsidRDefault="00FB6626" w:rsidP="000B1DF6">
      <w:pPr>
        <w:jc w:val="both"/>
        <w:rPr>
          <w:ins w:id="976" w:author="user" w:date="2017-05-10T12:18:00Z"/>
          <w:sz w:val="20"/>
        </w:rPr>
      </w:pPr>
      <w:ins w:id="977" w:author="user" w:date="2017-05-10T12:18:00Z">
        <w:r>
          <w:rPr>
            <w:noProof/>
            <w:sz w:val="20"/>
            <w:rPrChange w:id="978">
              <w:rPr>
                <w:noProof/>
              </w:rPr>
            </w:rPrChange>
          </w:rPr>
          <w:lastRenderedPageBreak/>
          <w:drawing>
            <wp:inline distT="0" distB="0" distL="0" distR="0">
              <wp:extent cx="4648200" cy="313372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48200" cy="3133725"/>
                      </a:xfrm>
                      <a:prstGeom prst="rect">
                        <a:avLst/>
                      </a:prstGeom>
                      <a:noFill/>
                      <a:ln w="9525">
                        <a:noFill/>
                        <a:miter lim="800000"/>
                        <a:headEnd/>
                        <a:tailEnd/>
                      </a:ln>
                    </pic:spPr>
                  </pic:pic>
                </a:graphicData>
              </a:graphic>
            </wp:inline>
          </w:drawing>
        </w:r>
      </w:ins>
    </w:p>
    <w:p w:rsidR="000B1DF6" w:rsidRPr="007818B9" w:rsidRDefault="000B1DF6" w:rsidP="000B1DF6">
      <w:pPr>
        <w:jc w:val="both"/>
        <w:rPr>
          <w:ins w:id="979" w:author="user" w:date="2017-05-10T12:18:00Z"/>
          <w:b/>
          <w:u w:val="single"/>
        </w:rPr>
      </w:pPr>
      <w:ins w:id="980" w:author="user" w:date="2017-05-10T12:18:00Z">
        <w:r w:rsidRPr="007818B9">
          <w:rPr>
            <w:b/>
            <w:u w:val="single"/>
          </w:rPr>
          <w:t>CANADA:</w:t>
        </w:r>
      </w:ins>
    </w:p>
    <w:p w:rsidR="000B1DF6" w:rsidRDefault="00FB6626" w:rsidP="000B1DF6">
      <w:pPr>
        <w:jc w:val="both"/>
        <w:rPr>
          <w:ins w:id="981" w:author="user" w:date="2017-05-10T12:18:00Z"/>
          <w:sz w:val="20"/>
        </w:rPr>
      </w:pPr>
      <w:ins w:id="982" w:author="user" w:date="2017-05-10T12:18:00Z">
        <w:r>
          <w:rPr>
            <w:noProof/>
            <w:sz w:val="20"/>
            <w:rPrChange w:id="983">
              <w:rPr>
                <w:noProof/>
              </w:rPr>
            </w:rPrChange>
          </w:rPr>
          <w:drawing>
            <wp:inline distT="0" distB="0" distL="0" distR="0">
              <wp:extent cx="4657725" cy="3248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57725" cy="3248025"/>
                      </a:xfrm>
                      <a:prstGeom prst="rect">
                        <a:avLst/>
                      </a:prstGeom>
                      <a:noFill/>
                      <a:ln w="9525">
                        <a:noFill/>
                        <a:miter lim="800000"/>
                        <a:headEnd/>
                        <a:tailEnd/>
                      </a:ln>
                    </pic:spPr>
                  </pic:pic>
                </a:graphicData>
              </a:graphic>
            </wp:inline>
          </w:drawing>
        </w:r>
      </w:ins>
    </w:p>
    <w:p w:rsidR="000B1DF6" w:rsidRDefault="000B1DF6" w:rsidP="000B1DF6">
      <w:pPr>
        <w:jc w:val="both"/>
        <w:rPr>
          <w:ins w:id="984" w:author="user" w:date="2017-05-10T12:18:00Z"/>
          <w:sz w:val="20"/>
        </w:rPr>
      </w:pPr>
    </w:p>
    <w:p w:rsidR="000B1DF6" w:rsidRDefault="000B1DF6" w:rsidP="000B1DF6">
      <w:pPr>
        <w:jc w:val="both"/>
        <w:rPr>
          <w:ins w:id="985" w:author="user" w:date="2017-05-10T12:18:00Z"/>
          <w:sz w:val="20"/>
        </w:rPr>
      </w:pPr>
    </w:p>
    <w:p w:rsidR="000B1DF6" w:rsidRDefault="000B1DF6" w:rsidP="000B1DF6">
      <w:pPr>
        <w:jc w:val="both"/>
        <w:rPr>
          <w:ins w:id="986" w:author="user" w:date="2017-05-10T12:18:00Z"/>
          <w:sz w:val="20"/>
        </w:rPr>
      </w:pPr>
    </w:p>
    <w:p w:rsidR="000B1DF6" w:rsidRPr="009E6496" w:rsidRDefault="000B1DF6" w:rsidP="000B1DF6">
      <w:pPr>
        <w:jc w:val="both"/>
        <w:rPr>
          <w:ins w:id="987" w:author="user" w:date="2017-05-10T12:18:00Z"/>
          <w:b/>
          <w:u w:val="single"/>
        </w:rPr>
      </w:pPr>
      <w:ins w:id="988" w:author="user" w:date="2017-05-10T12:18:00Z">
        <w:r>
          <w:rPr>
            <w:b/>
            <w:u w:val="single"/>
          </w:rPr>
          <w:t>FRANCIA</w:t>
        </w:r>
        <w:r w:rsidRPr="007818B9">
          <w:rPr>
            <w:b/>
            <w:u w:val="single"/>
          </w:rPr>
          <w:t>:</w:t>
        </w:r>
      </w:ins>
    </w:p>
    <w:p w:rsidR="000B1DF6" w:rsidRDefault="00FB6626" w:rsidP="000B1DF6">
      <w:pPr>
        <w:jc w:val="both"/>
        <w:rPr>
          <w:ins w:id="989" w:author="user" w:date="2017-05-10T12:18:00Z"/>
          <w:sz w:val="20"/>
        </w:rPr>
      </w:pPr>
      <w:ins w:id="990" w:author="user" w:date="2017-05-10T12:18:00Z">
        <w:r>
          <w:rPr>
            <w:noProof/>
            <w:sz w:val="20"/>
            <w:rPrChange w:id="991">
              <w:rPr>
                <w:noProof/>
              </w:rPr>
            </w:rPrChange>
          </w:rPr>
          <w:lastRenderedPageBreak/>
          <w:drawing>
            <wp:inline distT="0" distB="0" distL="0" distR="0">
              <wp:extent cx="4686300" cy="307657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86300" cy="3076575"/>
                      </a:xfrm>
                      <a:prstGeom prst="rect">
                        <a:avLst/>
                      </a:prstGeom>
                      <a:noFill/>
                      <a:ln w="9525">
                        <a:noFill/>
                        <a:miter lim="800000"/>
                        <a:headEnd/>
                        <a:tailEnd/>
                      </a:ln>
                    </pic:spPr>
                  </pic:pic>
                </a:graphicData>
              </a:graphic>
            </wp:inline>
          </w:drawing>
        </w:r>
      </w:ins>
    </w:p>
    <w:p w:rsidR="000B1DF6" w:rsidRPr="00582283" w:rsidRDefault="000B1DF6" w:rsidP="000B1DF6">
      <w:pPr>
        <w:jc w:val="both"/>
        <w:rPr>
          <w:ins w:id="992" w:author="user" w:date="2017-05-10T12:18:00Z"/>
          <w:sz w:val="20"/>
        </w:rPr>
      </w:pPr>
    </w:p>
    <w:p w:rsidR="000B1DF6" w:rsidRPr="000B1DF6" w:rsidRDefault="001637F4" w:rsidP="000B1DF6">
      <w:pPr>
        <w:rPr>
          <w:ins w:id="993" w:author="user" w:date="2017-05-10T12:18:00Z"/>
          <w:b/>
          <w:lang w:val="es-CL"/>
          <w:rPrChange w:id="994" w:author="user" w:date="2017-05-10T12:18:00Z">
            <w:rPr>
              <w:ins w:id="995" w:author="user" w:date="2017-05-10T12:18:00Z"/>
              <w:b/>
            </w:rPr>
          </w:rPrChange>
        </w:rPr>
      </w:pPr>
      <w:ins w:id="996" w:author="user" w:date="2017-05-10T12:18:00Z">
        <w:r w:rsidRPr="001637F4">
          <w:rPr>
            <w:b/>
            <w:lang w:val="es-CL"/>
            <w:rPrChange w:id="997" w:author="user" w:date="2017-05-10T12:18:00Z">
              <w:rPr>
                <w:b/>
              </w:rPr>
            </w:rPrChange>
          </w:rPr>
          <w:t>(USA) Correlación de las tasas de crecimiento:</w:t>
        </w:r>
      </w:ins>
    </w:p>
    <w:tbl>
      <w:tblPr>
        <w:tblW w:w="3773" w:type="dxa"/>
        <w:tblInd w:w="55" w:type="dxa"/>
        <w:tblCellMar>
          <w:left w:w="70" w:type="dxa"/>
          <w:right w:w="70" w:type="dxa"/>
        </w:tblCellMar>
        <w:tblLook w:val="04A0"/>
      </w:tblPr>
      <w:tblGrid>
        <w:gridCol w:w="1151"/>
        <w:gridCol w:w="1417"/>
        <w:gridCol w:w="1417"/>
      </w:tblGrid>
      <w:tr w:rsidR="000B1DF6" w:rsidRPr="00801341" w:rsidTr="004859E8">
        <w:trPr>
          <w:trHeight w:val="315"/>
          <w:ins w:id="998"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4859E8">
            <w:pPr>
              <w:spacing w:after="0"/>
              <w:rPr>
                <w:ins w:id="999" w:author="user" w:date="2017-05-10T12:18:00Z"/>
                <w:rFonts w:ascii="Calibri" w:eastAsia="Times New Roman" w:hAnsi="Calibri" w:cs="Calibri"/>
                <w:b/>
                <w:bCs/>
                <w:color w:val="000000"/>
                <w:lang w:val="es-CL" w:eastAsia="es-CL"/>
                <w:rPrChange w:id="1000" w:author="user" w:date="2017-05-10T12:18:00Z">
                  <w:rPr>
                    <w:ins w:id="1001"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4859E8">
            <w:pPr>
              <w:spacing w:after="0"/>
              <w:rPr>
                <w:ins w:id="1002" w:author="user" w:date="2017-05-10T12:18:00Z"/>
                <w:rFonts w:ascii="Calibri" w:eastAsia="Times New Roman" w:hAnsi="Calibri" w:cs="Calibri"/>
                <w:i/>
                <w:iCs/>
                <w:color w:val="000000"/>
                <w:lang w:eastAsia="es-CL"/>
              </w:rPr>
            </w:pPr>
            <w:proofErr w:type="spellStart"/>
            <w:ins w:id="1003"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04" w:author="user" w:date="2017-05-10T12:18:00Z"/>
                <w:rFonts w:ascii="Calibri" w:eastAsia="Times New Roman" w:hAnsi="Calibri" w:cs="Calibri"/>
                <w:i/>
                <w:iCs/>
                <w:color w:val="000000"/>
                <w:lang w:eastAsia="es-CL"/>
              </w:rPr>
            </w:pPr>
            <w:proofErr w:type="spellStart"/>
            <w:ins w:id="1005"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4859E8">
        <w:trPr>
          <w:trHeight w:val="300"/>
          <w:ins w:id="1006"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4859E8">
            <w:pPr>
              <w:spacing w:after="0"/>
              <w:rPr>
                <w:ins w:id="1007" w:author="user" w:date="2017-05-10T12:18:00Z"/>
                <w:rFonts w:ascii="Calibri" w:eastAsia="Times New Roman" w:hAnsi="Calibri" w:cs="Calibri"/>
                <w:i/>
                <w:iCs/>
                <w:color w:val="000000"/>
                <w:lang w:eastAsia="es-CL"/>
              </w:rPr>
            </w:pPr>
            <w:proofErr w:type="spellStart"/>
            <w:ins w:id="1008"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4859E8">
            <w:pPr>
              <w:spacing w:after="0"/>
              <w:rPr>
                <w:ins w:id="1009" w:author="user" w:date="2017-05-10T12:18:00Z"/>
                <w:rFonts w:ascii="Calibri" w:eastAsia="Times New Roman" w:hAnsi="Calibri" w:cs="Calibri"/>
                <w:color w:val="000000"/>
                <w:lang w:eastAsia="es-CL"/>
              </w:rPr>
            </w:pPr>
            <w:ins w:id="1010"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4859E8">
            <w:pPr>
              <w:spacing w:after="0"/>
              <w:rPr>
                <w:ins w:id="1011" w:author="user" w:date="2017-05-10T12:18:00Z"/>
                <w:rFonts w:ascii="Calibri" w:eastAsia="Times New Roman" w:hAnsi="Calibri" w:cs="Calibri"/>
                <w:color w:val="000000"/>
                <w:lang w:eastAsia="es-CL"/>
              </w:rPr>
            </w:pPr>
            <w:ins w:id="1012" w:author="user" w:date="2017-05-10T12:18:00Z">
              <w:r w:rsidRPr="00801341">
                <w:rPr>
                  <w:rFonts w:ascii="Calibri" w:eastAsia="Times New Roman" w:hAnsi="Calibri" w:cs="Calibri"/>
                  <w:color w:val="000000"/>
                  <w:lang w:eastAsia="es-CL"/>
                </w:rPr>
                <w:t>0.275365029</w:t>
              </w:r>
            </w:ins>
          </w:p>
        </w:tc>
      </w:tr>
      <w:tr w:rsidR="000B1DF6" w:rsidRPr="00801341" w:rsidTr="004859E8">
        <w:trPr>
          <w:trHeight w:val="315"/>
          <w:ins w:id="1013"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14" w:author="user" w:date="2017-05-10T12:18:00Z"/>
                <w:rFonts w:ascii="Calibri" w:eastAsia="Times New Roman" w:hAnsi="Calibri" w:cs="Calibri"/>
                <w:i/>
                <w:iCs/>
                <w:color w:val="000000"/>
                <w:lang w:eastAsia="es-CL"/>
              </w:rPr>
            </w:pPr>
            <w:proofErr w:type="spellStart"/>
            <w:ins w:id="1015"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4859E8">
            <w:pPr>
              <w:spacing w:after="0"/>
              <w:rPr>
                <w:ins w:id="1016" w:author="user" w:date="2017-05-10T12:18:00Z"/>
                <w:rFonts w:ascii="Calibri" w:eastAsia="Times New Roman" w:hAnsi="Calibri" w:cs="Calibri"/>
                <w:color w:val="000000"/>
                <w:lang w:eastAsia="es-CL"/>
              </w:rPr>
            </w:pPr>
            <w:ins w:id="1017" w:author="user" w:date="2017-05-10T12:18:00Z">
              <w:r w:rsidRPr="00801341">
                <w:rPr>
                  <w:rFonts w:ascii="Calibri" w:eastAsia="Times New Roman" w:hAnsi="Calibri" w:cs="Calibri"/>
                  <w:color w:val="000000"/>
                  <w:lang w:eastAsia="es-CL"/>
                </w:rPr>
                <w:t>0.275365029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18" w:author="user" w:date="2017-05-10T12:18:00Z"/>
                <w:rFonts w:ascii="Calibri" w:eastAsia="Times New Roman" w:hAnsi="Calibri" w:cs="Calibri"/>
                <w:color w:val="000000"/>
                <w:lang w:eastAsia="es-CL"/>
              </w:rPr>
            </w:pPr>
            <w:ins w:id="1019" w:author="user" w:date="2017-05-10T12:18:00Z">
              <w:r w:rsidRPr="00801341">
                <w:rPr>
                  <w:rFonts w:ascii="Calibri" w:eastAsia="Times New Roman" w:hAnsi="Calibri" w:cs="Calibri"/>
                  <w:color w:val="000000"/>
                  <w:lang w:eastAsia="es-CL"/>
                </w:rPr>
                <w:t>1</w:t>
              </w:r>
            </w:ins>
          </w:p>
        </w:tc>
      </w:tr>
    </w:tbl>
    <w:p w:rsidR="000B1DF6" w:rsidRDefault="000B1DF6" w:rsidP="000B1DF6">
      <w:pPr>
        <w:jc w:val="both"/>
        <w:rPr>
          <w:ins w:id="1020" w:author="user" w:date="2017-05-10T12:18:00Z"/>
          <w:b/>
        </w:rPr>
      </w:pPr>
    </w:p>
    <w:p w:rsidR="000B1DF6" w:rsidRPr="000B1DF6" w:rsidRDefault="001637F4" w:rsidP="000B1DF6">
      <w:pPr>
        <w:rPr>
          <w:ins w:id="1021" w:author="user" w:date="2017-05-10T12:18:00Z"/>
          <w:b/>
          <w:lang w:val="es-CL"/>
          <w:rPrChange w:id="1022" w:author="user" w:date="2017-05-10T12:18:00Z">
            <w:rPr>
              <w:ins w:id="1023" w:author="user" w:date="2017-05-10T12:18:00Z"/>
              <w:b/>
            </w:rPr>
          </w:rPrChange>
        </w:rPr>
      </w:pPr>
      <w:ins w:id="1024" w:author="user" w:date="2017-05-10T12:18:00Z">
        <w:r w:rsidRPr="001637F4">
          <w:rPr>
            <w:b/>
            <w:lang w:val="es-CL"/>
            <w:rPrChange w:id="1025" w:author="user" w:date="2017-05-10T12:18:00Z">
              <w:rPr>
                <w:b/>
              </w:rPr>
            </w:rPrChange>
          </w:rPr>
          <w:t>(CANADA)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4859E8">
        <w:trPr>
          <w:trHeight w:val="315"/>
          <w:ins w:id="1026"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4859E8">
            <w:pPr>
              <w:spacing w:after="0"/>
              <w:rPr>
                <w:ins w:id="1027" w:author="user" w:date="2017-05-10T12:18:00Z"/>
                <w:rFonts w:ascii="Calibri" w:eastAsia="Times New Roman" w:hAnsi="Calibri" w:cs="Calibri"/>
                <w:b/>
                <w:bCs/>
                <w:color w:val="000000"/>
                <w:lang w:val="es-CL" w:eastAsia="es-CL"/>
                <w:rPrChange w:id="1028" w:author="user" w:date="2017-05-10T12:18:00Z">
                  <w:rPr>
                    <w:ins w:id="1029"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4859E8">
            <w:pPr>
              <w:spacing w:after="0"/>
              <w:rPr>
                <w:ins w:id="1030" w:author="user" w:date="2017-05-10T12:18:00Z"/>
                <w:rFonts w:ascii="Calibri" w:eastAsia="Times New Roman" w:hAnsi="Calibri" w:cs="Calibri"/>
                <w:i/>
                <w:iCs/>
                <w:color w:val="000000"/>
                <w:lang w:eastAsia="es-CL"/>
              </w:rPr>
            </w:pPr>
            <w:proofErr w:type="spellStart"/>
            <w:ins w:id="1031"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32" w:author="user" w:date="2017-05-10T12:18:00Z"/>
                <w:rFonts w:ascii="Calibri" w:eastAsia="Times New Roman" w:hAnsi="Calibri" w:cs="Calibri"/>
                <w:i/>
                <w:iCs/>
                <w:color w:val="000000"/>
                <w:lang w:eastAsia="es-CL"/>
              </w:rPr>
            </w:pPr>
            <w:proofErr w:type="spellStart"/>
            <w:ins w:id="1033"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4859E8">
        <w:trPr>
          <w:trHeight w:val="300"/>
          <w:ins w:id="1034"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4859E8">
            <w:pPr>
              <w:spacing w:after="0"/>
              <w:rPr>
                <w:ins w:id="1035" w:author="user" w:date="2017-05-10T12:18:00Z"/>
                <w:rFonts w:ascii="Calibri" w:eastAsia="Times New Roman" w:hAnsi="Calibri" w:cs="Calibri"/>
                <w:i/>
                <w:iCs/>
                <w:color w:val="000000"/>
                <w:lang w:eastAsia="es-CL"/>
              </w:rPr>
            </w:pPr>
            <w:proofErr w:type="spellStart"/>
            <w:ins w:id="1036"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4859E8">
            <w:pPr>
              <w:spacing w:after="0"/>
              <w:rPr>
                <w:ins w:id="1037" w:author="user" w:date="2017-05-10T12:18:00Z"/>
                <w:rFonts w:ascii="Calibri" w:eastAsia="Times New Roman" w:hAnsi="Calibri" w:cs="Calibri"/>
                <w:color w:val="000000"/>
                <w:lang w:eastAsia="es-CL"/>
              </w:rPr>
            </w:pPr>
            <w:ins w:id="1038"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4859E8">
            <w:pPr>
              <w:spacing w:after="0"/>
              <w:rPr>
                <w:ins w:id="1039" w:author="user" w:date="2017-05-10T12:18:00Z"/>
                <w:rFonts w:ascii="Calibri" w:eastAsia="Times New Roman" w:hAnsi="Calibri" w:cs="Calibri"/>
                <w:color w:val="000000"/>
                <w:lang w:eastAsia="es-CL"/>
              </w:rPr>
            </w:pPr>
            <w:ins w:id="1040" w:author="user" w:date="2017-05-10T12:18:00Z">
              <w:r w:rsidRPr="005A17AA">
                <w:rPr>
                  <w:rFonts w:ascii="Calibri" w:eastAsia="Times New Roman" w:hAnsi="Calibri" w:cs="Calibri"/>
                  <w:color w:val="000000"/>
                  <w:lang w:eastAsia="es-CL"/>
                </w:rPr>
                <w:t>0.414469</w:t>
              </w:r>
            </w:ins>
          </w:p>
        </w:tc>
      </w:tr>
      <w:tr w:rsidR="000B1DF6" w:rsidRPr="00801341" w:rsidTr="004859E8">
        <w:trPr>
          <w:trHeight w:val="315"/>
          <w:ins w:id="1041"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42" w:author="user" w:date="2017-05-10T12:18:00Z"/>
                <w:rFonts w:ascii="Calibri" w:eastAsia="Times New Roman" w:hAnsi="Calibri" w:cs="Calibri"/>
                <w:i/>
                <w:iCs/>
                <w:color w:val="000000"/>
                <w:lang w:eastAsia="es-CL"/>
              </w:rPr>
            </w:pPr>
            <w:proofErr w:type="spellStart"/>
            <w:ins w:id="1043"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4859E8">
            <w:pPr>
              <w:spacing w:after="0"/>
              <w:rPr>
                <w:ins w:id="1044" w:author="user" w:date="2017-05-10T12:18:00Z"/>
                <w:rFonts w:ascii="Calibri" w:eastAsia="Times New Roman" w:hAnsi="Calibri" w:cs="Calibri"/>
                <w:color w:val="000000"/>
                <w:lang w:eastAsia="es-CL"/>
              </w:rPr>
            </w:pPr>
            <w:ins w:id="1045" w:author="user" w:date="2017-05-10T12:18:00Z">
              <w:r w:rsidRPr="005A17AA">
                <w:rPr>
                  <w:rFonts w:ascii="Calibri" w:eastAsia="Times New Roman" w:hAnsi="Calibri" w:cs="Calibri"/>
                  <w:color w:val="000000"/>
                  <w:lang w:eastAsia="es-CL"/>
                </w:rPr>
                <w:t>0.414469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46" w:author="user" w:date="2017-05-10T12:18:00Z"/>
                <w:rFonts w:ascii="Calibri" w:eastAsia="Times New Roman" w:hAnsi="Calibri" w:cs="Calibri"/>
                <w:color w:val="000000"/>
                <w:lang w:eastAsia="es-CL"/>
              </w:rPr>
            </w:pPr>
            <w:ins w:id="1047" w:author="user" w:date="2017-05-10T12:18:00Z">
              <w:r w:rsidRPr="00801341">
                <w:rPr>
                  <w:rFonts w:ascii="Calibri" w:eastAsia="Times New Roman" w:hAnsi="Calibri" w:cs="Calibri"/>
                  <w:color w:val="000000"/>
                  <w:lang w:eastAsia="es-CL"/>
                </w:rPr>
                <w:t>1</w:t>
              </w:r>
            </w:ins>
          </w:p>
        </w:tc>
      </w:tr>
    </w:tbl>
    <w:p w:rsidR="000B1DF6" w:rsidRPr="005A17AA" w:rsidRDefault="000B1DF6" w:rsidP="000B1DF6">
      <w:pPr>
        <w:autoSpaceDE w:val="0"/>
        <w:autoSpaceDN w:val="0"/>
        <w:adjustRightInd w:val="0"/>
        <w:spacing w:after="0"/>
        <w:rPr>
          <w:ins w:id="1048" w:author="user" w:date="2017-05-10T12:18:00Z"/>
          <w:rFonts w:ascii="Arial" w:hAnsi="Arial" w:cs="Arial"/>
          <w:sz w:val="18"/>
          <w:szCs w:val="18"/>
        </w:rPr>
      </w:pPr>
    </w:p>
    <w:p w:rsidR="000B1DF6" w:rsidRPr="000B1DF6" w:rsidRDefault="001637F4" w:rsidP="000B1DF6">
      <w:pPr>
        <w:rPr>
          <w:ins w:id="1049" w:author="user" w:date="2017-05-10T12:18:00Z"/>
          <w:b/>
          <w:lang w:val="es-CL"/>
          <w:rPrChange w:id="1050" w:author="user" w:date="2017-05-10T12:18:00Z">
            <w:rPr>
              <w:ins w:id="1051" w:author="user" w:date="2017-05-10T12:18:00Z"/>
              <w:b/>
            </w:rPr>
          </w:rPrChange>
        </w:rPr>
      </w:pPr>
      <w:ins w:id="1052" w:author="user" w:date="2017-05-10T12:18:00Z">
        <w:r w:rsidRPr="001637F4">
          <w:rPr>
            <w:rFonts w:ascii="Arial" w:hAnsi="Arial" w:cs="Arial"/>
            <w:sz w:val="18"/>
            <w:szCs w:val="18"/>
            <w:lang w:val="es-CL"/>
            <w:rPrChange w:id="1053" w:author="user" w:date="2017-05-10T12:18:00Z">
              <w:rPr>
                <w:rFonts w:ascii="Arial" w:hAnsi="Arial" w:cs="Arial"/>
                <w:sz w:val="18"/>
                <w:szCs w:val="18"/>
              </w:rPr>
            </w:rPrChange>
          </w:rPr>
          <w:br/>
        </w:r>
        <w:r w:rsidRPr="001637F4">
          <w:rPr>
            <w:b/>
            <w:lang w:val="es-CL"/>
            <w:rPrChange w:id="1054" w:author="user" w:date="2017-05-10T12:18:00Z">
              <w:rPr>
                <w:b/>
              </w:rPr>
            </w:rPrChange>
          </w:rPr>
          <w:t>(FRANCIA) Correlación de las tasas de crecimiento</w:t>
        </w:r>
      </w:ins>
    </w:p>
    <w:tbl>
      <w:tblPr>
        <w:tblW w:w="3773" w:type="dxa"/>
        <w:tblInd w:w="55" w:type="dxa"/>
        <w:tblCellMar>
          <w:left w:w="70" w:type="dxa"/>
          <w:right w:w="70" w:type="dxa"/>
        </w:tblCellMar>
        <w:tblLook w:val="04A0"/>
      </w:tblPr>
      <w:tblGrid>
        <w:gridCol w:w="1151"/>
        <w:gridCol w:w="1311"/>
        <w:gridCol w:w="1311"/>
      </w:tblGrid>
      <w:tr w:rsidR="000B1DF6" w:rsidRPr="00801341" w:rsidTr="004859E8">
        <w:trPr>
          <w:trHeight w:val="315"/>
          <w:ins w:id="1055" w:author="user" w:date="2017-05-10T12:18:00Z"/>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1DF6" w:rsidRPr="000B1DF6" w:rsidRDefault="000B1DF6" w:rsidP="004859E8">
            <w:pPr>
              <w:spacing w:after="0"/>
              <w:rPr>
                <w:ins w:id="1056" w:author="user" w:date="2017-05-10T12:18:00Z"/>
                <w:rFonts w:ascii="Calibri" w:eastAsia="Times New Roman" w:hAnsi="Calibri" w:cs="Calibri"/>
                <w:b/>
                <w:bCs/>
                <w:color w:val="000000"/>
                <w:lang w:val="es-CL" w:eastAsia="es-CL"/>
                <w:rPrChange w:id="1057" w:author="user" w:date="2017-05-10T12:18:00Z">
                  <w:rPr>
                    <w:ins w:id="1058" w:author="user" w:date="2017-05-10T12:18:00Z"/>
                    <w:rFonts w:ascii="Calibri" w:eastAsia="Times New Roman" w:hAnsi="Calibri" w:cs="Calibri"/>
                    <w:b/>
                    <w:bCs/>
                    <w:color w:val="000000"/>
                    <w:lang w:eastAsia="es-CL"/>
                  </w:rPr>
                </w:rPrChange>
              </w:rPr>
            </w:pPr>
          </w:p>
        </w:tc>
        <w:tc>
          <w:tcPr>
            <w:tcW w:w="1311" w:type="dxa"/>
            <w:tcBorders>
              <w:top w:val="single" w:sz="8" w:space="0" w:color="auto"/>
              <w:left w:val="nil"/>
              <w:bottom w:val="single" w:sz="8" w:space="0" w:color="auto"/>
              <w:right w:val="single" w:sz="4" w:space="0" w:color="auto"/>
            </w:tcBorders>
            <w:shd w:val="clear" w:color="auto" w:fill="auto"/>
            <w:noWrap/>
            <w:vAlign w:val="bottom"/>
            <w:hideMark/>
          </w:tcPr>
          <w:p w:rsidR="000B1DF6" w:rsidRPr="00801341" w:rsidRDefault="000B1DF6" w:rsidP="004859E8">
            <w:pPr>
              <w:spacing w:after="0"/>
              <w:rPr>
                <w:ins w:id="1059" w:author="user" w:date="2017-05-10T12:18:00Z"/>
                <w:rFonts w:ascii="Calibri" w:eastAsia="Times New Roman" w:hAnsi="Calibri" w:cs="Calibri"/>
                <w:i/>
                <w:iCs/>
                <w:color w:val="000000"/>
                <w:lang w:eastAsia="es-CL"/>
              </w:rPr>
            </w:pPr>
            <w:proofErr w:type="spellStart"/>
            <w:ins w:id="1060"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single" w:sz="8" w:space="0" w:color="auto"/>
              <w:left w:val="nil"/>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61" w:author="user" w:date="2017-05-10T12:18:00Z"/>
                <w:rFonts w:ascii="Calibri" w:eastAsia="Times New Roman" w:hAnsi="Calibri" w:cs="Calibri"/>
                <w:i/>
                <w:iCs/>
                <w:color w:val="000000"/>
                <w:lang w:eastAsia="es-CL"/>
              </w:rPr>
            </w:pPr>
            <w:proofErr w:type="spellStart"/>
            <w:ins w:id="1062" w:author="user" w:date="2017-05-10T12:18:00Z">
              <w:r w:rsidRPr="00801341">
                <w:rPr>
                  <w:rFonts w:ascii="Calibri" w:eastAsia="Times New Roman" w:hAnsi="Calibri" w:cs="Calibri"/>
                  <w:i/>
                  <w:iCs/>
                  <w:color w:val="000000"/>
                  <w:lang w:eastAsia="es-CL"/>
                </w:rPr>
                <w:t>Beneficios</w:t>
              </w:r>
              <w:proofErr w:type="spellEnd"/>
            </w:ins>
          </w:p>
        </w:tc>
      </w:tr>
      <w:tr w:rsidR="000B1DF6" w:rsidRPr="00801341" w:rsidTr="004859E8">
        <w:trPr>
          <w:trHeight w:val="300"/>
          <w:ins w:id="1063" w:author="user" w:date="2017-05-10T12:18:00Z"/>
        </w:trPr>
        <w:tc>
          <w:tcPr>
            <w:tcW w:w="1151" w:type="dxa"/>
            <w:tcBorders>
              <w:top w:val="nil"/>
              <w:left w:val="single" w:sz="8" w:space="0" w:color="auto"/>
              <w:bottom w:val="single" w:sz="4" w:space="0" w:color="auto"/>
              <w:right w:val="single" w:sz="8" w:space="0" w:color="auto"/>
            </w:tcBorders>
            <w:shd w:val="clear" w:color="auto" w:fill="auto"/>
            <w:noWrap/>
            <w:vAlign w:val="bottom"/>
            <w:hideMark/>
          </w:tcPr>
          <w:p w:rsidR="000B1DF6" w:rsidRPr="00801341" w:rsidRDefault="000B1DF6" w:rsidP="004859E8">
            <w:pPr>
              <w:spacing w:after="0"/>
              <w:rPr>
                <w:ins w:id="1064" w:author="user" w:date="2017-05-10T12:18:00Z"/>
                <w:rFonts w:ascii="Calibri" w:eastAsia="Times New Roman" w:hAnsi="Calibri" w:cs="Calibri"/>
                <w:i/>
                <w:iCs/>
                <w:color w:val="000000"/>
                <w:lang w:eastAsia="es-CL"/>
              </w:rPr>
            </w:pPr>
            <w:proofErr w:type="spellStart"/>
            <w:ins w:id="1065" w:author="user" w:date="2017-05-10T12:18:00Z">
              <w:r w:rsidRPr="00801341">
                <w:rPr>
                  <w:rFonts w:ascii="Calibri" w:eastAsia="Times New Roman" w:hAnsi="Calibri" w:cs="Calibri"/>
                  <w:i/>
                  <w:iCs/>
                  <w:color w:val="000000"/>
                  <w:lang w:eastAsia="es-CL"/>
                </w:rPr>
                <w:t>Inversión</w:t>
              </w:r>
              <w:proofErr w:type="spellEnd"/>
            </w:ins>
          </w:p>
        </w:tc>
        <w:tc>
          <w:tcPr>
            <w:tcW w:w="1311" w:type="dxa"/>
            <w:tcBorders>
              <w:top w:val="nil"/>
              <w:left w:val="nil"/>
              <w:bottom w:val="single" w:sz="4" w:space="0" w:color="auto"/>
              <w:right w:val="single" w:sz="4" w:space="0" w:color="auto"/>
            </w:tcBorders>
            <w:shd w:val="clear" w:color="auto" w:fill="auto"/>
            <w:noWrap/>
            <w:vAlign w:val="bottom"/>
            <w:hideMark/>
          </w:tcPr>
          <w:p w:rsidR="000B1DF6" w:rsidRPr="00801341" w:rsidRDefault="000B1DF6" w:rsidP="004859E8">
            <w:pPr>
              <w:spacing w:after="0"/>
              <w:rPr>
                <w:ins w:id="1066" w:author="user" w:date="2017-05-10T12:18:00Z"/>
                <w:rFonts w:ascii="Calibri" w:eastAsia="Times New Roman" w:hAnsi="Calibri" w:cs="Calibri"/>
                <w:color w:val="000000"/>
                <w:lang w:eastAsia="es-CL"/>
              </w:rPr>
            </w:pPr>
            <w:ins w:id="1067" w:author="user" w:date="2017-05-10T12:18:00Z">
              <w:r w:rsidRPr="00801341">
                <w:rPr>
                  <w:rFonts w:ascii="Calibri" w:eastAsia="Times New Roman" w:hAnsi="Calibri" w:cs="Calibri"/>
                  <w:color w:val="000000"/>
                  <w:lang w:eastAsia="es-CL"/>
                </w:rPr>
                <w:t>1</w:t>
              </w:r>
            </w:ins>
          </w:p>
        </w:tc>
        <w:tc>
          <w:tcPr>
            <w:tcW w:w="1311" w:type="dxa"/>
            <w:tcBorders>
              <w:top w:val="nil"/>
              <w:left w:val="nil"/>
              <w:bottom w:val="single" w:sz="4" w:space="0" w:color="auto"/>
              <w:right w:val="single" w:sz="8" w:space="0" w:color="auto"/>
            </w:tcBorders>
            <w:shd w:val="clear" w:color="auto" w:fill="auto"/>
            <w:noWrap/>
            <w:vAlign w:val="bottom"/>
            <w:hideMark/>
          </w:tcPr>
          <w:p w:rsidR="000B1DF6" w:rsidRPr="00801341" w:rsidRDefault="000B1DF6" w:rsidP="004859E8">
            <w:pPr>
              <w:spacing w:after="0"/>
              <w:rPr>
                <w:ins w:id="1068" w:author="user" w:date="2017-05-10T12:18:00Z"/>
                <w:rFonts w:ascii="Calibri" w:eastAsia="Times New Roman" w:hAnsi="Calibri" w:cs="Calibri"/>
                <w:color w:val="000000"/>
                <w:lang w:eastAsia="es-CL"/>
              </w:rPr>
            </w:pPr>
            <w:ins w:id="1069" w:author="user" w:date="2017-05-10T12:18:00Z">
              <w:r w:rsidRPr="009E6496">
                <w:rPr>
                  <w:rFonts w:ascii="Calibri" w:eastAsia="Times New Roman" w:hAnsi="Calibri" w:cs="Calibri"/>
                  <w:color w:val="000000"/>
                  <w:lang w:eastAsia="es-CL"/>
                </w:rPr>
                <w:t>0.73079889</w:t>
              </w:r>
            </w:ins>
          </w:p>
        </w:tc>
      </w:tr>
      <w:tr w:rsidR="000B1DF6" w:rsidRPr="00801341" w:rsidTr="004859E8">
        <w:trPr>
          <w:trHeight w:val="315"/>
          <w:ins w:id="1070" w:author="user" w:date="2017-05-10T12:18:00Z"/>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71" w:author="user" w:date="2017-05-10T12:18:00Z"/>
                <w:rFonts w:ascii="Calibri" w:eastAsia="Times New Roman" w:hAnsi="Calibri" w:cs="Calibri"/>
                <w:i/>
                <w:iCs/>
                <w:color w:val="000000"/>
                <w:lang w:eastAsia="es-CL"/>
              </w:rPr>
            </w:pPr>
            <w:proofErr w:type="spellStart"/>
            <w:ins w:id="1072" w:author="user" w:date="2017-05-10T12:18:00Z">
              <w:r w:rsidRPr="00801341">
                <w:rPr>
                  <w:rFonts w:ascii="Calibri" w:eastAsia="Times New Roman" w:hAnsi="Calibri" w:cs="Calibri"/>
                  <w:i/>
                  <w:iCs/>
                  <w:color w:val="000000"/>
                  <w:lang w:eastAsia="es-CL"/>
                </w:rPr>
                <w:t>Beneficios</w:t>
              </w:r>
              <w:proofErr w:type="spellEnd"/>
            </w:ins>
          </w:p>
        </w:tc>
        <w:tc>
          <w:tcPr>
            <w:tcW w:w="1311" w:type="dxa"/>
            <w:tcBorders>
              <w:top w:val="nil"/>
              <w:left w:val="nil"/>
              <w:bottom w:val="single" w:sz="8" w:space="0" w:color="auto"/>
              <w:right w:val="single" w:sz="4" w:space="0" w:color="auto"/>
            </w:tcBorders>
            <w:shd w:val="clear" w:color="auto" w:fill="auto"/>
            <w:noWrap/>
            <w:vAlign w:val="bottom"/>
            <w:hideMark/>
          </w:tcPr>
          <w:p w:rsidR="000B1DF6" w:rsidRPr="00801341" w:rsidRDefault="000B1DF6" w:rsidP="004859E8">
            <w:pPr>
              <w:spacing w:after="0"/>
              <w:rPr>
                <w:ins w:id="1073" w:author="user" w:date="2017-05-10T12:18:00Z"/>
                <w:rFonts w:ascii="Calibri" w:eastAsia="Times New Roman" w:hAnsi="Calibri" w:cs="Calibri"/>
                <w:color w:val="000000"/>
                <w:lang w:eastAsia="es-CL"/>
              </w:rPr>
            </w:pPr>
            <w:ins w:id="1074" w:author="user" w:date="2017-05-10T12:18:00Z">
              <w:r w:rsidRPr="009E6496">
                <w:rPr>
                  <w:rFonts w:ascii="Calibri" w:eastAsia="Times New Roman" w:hAnsi="Calibri" w:cs="Calibri"/>
                  <w:color w:val="000000"/>
                  <w:lang w:eastAsia="es-CL"/>
                </w:rPr>
                <w:t>0.73079889</w:t>
              </w:r>
            </w:ins>
          </w:p>
        </w:tc>
        <w:tc>
          <w:tcPr>
            <w:tcW w:w="1311" w:type="dxa"/>
            <w:tcBorders>
              <w:top w:val="nil"/>
              <w:left w:val="nil"/>
              <w:bottom w:val="single" w:sz="8" w:space="0" w:color="auto"/>
              <w:right w:val="single" w:sz="8" w:space="0" w:color="auto"/>
            </w:tcBorders>
            <w:shd w:val="clear" w:color="auto" w:fill="auto"/>
            <w:noWrap/>
            <w:vAlign w:val="bottom"/>
            <w:hideMark/>
          </w:tcPr>
          <w:p w:rsidR="000B1DF6" w:rsidRPr="00801341" w:rsidRDefault="000B1DF6" w:rsidP="004859E8">
            <w:pPr>
              <w:spacing w:after="0"/>
              <w:rPr>
                <w:ins w:id="1075" w:author="user" w:date="2017-05-10T12:18:00Z"/>
                <w:rFonts w:ascii="Calibri" w:eastAsia="Times New Roman" w:hAnsi="Calibri" w:cs="Calibri"/>
                <w:color w:val="000000"/>
                <w:lang w:eastAsia="es-CL"/>
              </w:rPr>
            </w:pPr>
            <w:ins w:id="1076" w:author="user" w:date="2017-05-10T12:18:00Z">
              <w:r w:rsidRPr="00801341">
                <w:rPr>
                  <w:rFonts w:ascii="Calibri" w:eastAsia="Times New Roman" w:hAnsi="Calibri" w:cs="Calibri"/>
                  <w:color w:val="000000"/>
                  <w:lang w:eastAsia="es-CL"/>
                </w:rPr>
                <w:t>1</w:t>
              </w:r>
            </w:ins>
          </w:p>
        </w:tc>
      </w:tr>
    </w:tbl>
    <w:p w:rsidR="000B1DF6" w:rsidRDefault="000B1DF6" w:rsidP="000B1DF6">
      <w:pPr>
        <w:rPr>
          <w:ins w:id="1077" w:author="user" w:date="2017-05-10T12:18:00Z"/>
          <w:b/>
        </w:rPr>
      </w:pPr>
    </w:p>
    <w:p w:rsidR="00000000" w:rsidRDefault="00FB6626">
      <w:pPr>
        <w:jc w:val="both"/>
        <w:rPr>
          <w:ins w:id="1078" w:author="user" w:date="2017-05-10T12:18:00Z"/>
          <w:rFonts w:ascii="Times New Roman" w:hAnsi="Times New Roman" w:cs="Times New Roman"/>
          <w:lang w:val="es-CL"/>
        </w:rPr>
        <w:pPrChange w:id="1079" w:author="user" w:date="2017-05-10T11:04:00Z">
          <w:pPr>
            <w:ind w:firstLine="720"/>
            <w:jc w:val="both"/>
          </w:pPr>
        </w:pPrChange>
      </w:pPr>
    </w:p>
    <w:p w:rsidR="00000000" w:rsidRDefault="00FB6626">
      <w:pPr>
        <w:jc w:val="both"/>
        <w:rPr>
          <w:ins w:id="1080" w:author="user" w:date="2017-05-10T12:18:00Z"/>
          <w:rFonts w:ascii="Times New Roman" w:hAnsi="Times New Roman" w:cs="Times New Roman"/>
          <w:lang w:val="es-CL"/>
        </w:rPr>
        <w:pPrChange w:id="1081" w:author="user" w:date="2017-05-10T11:04:00Z">
          <w:pPr>
            <w:ind w:firstLine="720"/>
            <w:jc w:val="both"/>
          </w:pPr>
        </w:pPrChange>
      </w:pPr>
    </w:p>
    <w:p w:rsidR="00000000" w:rsidRDefault="00FB6626">
      <w:pPr>
        <w:jc w:val="both"/>
        <w:rPr>
          <w:rFonts w:ascii="Times New Roman" w:hAnsi="Times New Roman" w:cs="Times New Roman"/>
          <w:lang w:val="es-CL"/>
          <w:rPrChange w:id="1082" w:author="user" w:date="2017-05-10T11:04:00Z">
            <w:rPr>
              <w:rFonts w:ascii="Times New Roman" w:hAnsi="Times New Roman" w:cs="Times New Roman"/>
              <w:lang w:val="es-ES"/>
            </w:rPr>
          </w:rPrChange>
        </w:rPr>
        <w:pPrChange w:id="1083" w:author="user" w:date="2017-05-10T11:04:00Z">
          <w:pPr>
            <w:ind w:firstLine="720"/>
            <w:jc w:val="both"/>
          </w:pPr>
        </w:pPrChange>
      </w:pPr>
    </w:p>
    <w:p w:rsidR="00A76BEF" w:rsidRPr="00462B34" w:rsidRDefault="00A76BEF" w:rsidP="00A76BEF">
      <w:pPr>
        <w:pStyle w:val="ListParagraph"/>
        <w:numPr>
          <w:ilvl w:val="0"/>
          <w:numId w:val="15"/>
        </w:numPr>
        <w:rPr>
          <w:rFonts w:ascii="Times New Roman" w:hAnsi="Times New Roman" w:cs="Times New Roman"/>
          <w:b/>
          <w:sz w:val="24"/>
          <w:szCs w:val="24"/>
          <w:lang w:val="es-ES"/>
        </w:rPr>
      </w:pPr>
      <w:r w:rsidRPr="00462B34">
        <w:rPr>
          <w:rFonts w:ascii="Times New Roman" w:hAnsi="Times New Roman" w:cs="Times New Roman"/>
          <w:b/>
          <w:sz w:val="24"/>
          <w:szCs w:val="24"/>
          <w:lang w:val="es-ES"/>
        </w:rPr>
        <w:lastRenderedPageBreak/>
        <w:t>A los efectos que ha tenido el comportamiento de la inversión y la productividad en el PIB tendencial hay que sumar la desaceleración del comercio que se produce a partir de la década de los 2000.</w:t>
      </w:r>
    </w:p>
    <w:p w:rsidR="00A76BEF" w:rsidRPr="001E4DA8" w:rsidRDefault="00A76BEF" w:rsidP="00A76BEF">
      <w:pPr>
        <w:ind w:firstLine="540"/>
        <w:jc w:val="both"/>
        <w:rPr>
          <w:rFonts w:ascii="Times New Roman" w:hAnsi="Times New Roman" w:cs="Times New Roman"/>
          <w:lang w:val="es-ES"/>
        </w:rPr>
      </w:pPr>
      <w:r>
        <w:rPr>
          <w:rFonts w:ascii="Times New Roman" w:hAnsi="Times New Roman" w:cs="Times New Roman"/>
          <w:lang w:val="es-ES"/>
        </w:rPr>
        <w:t>A diferencia del declive tendencial que muestra la tasa de crecimiento del producto y de la inversión a partir de la década de los setenta, el comercio mantuvo hasta el inicio de la Crisis Global Financiera (2007-2009) un elevado dinamismo.</w:t>
      </w:r>
      <w:r w:rsidRPr="001E4DA8">
        <w:rPr>
          <w:rFonts w:ascii="Times New Roman" w:hAnsi="Times New Roman" w:cs="Times New Roman"/>
          <w:lang w:val="es-ES"/>
        </w:rPr>
        <w:t xml:space="preserve"> </w:t>
      </w:r>
      <w:r>
        <w:rPr>
          <w:rStyle w:val="FootnoteReference"/>
          <w:rFonts w:ascii="Times New Roman" w:hAnsi="Times New Roman" w:cs="Times New Roman"/>
          <w:color w:val="000000"/>
        </w:rPr>
        <w:footnoteReference w:id="7"/>
      </w:r>
      <w:r>
        <w:rPr>
          <w:rFonts w:ascii="Times New Roman" w:hAnsi="Times New Roman" w:cs="Times New Roman"/>
          <w:lang w:val="es-ES"/>
        </w:rPr>
        <w:t xml:space="preserve"> No obstante desde entonces también ha mostrado señales de desaceleración. </w:t>
      </w:r>
      <w:r w:rsidRPr="001E4DA8">
        <w:rPr>
          <w:rFonts w:ascii="Times New Roman" w:hAnsi="Times New Roman" w:cs="Times New Roman"/>
          <w:lang w:val="es-ES"/>
        </w:rPr>
        <w:t xml:space="preserve">La evidencia disponible desde 1990 hasta 2015 muestra que la tasa de crecimiento del comercio a nivel mundial pasó, en promedio, de 7.6% en la década de los noventa a 4.8% en los 2000. </w:t>
      </w:r>
    </w:p>
    <w:p w:rsidR="00A76BEF" w:rsidRPr="00E17AD3" w:rsidRDefault="00A76BEF" w:rsidP="00A76BEF">
      <w:pPr>
        <w:ind w:firstLine="540"/>
        <w:jc w:val="both"/>
        <w:rPr>
          <w:rFonts w:ascii="Times New Roman" w:hAnsi="Times New Roman" w:cs="Times New Roman"/>
          <w:lang w:val="es-ES"/>
        </w:rPr>
      </w:pPr>
      <w:r w:rsidRPr="00E17AD3">
        <w:rPr>
          <w:rFonts w:ascii="Times New Roman" w:hAnsi="Times New Roman" w:cs="Times New Roman"/>
          <w:lang w:val="es-ES"/>
        </w:rPr>
        <w:t>La de</w:t>
      </w:r>
      <w:r>
        <w:rPr>
          <w:rFonts w:ascii="Times New Roman" w:hAnsi="Times New Roman" w:cs="Times New Roman"/>
          <w:lang w:val="es-ES"/>
        </w:rPr>
        <w:t>saceleración del comercio afecta</w:t>
      </w:r>
      <w:r w:rsidRPr="00E17AD3">
        <w:rPr>
          <w:rFonts w:ascii="Times New Roman" w:hAnsi="Times New Roman" w:cs="Times New Roman"/>
          <w:lang w:val="es-ES"/>
        </w:rPr>
        <w:t xml:space="preserve"> sobre todo a las economía</w:t>
      </w:r>
      <w:r>
        <w:rPr>
          <w:rFonts w:ascii="Times New Roman" w:hAnsi="Times New Roman" w:cs="Times New Roman"/>
          <w:lang w:val="es-ES"/>
        </w:rPr>
        <w:t>s avanzadas y en menor medida al</w:t>
      </w:r>
      <w:r w:rsidRPr="00E17AD3">
        <w:rPr>
          <w:rFonts w:ascii="Times New Roman" w:hAnsi="Times New Roman" w:cs="Times New Roman"/>
          <w:lang w:val="es-ES"/>
        </w:rPr>
        <w:t xml:space="preserve"> mundo en desarrollo. En su conjunto las exportaciones para las economías industrializadas han disminuido en promedio de 6%-7% en la década de los 90 a cerca de 2% en la década de los 2000. La desa</w:t>
      </w:r>
      <w:r>
        <w:rPr>
          <w:rFonts w:ascii="Times New Roman" w:hAnsi="Times New Roman" w:cs="Times New Roman"/>
          <w:lang w:val="es-ES"/>
        </w:rPr>
        <w:t xml:space="preserve">celeración del comercio afecta con una intensidad similar a la mayor parte de </w:t>
      </w:r>
      <w:r w:rsidRPr="00E17AD3">
        <w:rPr>
          <w:rFonts w:ascii="Times New Roman" w:hAnsi="Times New Roman" w:cs="Times New Roman"/>
          <w:lang w:val="es-ES"/>
        </w:rPr>
        <w:t>las economías avanzadas.</w:t>
      </w:r>
    </w:p>
    <w:p w:rsidR="00A76BEF" w:rsidRDefault="00A76BEF" w:rsidP="00A76BEF">
      <w:pPr>
        <w:ind w:firstLine="540"/>
        <w:jc w:val="both"/>
        <w:rPr>
          <w:ins w:id="1084" w:author="user" w:date="2017-05-10T11:05:00Z"/>
          <w:rFonts w:ascii="Times New Roman" w:hAnsi="Times New Roman" w:cs="Times New Roman"/>
          <w:lang w:val="es-ES"/>
        </w:rPr>
      </w:pPr>
      <w:r>
        <w:rPr>
          <w:rFonts w:ascii="Times New Roman" w:hAnsi="Times New Roman" w:cs="Times New Roman"/>
          <w:lang w:val="es-ES"/>
        </w:rPr>
        <w:t>Contrariamente, e</w:t>
      </w:r>
      <w:r w:rsidRPr="00E17AD3">
        <w:rPr>
          <w:rFonts w:ascii="Times New Roman" w:hAnsi="Times New Roman" w:cs="Times New Roman"/>
          <w:lang w:val="es-ES"/>
        </w:rPr>
        <w:t xml:space="preserve">n el caso de las economías en desarrollo </w:t>
      </w:r>
      <w:r>
        <w:rPr>
          <w:rFonts w:ascii="Times New Roman" w:hAnsi="Times New Roman" w:cs="Times New Roman"/>
          <w:lang w:val="es-ES"/>
        </w:rPr>
        <w:t xml:space="preserve">la intensidad de la deceleración es heterogénea. La </w:t>
      </w:r>
      <w:r w:rsidRPr="00E17AD3">
        <w:rPr>
          <w:rFonts w:ascii="Times New Roman" w:hAnsi="Times New Roman" w:cs="Times New Roman"/>
          <w:lang w:val="es-ES"/>
        </w:rPr>
        <w:t xml:space="preserve">desaceleración del comercio </w:t>
      </w:r>
      <w:r>
        <w:rPr>
          <w:rFonts w:ascii="Times New Roman" w:hAnsi="Times New Roman" w:cs="Times New Roman"/>
          <w:lang w:val="es-ES"/>
        </w:rPr>
        <w:t xml:space="preserve">se concentra </w:t>
      </w:r>
      <w:r w:rsidRPr="00E17AD3">
        <w:rPr>
          <w:rFonts w:ascii="Times New Roman" w:hAnsi="Times New Roman" w:cs="Times New Roman"/>
          <w:lang w:val="es-ES"/>
        </w:rPr>
        <w:t>en América Latina y el Car</w:t>
      </w:r>
      <w:r>
        <w:rPr>
          <w:rFonts w:ascii="Times New Roman" w:hAnsi="Times New Roman" w:cs="Times New Roman"/>
          <w:lang w:val="es-ES"/>
        </w:rPr>
        <w:t xml:space="preserve">ibe y </w:t>
      </w:r>
      <w:proofErr w:type="spellStart"/>
      <w:r>
        <w:rPr>
          <w:rFonts w:ascii="Times New Roman" w:hAnsi="Times New Roman" w:cs="Times New Roman"/>
          <w:lang w:val="es-ES"/>
        </w:rPr>
        <w:t>Africa</w:t>
      </w:r>
      <w:proofErr w:type="spellEnd"/>
      <w:r>
        <w:rPr>
          <w:rFonts w:ascii="Times New Roman" w:hAnsi="Times New Roman" w:cs="Times New Roman"/>
          <w:lang w:val="es-ES"/>
        </w:rPr>
        <w:t xml:space="preserve"> y Medio Oriente más que en </w:t>
      </w:r>
      <w:r w:rsidRPr="00E17AD3">
        <w:rPr>
          <w:rFonts w:ascii="Times New Roman" w:hAnsi="Times New Roman" w:cs="Times New Roman"/>
          <w:lang w:val="es-ES"/>
        </w:rPr>
        <w:t>Asia y Europa del Este y Asia Cent</w:t>
      </w:r>
      <w:r>
        <w:rPr>
          <w:rFonts w:ascii="Times New Roman" w:hAnsi="Times New Roman" w:cs="Times New Roman"/>
          <w:lang w:val="es-ES"/>
        </w:rPr>
        <w:t>ral  (Cuadro 5)</w:t>
      </w:r>
    </w:p>
    <w:p w:rsidR="00000000" w:rsidRDefault="00FB6626">
      <w:pPr>
        <w:jc w:val="both"/>
        <w:rPr>
          <w:ins w:id="1085" w:author="user" w:date="2017-05-10T11:05:00Z"/>
          <w:rFonts w:ascii="Times New Roman" w:hAnsi="Times New Roman" w:cs="Times New Roman"/>
          <w:lang w:val="es-ES"/>
        </w:rPr>
        <w:pPrChange w:id="1086" w:author="user" w:date="2017-05-10T11:05:00Z">
          <w:pPr>
            <w:ind w:firstLine="540"/>
            <w:jc w:val="both"/>
          </w:pPr>
        </w:pPrChange>
      </w:pPr>
    </w:p>
    <w:p w:rsidR="00C21883" w:rsidRPr="00C21883" w:rsidRDefault="001637F4" w:rsidP="00C21883">
      <w:pPr>
        <w:pStyle w:val="TableCaption"/>
        <w:rPr>
          <w:ins w:id="1087" w:author="user" w:date="2017-05-10T11:05:00Z"/>
          <w:lang w:val="es-CL"/>
          <w:rPrChange w:id="1088" w:author="user" w:date="2017-05-10T11:05:00Z">
            <w:rPr>
              <w:ins w:id="1089" w:author="user" w:date="2017-05-10T11:05:00Z"/>
            </w:rPr>
          </w:rPrChange>
        </w:rPr>
      </w:pPr>
      <w:ins w:id="1090" w:author="user" w:date="2017-05-10T11:05:00Z">
        <w:r w:rsidRPr="001637F4">
          <w:rPr>
            <w:lang w:val="es-CL"/>
            <w:rPrChange w:id="1091" w:author="user" w:date="2017-05-10T11:05:00Z">
              <w:rPr>
                <w:i w:val="0"/>
              </w:rPr>
            </w:rPrChange>
          </w:rPr>
          <w:t xml:space="preserve">Crecimiento del comercio y las </w:t>
        </w:r>
        <w:proofErr w:type="spellStart"/>
        <w:r w:rsidRPr="001637F4">
          <w:rPr>
            <w:lang w:val="es-CL"/>
            <w:rPrChange w:id="1092" w:author="user" w:date="2017-05-10T11:05:00Z">
              <w:rPr>
                <w:i w:val="0"/>
              </w:rPr>
            </w:rPrChange>
          </w:rPr>
          <w:t>exportacioens</w:t>
        </w:r>
        <w:proofErr w:type="spellEnd"/>
        <w:r w:rsidRPr="001637F4">
          <w:rPr>
            <w:lang w:val="es-CL"/>
            <w:rPrChange w:id="1093" w:author="user" w:date="2017-05-10T11:05:00Z">
              <w:rPr>
                <w:i w:val="0"/>
              </w:rPr>
            </w:rPrChange>
          </w:rPr>
          <w:t>, mundial y por región</w:t>
        </w:r>
      </w:ins>
    </w:p>
    <w:tbl>
      <w:tblPr>
        <w:tblW w:w="0" w:type="pct"/>
        <w:tblLook w:val="04A0"/>
      </w:tblPr>
      <w:tblGrid>
        <w:gridCol w:w="2968"/>
        <w:gridCol w:w="1102"/>
        <w:gridCol w:w="1102"/>
        <w:gridCol w:w="1101"/>
        <w:gridCol w:w="1101"/>
        <w:gridCol w:w="1101"/>
        <w:gridCol w:w="1101"/>
      </w:tblGrid>
      <w:tr w:rsidR="00C21883" w:rsidTr="00C21883">
        <w:trPr>
          <w:ins w:id="1094" w:author="user" w:date="2017-05-10T11:05:00Z"/>
        </w:trPr>
        <w:tc>
          <w:tcPr>
            <w:tcW w:w="0" w:type="auto"/>
            <w:tcBorders>
              <w:top w:val="nil"/>
              <w:left w:val="nil"/>
              <w:bottom w:val="single" w:sz="2" w:space="0" w:color="auto"/>
              <w:right w:val="nil"/>
            </w:tcBorders>
            <w:vAlign w:val="bottom"/>
          </w:tcPr>
          <w:p w:rsidR="00C21883" w:rsidRPr="00C21883" w:rsidRDefault="00C21883">
            <w:pPr>
              <w:pStyle w:val="Compact"/>
              <w:keepNext/>
              <w:rPr>
                <w:ins w:id="1095" w:author="user" w:date="2017-05-10T11:05:00Z"/>
                <w:lang w:val="es-CL"/>
                <w:rPrChange w:id="1096" w:author="user" w:date="2017-05-10T11:05:00Z">
                  <w:rPr>
                    <w:ins w:id="1097" w:author="user" w:date="2017-05-10T11:05:00Z"/>
                    <w:i/>
                  </w:rPr>
                </w:rPrChange>
              </w:rPr>
            </w:pPr>
          </w:p>
        </w:tc>
        <w:tc>
          <w:tcPr>
            <w:tcW w:w="0" w:type="auto"/>
            <w:tcBorders>
              <w:top w:val="nil"/>
              <w:left w:val="nil"/>
              <w:bottom w:val="single" w:sz="2" w:space="0" w:color="auto"/>
              <w:right w:val="nil"/>
            </w:tcBorders>
            <w:vAlign w:val="bottom"/>
            <w:hideMark/>
          </w:tcPr>
          <w:p w:rsidR="00C21883" w:rsidRDefault="00C21883">
            <w:pPr>
              <w:pStyle w:val="Compact"/>
              <w:jc w:val="right"/>
              <w:rPr>
                <w:ins w:id="1098" w:author="user" w:date="2017-05-10T11:05:00Z"/>
              </w:rPr>
            </w:pPr>
            <w:ins w:id="1099" w:author="user" w:date="2017-05-10T11:05:00Z">
              <w:r>
                <w:t>1992-1995</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0" w:author="user" w:date="2017-05-10T11:05:00Z"/>
              </w:rPr>
            </w:pPr>
            <w:ins w:id="1101" w:author="user" w:date="2017-05-10T11:05:00Z">
              <w:r>
                <w:t>1996-2000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2" w:author="user" w:date="2017-05-10T11:05:00Z"/>
              </w:rPr>
            </w:pPr>
            <w:ins w:id="1103" w:author="user" w:date="2017-05-10T11:05:00Z">
              <w:r>
                <w:t>2001-2007</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4" w:author="user" w:date="2017-05-10T11:05:00Z"/>
              </w:rPr>
            </w:pPr>
            <w:ins w:id="1105" w:author="user" w:date="2017-05-10T11:05:00Z">
              <w:r>
                <w:t>2008-2011</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6" w:author="user" w:date="2017-05-10T11:05:00Z"/>
              </w:rPr>
            </w:pPr>
            <w:ins w:id="1107" w:author="user" w:date="2017-05-10T11:05:00Z">
              <w:r>
                <w:t>1992-2000</w:t>
              </w:r>
            </w:ins>
          </w:p>
        </w:tc>
        <w:tc>
          <w:tcPr>
            <w:tcW w:w="0" w:type="auto"/>
            <w:tcBorders>
              <w:top w:val="nil"/>
              <w:left w:val="nil"/>
              <w:bottom w:val="single" w:sz="2" w:space="0" w:color="auto"/>
              <w:right w:val="nil"/>
            </w:tcBorders>
            <w:vAlign w:val="bottom"/>
            <w:hideMark/>
          </w:tcPr>
          <w:p w:rsidR="00C21883" w:rsidRDefault="00C21883">
            <w:pPr>
              <w:pStyle w:val="Compact"/>
              <w:jc w:val="right"/>
              <w:rPr>
                <w:ins w:id="1108" w:author="user" w:date="2017-05-10T11:05:00Z"/>
              </w:rPr>
            </w:pPr>
            <w:ins w:id="1109" w:author="user" w:date="2017-05-10T11:05:00Z">
              <w:r>
                <w:t>2001-2016</w:t>
              </w:r>
            </w:ins>
          </w:p>
        </w:tc>
      </w:tr>
      <w:tr w:rsidR="00C21883" w:rsidTr="00C21883">
        <w:trPr>
          <w:ins w:id="1110" w:author="user" w:date="2017-05-10T11:05:00Z"/>
        </w:trPr>
        <w:tc>
          <w:tcPr>
            <w:tcW w:w="0" w:type="auto"/>
            <w:hideMark/>
          </w:tcPr>
          <w:p w:rsidR="00C21883" w:rsidRDefault="00C21883">
            <w:pPr>
              <w:pStyle w:val="Compact"/>
              <w:rPr>
                <w:ins w:id="1111" w:author="user" w:date="2017-05-10T11:05:00Z"/>
              </w:rPr>
            </w:pPr>
            <w:proofErr w:type="spellStart"/>
            <w:ins w:id="1112" w:author="user" w:date="2017-05-10T11:05:00Z">
              <w:r>
                <w:t>Comercio</w:t>
              </w:r>
              <w:proofErr w:type="spellEnd"/>
              <w:r>
                <w:t xml:space="preserve"> </w:t>
              </w:r>
              <w:proofErr w:type="spellStart"/>
              <w:r>
                <w:t>mundial</w:t>
              </w:r>
              <w:proofErr w:type="spellEnd"/>
            </w:ins>
          </w:p>
        </w:tc>
        <w:tc>
          <w:tcPr>
            <w:tcW w:w="0" w:type="auto"/>
            <w:hideMark/>
          </w:tcPr>
          <w:p w:rsidR="00C21883" w:rsidRDefault="00C21883">
            <w:pPr>
              <w:pStyle w:val="Compact"/>
              <w:jc w:val="right"/>
              <w:rPr>
                <w:ins w:id="1113" w:author="user" w:date="2017-05-10T11:05:00Z"/>
              </w:rPr>
            </w:pPr>
            <w:ins w:id="1114" w:author="user" w:date="2017-05-10T11:05:00Z">
              <w:r>
                <w:t>6.9</w:t>
              </w:r>
            </w:ins>
          </w:p>
        </w:tc>
        <w:tc>
          <w:tcPr>
            <w:tcW w:w="0" w:type="auto"/>
            <w:hideMark/>
          </w:tcPr>
          <w:p w:rsidR="00C21883" w:rsidRDefault="00C21883">
            <w:pPr>
              <w:pStyle w:val="Compact"/>
              <w:jc w:val="right"/>
              <w:rPr>
                <w:ins w:id="1115" w:author="user" w:date="2017-05-10T11:05:00Z"/>
              </w:rPr>
            </w:pPr>
            <w:ins w:id="1116" w:author="user" w:date="2017-05-10T11:05:00Z">
              <w:r>
                <w:t>7.7</w:t>
              </w:r>
            </w:ins>
          </w:p>
        </w:tc>
        <w:tc>
          <w:tcPr>
            <w:tcW w:w="0" w:type="auto"/>
            <w:hideMark/>
          </w:tcPr>
          <w:p w:rsidR="00C21883" w:rsidRDefault="00C21883">
            <w:pPr>
              <w:pStyle w:val="Compact"/>
              <w:jc w:val="right"/>
              <w:rPr>
                <w:ins w:id="1117" w:author="user" w:date="2017-05-10T11:05:00Z"/>
              </w:rPr>
            </w:pPr>
            <w:ins w:id="1118" w:author="user" w:date="2017-05-10T11:05:00Z">
              <w:r>
                <w:t>6.6</w:t>
              </w:r>
            </w:ins>
          </w:p>
        </w:tc>
        <w:tc>
          <w:tcPr>
            <w:tcW w:w="0" w:type="auto"/>
            <w:hideMark/>
          </w:tcPr>
          <w:p w:rsidR="00C21883" w:rsidRDefault="00C21883">
            <w:pPr>
              <w:pStyle w:val="Compact"/>
              <w:jc w:val="right"/>
              <w:rPr>
                <w:ins w:id="1119" w:author="user" w:date="2017-05-10T11:05:00Z"/>
              </w:rPr>
            </w:pPr>
            <w:ins w:id="1120" w:author="user" w:date="2017-05-10T11:05:00Z">
              <w:r>
                <w:t>2.7</w:t>
              </w:r>
            </w:ins>
          </w:p>
        </w:tc>
        <w:tc>
          <w:tcPr>
            <w:tcW w:w="0" w:type="auto"/>
            <w:hideMark/>
          </w:tcPr>
          <w:p w:rsidR="00C21883" w:rsidRDefault="00C21883">
            <w:pPr>
              <w:pStyle w:val="Compact"/>
              <w:jc w:val="right"/>
              <w:rPr>
                <w:ins w:id="1121" w:author="user" w:date="2017-05-10T11:05:00Z"/>
              </w:rPr>
            </w:pPr>
            <w:ins w:id="1122" w:author="user" w:date="2017-05-10T11:05:00Z">
              <w:r>
                <w:t>7.3</w:t>
              </w:r>
            </w:ins>
          </w:p>
        </w:tc>
        <w:tc>
          <w:tcPr>
            <w:tcW w:w="0" w:type="auto"/>
            <w:hideMark/>
          </w:tcPr>
          <w:p w:rsidR="00C21883" w:rsidRDefault="00C21883">
            <w:pPr>
              <w:pStyle w:val="Compact"/>
              <w:jc w:val="right"/>
              <w:rPr>
                <w:ins w:id="1123" w:author="user" w:date="2017-05-10T11:05:00Z"/>
              </w:rPr>
            </w:pPr>
            <w:ins w:id="1124" w:author="user" w:date="2017-05-10T11:05:00Z">
              <w:r>
                <w:t>4.5</w:t>
              </w:r>
            </w:ins>
          </w:p>
        </w:tc>
      </w:tr>
      <w:tr w:rsidR="00C21883" w:rsidTr="00C21883">
        <w:trPr>
          <w:ins w:id="1125" w:author="user" w:date="2017-05-10T11:05:00Z"/>
        </w:trPr>
        <w:tc>
          <w:tcPr>
            <w:tcW w:w="0" w:type="auto"/>
            <w:hideMark/>
          </w:tcPr>
          <w:p w:rsidR="00C21883" w:rsidRDefault="00C21883">
            <w:pPr>
              <w:pStyle w:val="Compact"/>
              <w:rPr>
                <w:ins w:id="1126" w:author="user" w:date="2017-05-10T11:05:00Z"/>
              </w:rPr>
            </w:pPr>
            <w:proofErr w:type="spellStart"/>
            <w:ins w:id="1127" w:author="user" w:date="2017-05-10T11:05:00Z">
              <w:r>
                <w:t>Exportaciones</w:t>
              </w:r>
              <w:proofErr w:type="spellEnd"/>
              <w:r>
                <w:t xml:space="preserve"> </w:t>
              </w:r>
              <w:proofErr w:type="spellStart"/>
              <w:r>
                <w:t>mundiales</w:t>
              </w:r>
              <w:proofErr w:type="spellEnd"/>
            </w:ins>
          </w:p>
        </w:tc>
        <w:tc>
          <w:tcPr>
            <w:tcW w:w="0" w:type="auto"/>
            <w:hideMark/>
          </w:tcPr>
          <w:p w:rsidR="00C21883" w:rsidRDefault="00C21883">
            <w:pPr>
              <w:pStyle w:val="Compact"/>
              <w:jc w:val="right"/>
              <w:rPr>
                <w:ins w:id="1128" w:author="user" w:date="2017-05-10T11:05:00Z"/>
              </w:rPr>
            </w:pPr>
            <w:ins w:id="1129" w:author="user" w:date="2017-05-10T11:05:00Z">
              <w:r>
                <w:t>7.0</w:t>
              </w:r>
            </w:ins>
          </w:p>
        </w:tc>
        <w:tc>
          <w:tcPr>
            <w:tcW w:w="0" w:type="auto"/>
            <w:hideMark/>
          </w:tcPr>
          <w:p w:rsidR="00C21883" w:rsidRDefault="00C21883">
            <w:pPr>
              <w:pStyle w:val="Compact"/>
              <w:jc w:val="right"/>
              <w:rPr>
                <w:ins w:id="1130" w:author="user" w:date="2017-05-10T11:05:00Z"/>
              </w:rPr>
            </w:pPr>
            <w:ins w:id="1131" w:author="user" w:date="2017-05-10T11:05:00Z">
              <w:r>
                <w:t>7.4</w:t>
              </w:r>
            </w:ins>
          </w:p>
        </w:tc>
        <w:tc>
          <w:tcPr>
            <w:tcW w:w="0" w:type="auto"/>
            <w:hideMark/>
          </w:tcPr>
          <w:p w:rsidR="00C21883" w:rsidRDefault="00C21883">
            <w:pPr>
              <w:pStyle w:val="Compact"/>
              <w:jc w:val="right"/>
              <w:rPr>
                <w:ins w:id="1132" w:author="user" w:date="2017-05-10T11:05:00Z"/>
              </w:rPr>
            </w:pPr>
            <w:ins w:id="1133" w:author="user" w:date="2017-05-10T11:05:00Z">
              <w:r>
                <w:t>6.6</w:t>
              </w:r>
            </w:ins>
          </w:p>
        </w:tc>
        <w:tc>
          <w:tcPr>
            <w:tcW w:w="0" w:type="auto"/>
            <w:hideMark/>
          </w:tcPr>
          <w:p w:rsidR="00C21883" w:rsidRDefault="00C21883">
            <w:pPr>
              <w:pStyle w:val="Compact"/>
              <w:jc w:val="right"/>
              <w:rPr>
                <w:ins w:id="1134" w:author="user" w:date="2017-05-10T11:05:00Z"/>
              </w:rPr>
            </w:pPr>
            <w:ins w:id="1135" w:author="user" w:date="2017-05-10T11:05:00Z">
              <w:r>
                <w:t>2.8</w:t>
              </w:r>
            </w:ins>
          </w:p>
        </w:tc>
        <w:tc>
          <w:tcPr>
            <w:tcW w:w="0" w:type="auto"/>
            <w:hideMark/>
          </w:tcPr>
          <w:p w:rsidR="00C21883" w:rsidRDefault="00C21883">
            <w:pPr>
              <w:pStyle w:val="Compact"/>
              <w:jc w:val="right"/>
              <w:rPr>
                <w:ins w:id="1136" w:author="user" w:date="2017-05-10T11:05:00Z"/>
              </w:rPr>
            </w:pPr>
            <w:ins w:id="1137" w:author="user" w:date="2017-05-10T11:05:00Z">
              <w:r>
                <w:t>7.2</w:t>
              </w:r>
            </w:ins>
          </w:p>
        </w:tc>
        <w:tc>
          <w:tcPr>
            <w:tcW w:w="0" w:type="auto"/>
            <w:hideMark/>
          </w:tcPr>
          <w:p w:rsidR="00C21883" w:rsidRDefault="00C21883">
            <w:pPr>
              <w:pStyle w:val="Compact"/>
              <w:jc w:val="right"/>
              <w:rPr>
                <w:ins w:id="1138" w:author="user" w:date="2017-05-10T11:05:00Z"/>
              </w:rPr>
            </w:pPr>
            <w:ins w:id="1139" w:author="user" w:date="2017-05-10T11:05:00Z">
              <w:r>
                <w:t>4.5</w:t>
              </w:r>
            </w:ins>
          </w:p>
        </w:tc>
      </w:tr>
      <w:tr w:rsidR="00C21883" w:rsidTr="00C21883">
        <w:trPr>
          <w:ins w:id="1140" w:author="user" w:date="2017-05-10T11:05:00Z"/>
        </w:trPr>
        <w:tc>
          <w:tcPr>
            <w:tcW w:w="0" w:type="auto"/>
            <w:hideMark/>
          </w:tcPr>
          <w:p w:rsidR="00C21883" w:rsidRDefault="00C21883">
            <w:pPr>
              <w:pStyle w:val="Compact"/>
              <w:rPr>
                <w:ins w:id="1141" w:author="user" w:date="2017-05-10T11:05:00Z"/>
              </w:rPr>
            </w:pPr>
            <w:proofErr w:type="spellStart"/>
            <w:ins w:id="1142" w:author="user" w:date="2017-05-10T11:05:00Z">
              <w:r>
                <w:t>Japón</w:t>
              </w:r>
              <w:proofErr w:type="spellEnd"/>
            </w:ins>
          </w:p>
        </w:tc>
        <w:tc>
          <w:tcPr>
            <w:tcW w:w="0" w:type="auto"/>
            <w:hideMark/>
          </w:tcPr>
          <w:p w:rsidR="00C21883" w:rsidRDefault="00C21883">
            <w:pPr>
              <w:pStyle w:val="Compact"/>
              <w:jc w:val="right"/>
              <w:rPr>
                <w:ins w:id="1143" w:author="user" w:date="2017-05-10T11:05:00Z"/>
              </w:rPr>
            </w:pPr>
            <w:ins w:id="1144" w:author="user" w:date="2017-05-10T11:05:00Z">
              <w:r>
                <w:t>2.8</w:t>
              </w:r>
            </w:ins>
          </w:p>
        </w:tc>
        <w:tc>
          <w:tcPr>
            <w:tcW w:w="0" w:type="auto"/>
            <w:hideMark/>
          </w:tcPr>
          <w:p w:rsidR="00C21883" w:rsidRDefault="00C21883">
            <w:pPr>
              <w:pStyle w:val="Compact"/>
              <w:jc w:val="right"/>
              <w:rPr>
                <w:ins w:id="1145" w:author="user" w:date="2017-05-10T11:05:00Z"/>
              </w:rPr>
            </w:pPr>
            <w:ins w:id="1146" w:author="user" w:date="2017-05-10T11:05:00Z">
              <w:r>
                <w:t>5.5</w:t>
              </w:r>
            </w:ins>
          </w:p>
        </w:tc>
        <w:tc>
          <w:tcPr>
            <w:tcW w:w="0" w:type="auto"/>
            <w:hideMark/>
          </w:tcPr>
          <w:p w:rsidR="00C21883" w:rsidRDefault="00C21883">
            <w:pPr>
              <w:pStyle w:val="Compact"/>
              <w:jc w:val="right"/>
              <w:rPr>
                <w:ins w:id="1147" w:author="user" w:date="2017-05-10T11:05:00Z"/>
              </w:rPr>
            </w:pPr>
            <w:ins w:id="1148" w:author="user" w:date="2017-05-10T11:05:00Z">
              <w:r>
                <w:t>7.1</w:t>
              </w:r>
            </w:ins>
          </w:p>
        </w:tc>
        <w:tc>
          <w:tcPr>
            <w:tcW w:w="0" w:type="auto"/>
            <w:hideMark/>
          </w:tcPr>
          <w:p w:rsidR="00C21883" w:rsidRDefault="00C21883">
            <w:pPr>
              <w:pStyle w:val="Compact"/>
              <w:jc w:val="right"/>
              <w:rPr>
                <w:ins w:id="1149" w:author="user" w:date="2017-05-10T11:05:00Z"/>
              </w:rPr>
            </w:pPr>
            <w:ins w:id="1150" w:author="user" w:date="2017-05-10T11:05:00Z">
              <w:r>
                <w:t>-0.8</w:t>
              </w:r>
            </w:ins>
          </w:p>
        </w:tc>
        <w:tc>
          <w:tcPr>
            <w:tcW w:w="0" w:type="auto"/>
            <w:hideMark/>
          </w:tcPr>
          <w:p w:rsidR="00C21883" w:rsidRDefault="00C21883">
            <w:pPr>
              <w:pStyle w:val="Compact"/>
              <w:jc w:val="right"/>
              <w:rPr>
                <w:ins w:id="1151" w:author="user" w:date="2017-05-10T11:05:00Z"/>
              </w:rPr>
            </w:pPr>
            <w:ins w:id="1152" w:author="user" w:date="2017-05-10T11:05:00Z">
              <w:r>
                <w:t>4.3</w:t>
              </w:r>
            </w:ins>
          </w:p>
        </w:tc>
        <w:tc>
          <w:tcPr>
            <w:tcW w:w="0" w:type="auto"/>
            <w:hideMark/>
          </w:tcPr>
          <w:p w:rsidR="00C21883" w:rsidRDefault="00C21883">
            <w:pPr>
              <w:pStyle w:val="Compact"/>
              <w:jc w:val="right"/>
              <w:rPr>
                <w:ins w:id="1153" w:author="user" w:date="2017-05-10T11:05:00Z"/>
              </w:rPr>
            </w:pPr>
            <w:ins w:id="1154" w:author="user" w:date="2017-05-10T11:05:00Z">
              <w:r>
                <w:t>3.7</w:t>
              </w:r>
            </w:ins>
          </w:p>
        </w:tc>
      </w:tr>
      <w:tr w:rsidR="00C21883" w:rsidTr="00C21883">
        <w:trPr>
          <w:ins w:id="1155" w:author="user" w:date="2017-05-10T11:05:00Z"/>
        </w:trPr>
        <w:tc>
          <w:tcPr>
            <w:tcW w:w="0" w:type="auto"/>
            <w:hideMark/>
          </w:tcPr>
          <w:p w:rsidR="00C21883" w:rsidRDefault="00C21883">
            <w:pPr>
              <w:pStyle w:val="Compact"/>
              <w:rPr>
                <w:ins w:id="1156" w:author="user" w:date="2017-05-10T11:05:00Z"/>
              </w:rPr>
            </w:pPr>
            <w:proofErr w:type="spellStart"/>
            <w:ins w:id="1157" w:author="user" w:date="2017-05-10T11:05:00Z">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158" w:author="user" w:date="2017-05-10T11:05:00Z"/>
              </w:rPr>
            </w:pPr>
            <w:ins w:id="1159" w:author="user" w:date="2017-05-10T11:05:00Z">
              <w:r>
                <w:t>6.6</w:t>
              </w:r>
            </w:ins>
          </w:p>
        </w:tc>
        <w:tc>
          <w:tcPr>
            <w:tcW w:w="0" w:type="auto"/>
            <w:hideMark/>
          </w:tcPr>
          <w:p w:rsidR="00C21883" w:rsidRDefault="00C21883">
            <w:pPr>
              <w:pStyle w:val="Compact"/>
              <w:jc w:val="right"/>
              <w:rPr>
                <w:ins w:id="1160" w:author="user" w:date="2017-05-10T11:05:00Z"/>
              </w:rPr>
            </w:pPr>
            <w:ins w:id="1161" w:author="user" w:date="2017-05-10T11:05:00Z">
              <w:r>
                <w:t>7.6</w:t>
              </w:r>
            </w:ins>
          </w:p>
        </w:tc>
        <w:tc>
          <w:tcPr>
            <w:tcW w:w="0" w:type="auto"/>
            <w:hideMark/>
          </w:tcPr>
          <w:p w:rsidR="00C21883" w:rsidRDefault="00C21883">
            <w:pPr>
              <w:pStyle w:val="Compact"/>
              <w:jc w:val="right"/>
              <w:rPr>
                <w:ins w:id="1162" w:author="user" w:date="2017-05-10T11:05:00Z"/>
              </w:rPr>
            </w:pPr>
            <w:ins w:id="1163" w:author="user" w:date="2017-05-10T11:05:00Z">
              <w:r>
                <w:t>5.4</w:t>
              </w:r>
            </w:ins>
          </w:p>
        </w:tc>
        <w:tc>
          <w:tcPr>
            <w:tcW w:w="0" w:type="auto"/>
            <w:hideMark/>
          </w:tcPr>
          <w:p w:rsidR="00C21883" w:rsidRDefault="00C21883">
            <w:pPr>
              <w:pStyle w:val="Compact"/>
              <w:jc w:val="right"/>
              <w:rPr>
                <w:ins w:id="1164" w:author="user" w:date="2017-05-10T11:05:00Z"/>
              </w:rPr>
            </w:pPr>
            <w:ins w:id="1165" w:author="user" w:date="2017-05-10T11:05:00Z">
              <w:r>
                <w:t>1.9</w:t>
              </w:r>
            </w:ins>
          </w:p>
        </w:tc>
        <w:tc>
          <w:tcPr>
            <w:tcW w:w="0" w:type="auto"/>
            <w:hideMark/>
          </w:tcPr>
          <w:p w:rsidR="00C21883" w:rsidRDefault="00C21883">
            <w:pPr>
              <w:pStyle w:val="Compact"/>
              <w:jc w:val="right"/>
              <w:rPr>
                <w:ins w:id="1166" w:author="user" w:date="2017-05-10T11:05:00Z"/>
              </w:rPr>
            </w:pPr>
            <w:ins w:id="1167" w:author="user" w:date="2017-05-10T11:05:00Z">
              <w:r>
                <w:t>7.2</w:t>
              </w:r>
            </w:ins>
          </w:p>
        </w:tc>
        <w:tc>
          <w:tcPr>
            <w:tcW w:w="0" w:type="auto"/>
            <w:hideMark/>
          </w:tcPr>
          <w:p w:rsidR="00C21883" w:rsidRDefault="00C21883">
            <w:pPr>
              <w:pStyle w:val="Compact"/>
              <w:jc w:val="right"/>
              <w:rPr>
                <w:ins w:id="1168" w:author="user" w:date="2017-05-10T11:05:00Z"/>
              </w:rPr>
            </w:pPr>
            <w:ins w:id="1169" w:author="user" w:date="2017-05-10T11:05:00Z">
              <w:r>
                <w:t>3.8</w:t>
              </w:r>
            </w:ins>
          </w:p>
        </w:tc>
      </w:tr>
      <w:tr w:rsidR="00C21883" w:rsidTr="00C21883">
        <w:trPr>
          <w:ins w:id="1170" w:author="user" w:date="2017-05-10T11:05:00Z"/>
        </w:trPr>
        <w:tc>
          <w:tcPr>
            <w:tcW w:w="0" w:type="auto"/>
            <w:hideMark/>
          </w:tcPr>
          <w:p w:rsidR="00C21883" w:rsidRDefault="00C21883">
            <w:pPr>
              <w:pStyle w:val="Compact"/>
              <w:rPr>
                <w:ins w:id="1171" w:author="user" w:date="2017-05-10T11:05:00Z"/>
              </w:rPr>
            </w:pPr>
            <w:proofErr w:type="spellStart"/>
            <w:ins w:id="1172" w:author="user" w:date="2017-05-10T11:05:00Z">
              <w:r>
                <w:t>Estados</w:t>
              </w:r>
              <w:proofErr w:type="spellEnd"/>
              <w:r>
                <w:t xml:space="preserve"> </w:t>
              </w:r>
              <w:proofErr w:type="spellStart"/>
              <w:r>
                <w:t>Unidos</w:t>
              </w:r>
              <w:proofErr w:type="spellEnd"/>
            </w:ins>
          </w:p>
        </w:tc>
        <w:tc>
          <w:tcPr>
            <w:tcW w:w="0" w:type="auto"/>
            <w:hideMark/>
          </w:tcPr>
          <w:p w:rsidR="00C21883" w:rsidRDefault="00C21883">
            <w:pPr>
              <w:pStyle w:val="Compact"/>
              <w:jc w:val="right"/>
              <w:rPr>
                <w:ins w:id="1173" w:author="user" w:date="2017-05-10T11:05:00Z"/>
              </w:rPr>
            </w:pPr>
            <w:ins w:id="1174" w:author="user" w:date="2017-05-10T11:05:00Z">
              <w:r>
                <w:t>7.3</w:t>
              </w:r>
            </w:ins>
          </w:p>
        </w:tc>
        <w:tc>
          <w:tcPr>
            <w:tcW w:w="0" w:type="auto"/>
            <w:hideMark/>
          </w:tcPr>
          <w:p w:rsidR="00C21883" w:rsidRDefault="00C21883">
            <w:pPr>
              <w:pStyle w:val="Compact"/>
              <w:jc w:val="right"/>
              <w:rPr>
                <w:ins w:id="1175" w:author="user" w:date="2017-05-10T11:05:00Z"/>
              </w:rPr>
            </w:pPr>
            <w:ins w:id="1176" w:author="user" w:date="2017-05-10T11:05:00Z">
              <w:r>
                <w:t>6.7</w:t>
              </w:r>
            </w:ins>
          </w:p>
        </w:tc>
        <w:tc>
          <w:tcPr>
            <w:tcW w:w="0" w:type="auto"/>
            <w:hideMark/>
          </w:tcPr>
          <w:p w:rsidR="00C21883" w:rsidRDefault="00C21883">
            <w:pPr>
              <w:pStyle w:val="Compact"/>
              <w:jc w:val="right"/>
              <w:rPr>
                <w:ins w:id="1177" w:author="user" w:date="2017-05-10T11:05:00Z"/>
              </w:rPr>
            </w:pPr>
            <w:ins w:id="1178" w:author="user" w:date="2017-05-10T11:05:00Z">
              <w:r>
                <w:t>3.9</w:t>
              </w:r>
            </w:ins>
          </w:p>
        </w:tc>
        <w:tc>
          <w:tcPr>
            <w:tcW w:w="0" w:type="auto"/>
            <w:hideMark/>
          </w:tcPr>
          <w:p w:rsidR="00C21883" w:rsidRDefault="00C21883">
            <w:pPr>
              <w:pStyle w:val="Compact"/>
              <w:jc w:val="right"/>
              <w:rPr>
                <w:ins w:id="1179" w:author="user" w:date="2017-05-10T11:05:00Z"/>
              </w:rPr>
            </w:pPr>
            <w:ins w:id="1180" w:author="user" w:date="2017-05-10T11:05:00Z">
              <w:r>
                <w:t>3.6</w:t>
              </w:r>
            </w:ins>
          </w:p>
        </w:tc>
        <w:tc>
          <w:tcPr>
            <w:tcW w:w="0" w:type="auto"/>
            <w:hideMark/>
          </w:tcPr>
          <w:p w:rsidR="00C21883" w:rsidRDefault="00C21883">
            <w:pPr>
              <w:pStyle w:val="Compact"/>
              <w:jc w:val="right"/>
              <w:rPr>
                <w:ins w:id="1181" w:author="user" w:date="2017-05-10T11:05:00Z"/>
              </w:rPr>
            </w:pPr>
            <w:ins w:id="1182" w:author="user" w:date="2017-05-10T11:05:00Z">
              <w:r>
                <w:t>6.9</w:t>
              </w:r>
            </w:ins>
          </w:p>
        </w:tc>
        <w:tc>
          <w:tcPr>
            <w:tcW w:w="0" w:type="auto"/>
            <w:hideMark/>
          </w:tcPr>
          <w:p w:rsidR="00C21883" w:rsidRDefault="00C21883">
            <w:pPr>
              <w:pStyle w:val="Compact"/>
              <w:jc w:val="right"/>
              <w:rPr>
                <w:ins w:id="1183" w:author="user" w:date="2017-05-10T11:05:00Z"/>
              </w:rPr>
            </w:pPr>
            <w:ins w:id="1184" w:author="user" w:date="2017-05-10T11:05:00Z">
              <w:r>
                <w:t>3.3</w:t>
              </w:r>
            </w:ins>
          </w:p>
        </w:tc>
      </w:tr>
      <w:tr w:rsidR="00C21883" w:rsidTr="00C21883">
        <w:trPr>
          <w:ins w:id="1185" w:author="user" w:date="2017-05-10T11:05:00Z"/>
        </w:trPr>
        <w:tc>
          <w:tcPr>
            <w:tcW w:w="0" w:type="auto"/>
            <w:hideMark/>
          </w:tcPr>
          <w:p w:rsidR="00C21883" w:rsidRDefault="00C21883">
            <w:pPr>
              <w:pStyle w:val="Compact"/>
              <w:rPr>
                <w:ins w:id="1186" w:author="user" w:date="2017-05-10T11:05:00Z"/>
              </w:rPr>
            </w:pPr>
            <w:proofErr w:type="spellStart"/>
            <w:ins w:id="1187" w:author="user" w:date="2017-05-10T11:05:00Z">
              <w:r>
                <w:t>Otras</w:t>
              </w:r>
              <w:proofErr w:type="spellEnd"/>
              <w:r>
                <w:t xml:space="preserve"> </w:t>
              </w:r>
              <w:proofErr w:type="spellStart"/>
              <w:r>
                <w:t>economías</w:t>
              </w:r>
              <w:proofErr w:type="spellEnd"/>
              <w:r>
                <w:t xml:space="preserve"> </w:t>
              </w:r>
              <w:proofErr w:type="spellStart"/>
              <w:r>
                <w:t>avanzadas</w:t>
              </w:r>
              <w:proofErr w:type="spellEnd"/>
            </w:ins>
          </w:p>
        </w:tc>
        <w:tc>
          <w:tcPr>
            <w:tcW w:w="0" w:type="auto"/>
            <w:hideMark/>
          </w:tcPr>
          <w:p w:rsidR="00C21883" w:rsidRDefault="00C21883">
            <w:pPr>
              <w:pStyle w:val="Compact"/>
              <w:jc w:val="right"/>
              <w:rPr>
                <w:ins w:id="1188" w:author="user" w:date="2017-05-10T11:05:00Z"/>
              </w:rPr>
            </w:pPr>
            <w:ins w:id="1189" w:author="user" w:date="2017-05-10T11:05:00Z">
              <w:r>
                <w:t>9.3</w:t>
              </w:r>
            </w:ins>
          </w:p>
        </w:tc>
        <w:tc>
          <w:tcPr>
            <w:tcW w:w="0" w:type="auto"/>
            <w:hideMark/>
          </w:tcPr>
          <w:p w:rsidR="00C21883" w:rsidRDefault="00C21883">
            <w:pPr>
              <w:pStyle w:val="Compact"/>
              <w:jc w:val="right"/>
              <w:rPr>
                <w:ins w:id="1190" w:author="user" w:date="2017-05-10T11:05:00Z"/>
              </w:rPr>
            </w:pPr>
            <w:ins w:id="1191" w:author="user" w:date="2017-05-10T11:05:00Z">
              <w:r>
                <w:t>8.2</w:t>
              </w:r>
            </w:ins>
          </w:p>
        </w:tc>
        <w:tc>
          <w:tcPr>
            <w:tcW w:w="0" w:type="auto"/>
            <w:hideMark/>
          </w:tcPr>
          <w:p w:rsidR="00C21883" w:rsidRDefault="00C21883">
            <w:pPr>
              <w:pStyle w:val="Compact"/>
              <w:jc w:val="right"/>
              <w:rPr>
                <w:ins w:id="1192" w:author="user" w:date="2017-05-10T11:05:00Z"/>
              </w:rPr>
            </w:pPr>
            <w:ins w:id="1193" w:author="user" w:date="2017-05-10T11:05:00Z">
              <w:r>
                <w:t>7.2</w:t>
              </w:r>
            </w:ins>
          </w:p>
        </w:tc>
        <w:tc>
          <w:tcPr>
            <w:tcW w:w="0" w:type="auto"/>
            <w:hideMark/>
          </w:tcPr>
          <w:p w:rsidR="00C21883" w:rsidRDefault="00C21883">
            <w:pPr>
              <w:pStyle w:val="Compact"/>
              <w:jc w:val="right"/>
              <w:rPr>
                <w:ins w:id="1194" w:author="user" w:date="2017-05-10T11:05:00Z"/>
              </w:rPr>
            </w:pPr>
            <w:ins w:id="1195" w:author="user" w:date="2017-05-10T11:05:00Z">
              <w:r>
                <w:t>4.0</w:t>
              </w:r>
            </w:ins>
          </w:p>
        </w:tc>
        <w:tc>
          <w:tcPr>
            <w:tcW w:w="0" w:type="auto"/>
            <w:hideMark/>
          </w:tcPr>
          <w:p w:rsidR="00C21883" w:rsidRDefault="00C21883">
            <w:pPr>
              <w:pStyle w:val="Compact"/>
              <w:jc w:val="right"/>
              <w:rPr>
                <w:ins w:id="1196" w:author="user" w:date="2017-05-10T11:05:00Z"/>
              </w:rPr>
            </w:pPr>
            <w:ins w:id="1197" w:author="user" w:date="2017-05-10T11:05:00Z">
              <w:r>
                <w:t>8.7</w:t>
              </w:r>
            </w:ins>
          </w:p>
        </w:tc>
        <w:tc>
          <w:tcPr>
            <w:tcW w:w="0" w:type="auto"/>
            <w:hideMark/>
          </w:tcPr>
          <w:p w:rsidR="00C21883" w:rsidRDefault="00C21883">
            <w:pPr>
              <w:pStyle w:val="Compact"/>
              <w:jc w:val="right"/>
              <w:rPr>
                <w:ins w:id="1198" w:author="user" w:date="2017-05-10T11:05:00Z"/>
              </w:rPr>
            </w:pPr>
            <w:ins w:id="1199" w:author="user" w:date="2017-05-10T11:05:00Z">
              <w:r>
                <w:t>5.1</w:t>
              </w:r>
            </w:ins>
          </w:p>
        </w:tc>
      </w:tr>
      <w:tr w:rsidR="00C21883" w:rsidTr="00C21883">
        <w:trPr>
          <w:ins w:id="1200" w:author="user" w:date="2017-05-10T11:05:00Z"/>
        </w:trPr>
        <w:tc>
          <w:tcPr>
            <w:tcW w:w="0" w:type="auto"/>
            <w:hideMark/>
          </w:tcPr>
          <w:p w:rsidR="00C21883" w:rsidRPr="00C21883" w:rsidRDefault="001637F4">
            <w:pPr>
              <w:pStyle w:val="Compact"/>
              <w:keepNext/>
              <w:keepLines/>
              <w:jc w:val="center"/>
              <w:rPr>
                <w:ins w:id="1201" w:author="user" w:date="2017-05-10T11:05:00Z"/>
                <w:lang w:val="es-CL"/>
                <w:rPrChange w:id="1202" w:author="user" w:date="2017-05-10T11:05:00Z">
                  <w:rPr>
                    <w:ins w:id="1203" w:author="user" w:date="2017-05-10T11:05:00Z"/>
                    <w:rFonts w:asciiTheme="majorHAnsi" w:eastAsiaTheme="majorEastAsia" w:hAnsiTheme="majorHAnsi" w:cstheme="majorBidi"/>
                    <w:b/>
                    <w:bCs/>
                    <w:color w:val="345A8A" w:themeColor="accent1" w:themeShade="B5"/>
                    <w:sz w:val="36"/>
                    <w:szCs w:val="36"/>
                  </w:rPr>
                </w:rPrChange>
              </w:rPr>
            </w:pPr>
            <w:ins w:id="1204" w:author="user" w:date="2017-05-10T11:05:00Z">
              <w:r w:rsidRPr="001637F4">
                <w:rPr>
                  <w:lang w:val="es-CL"/>
                  <w:rPrChange w:id="1205" w:author="user" w:date="2017-05-10T11:05:00Z">
                    <w:rPr/>
                  </w:rPrChange>
                </w:rPr>
                <w:lastRenderedPageBreak/>
                <w:t>América Latina y el Caribe</w:t>
              </w:r>
            </w:ins>
          </w:p>
        </w:tc>
        <w:tc>
          <w:tcPr>
            <w:tcW w:w="0" w:type="auto"/>
            <w:hideMark/>
          </w:tcPr>
          <w:p w:rsidR="00C21883" w:rsidRDefault="00C21883">
            <w:pPr>
              <w:pStyle w:val="Compact"/>
              <w:jc w:val="right"/>
              <w:rPr>
                <w:ins w:id="1206" w:author="user" w:date="2017-05-10T11:05:00Z"/>
              </w:rPr>
            </w:pPr>
            <w:ins w:id="1207" w:author="user" w:date="2017-05-10T11:05:00Z">
              <w:r>
                <w:t>9.9</w:t>
              </w:r>
            </w:ins>
          </w:p>
        </w:tc>
        <w:tc>
          <w:tcPr>
            <w:tcW w:w="0" w:type="auto"/>
            <w:hideMark/>
          </w:tcPr>
          <w:p w:rsidR="00C21883" w:rsidRDefault="00C21883">
            <w:pPr>
              <w:pStyle w:val="Compact"/>
              <w:jc w:val="right"/>
              <w:rPr>
                <w:ins w:id="1208" w:author="user" w:date="2017-05-10T11:05:00Z"/>
              </w:rPr>
            </w:pPr>
            <w:ins w:id="1209" w:author="user" w:date="2017-05-10T11:05:00Z">
              <w:r>
                <w:t>7.8</w:t>
              </w:r>
            </w:ins>
          </w:p>
        </w:tc>
        <w:tc>
          <w:tcPr>
            <w:tcW w:w="0" w:type="auto"/>
            <w:hideMark/>
          </w:tcPr>
          <w:p w:rsidR="00C21883" w:rsidRDefault="00C21883">
            <w:pPr>
              <w:pStyle w:val="Compact"/>
              <w:jc w:val="right"/>
              <w:rPr>
                <w:ins w:id="1210" w:author="user" w:date="2017-05-10T11:05:00Z"/>
              </w:rPr>
            </w:pPr>
            <w:ins w:id="1211" w:author="user" w:date="2017-05-10T11:05:00Z">
              <w:r>
                <w:t>4.9</w:t>
              </w:r>
            </w:ins>
          </w:p>
        </w:tc>
        <w:tc>
          <w:tcPr>
            <w:tcW w:w="0" w:type="auto"/>
            <w:hideMark/>
          </w:tcPr>
          <w:p w:rsidR="00C21883" w:rsidRDefault="00C21883">
            <w:pPr>
              <w:pStyle w:val="Compact"/>
              <w:jc w:val="right"/>
              <w:rPr>
                <w:ins w:id="1212" w:author="user" w:date="2017-05-10T11:05:00Z"/>
              </w:rPr>
            </w:pPr>
            <w:ins w:id="1213" w:author="user" w:date="2017-05-10T11:05:00Z">
              <w:r>
                <w:t>1.2</w:t>
              </w:r>
            </w:ins>
          </w:p>
        </w:tc>
        <w:tc>
          <w:tcPr>
            <w:tcW w:w="0" w:type="auto"/>
            <w:hideMark/>
          </w:tcPr>
          <w:p w:rsidR="00C21883" w:rsidRDefault="00C21883">
            <w:pPr>
              <w:pStyle w:val="Compact"/>
              <w:jc w:val="right"/>
              <w:rPr>
                <w:ins w:id="1214" w:author="user" w:date="2017-05-10T11:05:00Z"/>
              </w:rPr>
            </w:pPr>
            <w:ins w:id="1215" w:author="user" w:date="2017-05-10T11:05:00Z">
              <w:r>
                <w:t>8.7</w:t>
              </w:r>
            </w:ins>
          </w:p>
        </w:tc>
        <w:tc>
          <w:tcPr>
            <w:tcW w:w="0" w:type="auto"/>
            <w:hideMark/>
          </w:tcPr>
          <w:p w:rsidR="00C21883" w:rsidRDefault="00C21883">
            <w:pPr>
              <w:pStyle w:val="Compact"/>
              <w:jc w:val="right"/>
              <w:rPr>
                <w:ins w:id="1216" w:author="user" w:date="2017-05-10T11:05:00Z"/>
              </w:rPr>
            </w:pPr>
            <w:ins w:id="1217" w:author="user" w:date="2017-05-10T11:05:00Z">
              <w:r>
                <w:t>3.2</w:t>
              </w:r>
            </w:ins>
          </w:p>
        </w:tc>
      </w:tr>
      <w:tr w:rsidR="00C21883" w:rsidTr="00C21883">
        <w:trPr>
          <w:ins w:id="1218" w:author="user" w:date="2017-05-10T11:05:00Z"/>
        </w:trPr>
        <w:tc>
          <w:tcPr>
            <w:tcW w:w="0" w:type="auto"/>
            <w:hideMark/>
          </w:tcPr>
          <w:p w:rsidR="00C21883" w:rsidRPr="00C21883" w:rsidRDefault="001637F4">
            <w:pPr>
              <w:pStyle w:val="Compact"/>
              <w:keepNext/>
              <w:keepLines/>
              <w:jc w:val="center"/>
              <w:rPr>
                <w:ins w:id="1219" w:author="user" w:date="2017-05-10T11:05:00Z"/>
                <w:lang w:val="es-CL"/>
                <w:rPrChange w:id="1220" w:author="user" w:date="2017-05-10T11:05:00Z">
                  <w:rPr>
                    <w:ins w:id="1221" w:author="user" w:date="2017-05-10T11:05:00Z"/>
                    <w:rFonts w:asciiTheme="majorHAnsi" w:eastAsiaTheme="majorEastAsia" w:hAnsiTheme="majorHAnsi" w:cstheme="majorBidi"/>
                    <w:b/>
                    <w:bCs/>
                    <w:color w:val="345A8A" w:themeColor="accent1" w:themeShade="B5"/>
                    <w:sz w:val="36"/>
                    <w:szCs w:val="36"/>
                  </w:rPr>
                </w:rPrChange>
              </w:rPr>
            </w:pPr>
            <w:ins w:id="1222" w:author="user" w:date="2017-05-10T11:05:00Z">
              <w:r w:rsidRPr="001637F4">
                <w:rPr>
                  <w:lang w:val="es-CL"/>
                  <w:rPrChange w:id="1223" w:author="user" w:date="2017-05-10T11:05:00Z">
                    <w:rPr/>
                  </w:rPrChange>
                </w:rPr>
                <w:t>Economías emergentes y en desarrollo</w:t>
              </w:r>
            </w:ins>
          </w:p>
        </w:tc>
        <w:tc>
          <w:tcPr>
            <w:tcW w:w="0" w:type="auto"/>
            <w:hideMark/>
          </w:tcPr>
          <w:p w:rsidR="00C21883" w:rsidRDefault="00C21883">
            <w:pPr>
              <w:pStyle w:val="Compact"/>
              <w:jc w:val="right"/>
              <w:rPr>
                <w:ins w:id="1224" w:author="user" w:date="2017-05-10T11:05:00Z"/>
              </w:rPr>
            </w:pPr>
            <w:ins w:id="1225" w:author="user" w:date="2017-05-10T11:05:00Z">
              <w:r>
                <w:t>9.0</w:t>
              </w:r>
            </w:ins>
          </w:p>
        </w:tc>
        <w:tc>
          <w:tcPr>
            <w:tcW w:w="0" w:type="auto"/>
            <w:hideMark/>
          </w:tcPr>
          <w:p w:rsidR="00C21883" w:rsidRDefault="00C21883">
            <w:pPr>
              <w:pStyle w:val="Compact"/>
              <w:jc w:val="right"/>
              <w:rPr>
                <w:ins w:id="1226" w:author="user" w:date="2017-05-10T11:05:00Z"/>
              </w:rPr>
            </w:pPr>
            <w:ins w:id="1227" w:author="user" w:date="2017-05-10T11:05:00Z">
              <w:r>
                <w:t>6.8</w:t>
              </w:r>
            </w:ins>
          </w:p>
        </w:tc>
        <w:tc>
          <w:tcPr>
            <w:tcW w:w="0" w:type="auto"/>
            <w:hideMark/>
          </w:tcPr>
          <w:p w:rsidR="00C21883" w:rsidRDefault="00C21883">
            <w:pPr>
              <w:pStyle w:val="Compact"/>
              <w:jc w:val="right"/>
              <w:rPr>
                <w:ins w:id="1228" w:author="user" w:date="2017-05-10T11:05:00Z"/>
              </w:rPr>
            </w:pPr>
            <w:ins w:id="1229" w:author="user" w:date="2017-05-10T11:05:00Z">
              <w:r>
                <w:t>10.0</w:t>
              </w:r>
            </w:ins>
          </w:p>
        </w:tc>
        <w:tc>
          <w:tcPr>
            <w:tcW w:w="0" w:type="auto"/>
            <w:hideMark/>
          </w:tcPr>
          <w:p w:rsidR="00C21883" w:rsidRDefault="00C21883">
            <w:pPr>
              <w:pStyle w:val="Compact"/>
              <w:jc w:val="right"/>
              <w:rPr>
                <w:ins w:id="1230" w:author="user" w:date="2017-05-10T11:05:00Z"/>
              </w:rPr>
            </w:pPr>
            <w:ins w:id="1231" w:author="user" w:date="2017-05-10T11:05:00Z">
              <w:r>
                <w:t>4.5</w:t>
              </w:r>
            </w:ins>
          </w:p>
        </w:tc>
        <w:tc>
          <w:tcPr>
            <w:tcW w:w="0" w:type="auto"/>
            <w:hideMark/>
          </w:tcPr>
          <w:p w:rsidR="00C21883" w:rsidRDefault="00C21883">
            <w:pPr>
              <w:pStyle w:val="Compact"/>
              <w:jc w:val="right"/>
              <w:rPr>
                <w:ins w:id="1232" w:author="user" w:date="2017-05-10T11:05:00Z"/>
              </w:rPr>
            </w:pPr>
            <w:ins w:id="1233" w:author="user" w:date="2017-05-10T11:05:00Z">
              <w:r>
                <w:t>7.8</w:t>
              </w:r>
            </w:ins>
          </w:p>
        </w:tc>
        <w:tc>
          <w:tcPr>
            <w:tcW w:w="0" w:type="auto"/>
            <w:hideMark/>
          </w:tcPr>
          <w:p w:rsidR="00C21883" w:rsidRDefault="00C21883">
            <w:pPr>
              <w:pStyle w:val="Compact"/>
              <w:jc w:val="right"/>
              <w:rPr>
                <w:ins w:id="1234" w:author="user" w:date="2017-05-10T11:05:00Z"/>
              </w:rPr>
            </w:pPr>
            <w:ins w:id="1235" w:author="user" w:date="2017-05-10T11:05:00Z">
              <w:r>
                <w:t>6.4</w:t>
              </w:r>
            </w:ins>
          </w:p>
        </w:tc>
      </w:tr>
      <w:tr w:rsidR="00C21883" w:rsidTr="00C21883">
        <w:trPr>
          <w:ins w:id="1236" w:author="user" w:date="2017-05-10T11:05:00Z"/>
        </w:trPr>
        <w:tc>
          <w:tcPr>
            <w:tcW w:w="0" w:type="auto"/>
            <w:hideMark/>
          </w:tcPr>
          <w:p w:rsidR="00C21883" w:rsidRPr="00C21883" w:rsidRDefault="001637F4">
            <w:pPr>
              <w:pStyle w:val="Compact"/>
              <w:keepNext/>
              <w:keepLines/>
              <w:jc w:val="center"/>
              <w:rPr>
                <w:ins w:id="1237" w:author="user" w:date="2017-05-10T11:05:00Z"/>
                <w:lang w:val="es-CL"/>
                <w:rPrChange w:id="1238" w:author="user" w:date="2017-05-10T11:05:00Z">
                  <w:rPr>
                    <w:ins w:id="1239" w:author="user" w:date="2017-05-10T11:05:00Z"/>
                    <w:rFonts w:asciiTheme="majorHAnsi" w:eastAsiaTheme="majorEastAsia" w:hAnsiTheme="majorHAnsi" w:cstheme="majorBidi"/>
                    <w:b/>
                    <w:bCs/>
                    <w:color w:val="345A8A" w:themeColor="accent1" w:themeShade="B5"/>
                    <w:sz w:val="36"/>
                    <w:szCs w:val="36"/>
                  </w:rPr>
                </w:rPrChange>
              </w:rPr>
            </w:pPr>
            <w:ins w:id="1240" w:author="user" w:date="2017-05-10T11:05:00Z">
              <w:r w:rsidRPr="001637F4">
                <w:rPr>
                  <w:lang w:val="es-CL"/>
                  <w:rPrChange w:id="1241" w:author="user" w:date="2017-05-10T11:05:00Z">
                    <w:rPr/>
                  </w:rPrChange>
                </w:rPr>
                <w:t>Medio Oriente y Norte de África</w:t>
              </w:r>
            </w:ins>
          </w:p>
        </w:tc>
        <w:tc>
          <w:tcPr>
            <w:tcW w:w="0" w:type="auto"/>
            <w:hideMark/>
          </w:tcPr>
          <w:p w:rsidR="00C21883" w:rsidRDefault="00C21883">
            <w:pPr>
              <w:pStyle w:val="Compact"/>
              <w:jc w:val="right"/>
              <w:rPr>
                <w:ins w:id="1242" w:author="user" w:date="2017-05-10T11:05:00Z"/>
              </w:rPr>
            </w:pPr>
            <w:ins w:id="1243" w:author="user" w:date="2017-05-10T11:05:00Z">
              <w:r>
                <w:t>6.4</w:t>
              </w:r>
            </w:ins>
          </w:p>
        </w:tc>
        <w:tc>
          <w:tcPr>
            <w:tcW w:w="0" w:type="auto"/>
            <w:hideMark/>
          </w:tcPr>
          <w:p w:rsidR="00C21883" w:rsidRDefault="00C21883">
            <w:pPr>
              <w:pStyle w:val="Compact"/>
              <w:jc w:val="right"/>
              <w:rPr>
                <w:ins w:id="1244" w:author="user" w:date="2017-05-10T11:05:00Z"/>
              </w:rPr>
            </w:pPr>
            <w:ins w:id="1245" w:author="user" w:date="2017-05-10T11:05:00Z">
              <w:r>
                <w:t>3.2</w:t>
              </w:r>
            </w:ins>
          </w:p>
        </w:tc>
        <w:tc>
          <w:tcPr>
            <w:tcW w:w="0" w:type="auto"/>
            <w:hideMark/>
          </w:tcPr>
          <w:p w:rsidR="00C21883" w:rsidRDefault="00C21883">
            <w:pPr>
              <w:pStyle w:val="Compact"/>
              <w:jc w:val="right"/>
              <w:rPr>
                <w:ins w:id="1246" w:author="user" w:date="2017-05-10T11:05:00Z"/>
              </w:rPr>
            </w:pPr>
            <w:ins w:id="1247" w:author="user" w:date="2017-05-10T11:05:00Z">
              <w:r>
                <w:t>6.6</w:t>
              </w:r>
            </w:ins>
          </w:p>
        </w:tc>
        <w:tc>
          <w:tcPr>
            <w:tcW w:w="0" w:type="auto"/>
            <w:hideMark/>
          </w:tcPr>
          <w:p w:rsidR="00C21883" w:rsidRDefault="00C21883">
            <w:pPr>
              <w:pStyle w:val="Compact"/>
              <w:jc w:val="right"/>
              <w:rPr>
                <w:ins w:id="1248" w:author="user" w:date="2017-05-10T11:05:00Z"/>
              </w:rPr>
            </w:pPr>
            <w:ins w:id="1249" w:author="user" w:date="2017-05-10T11:05:00Z">
              <w:r>
                <w:t>3.4</w:t>
              </w:r>
            </w:ins>
          </w:p>
        </w:tc>
        <w:tc>
          <w:tcPr>
            <w:tcW w:w="0" w:type="auto"/>
            <w:hideMark/>
          </w:tcPr>
          <w:p w:rsidR="00C21883" w:rsidRDefault="00C21883">
            <w:pPr>
              <w:pStyle w:val="Compact"/>
              <w:jc w:val="right"/>
              <w:rPr>
                <w:ins w:id="1250" w:author="user" w:date="2017-05-10T11:05:00Z"/>
              </w:rPr>
            </w:pPr>
            <w:ins w:id="1251" w:author="user" w:date="2017-05-10T11:05:00Z">
              <w:r>
                <w:t>4.6</w:t>
              </w:r>
            </w:ins>
          </w:p>
        </w:tc>
        <w:tc>
          <w:tcPr>
            <w:tcW w:w="0" w:type="auto"/>
            <w:hideMark/>
          </w:tcPr>
          <w:p w:rsidR="00C21883" w:rsidRDefault="00C21883">
            <w:pPr>
              <w:pStyle w:val="Compact"/>
              <w:jc w:val="right"/>
              <w:rPr>
                <w:ins w:id="1252" w:author="user" w:date="2017-05-10T11:05:00Z"/>
              </w:rPr>
            </w:pPr>
            <w:ins w:id="1253" w:author="user" w:date="2017-05-10T11:05:00Z">
              <w:r>
                <w:t>4.9</w:t>
              </w:r>
            </w:ins>
          </w:p>
        </w:tc>
      </w:tr>
      <w:tr w:rsidR="00C21883" w:rsidTr="00C21883">
        <w:trPr>
          <w:ins w:id="1254" w:author="user" w:date="2017-05-10T11:05:00Z"/>
        </w:trPr>
        <w:tc>
          <w:tcPr>
            <w:tcW w:w="0" w:type="auto"/>
            <w:hideMark/>
          </w:tcPr>
          <w:p w:rsidR="00C21883" w:rsidRPr="00C21883" w:rsidRDefault="001637F4">
            <w:pPr>
              <w:pStyle w:val="Compact"/>
              <w:keepNext/>
              <w:keepLines/>
              <w:jc w:val="center"/>
              <w:rPr>
                <w:ins w:id="1255" w:author="user" w:date="2017-05-10T11:05:00Z"/>
                <w:lang w:val="es-CL"/>
                <w:rPrChange w:id="1256" w:author="user" w:date="2017-05-10T11:05:00Z">
                  <w:rPr>
                    <w:ins w:id="1257" w:author="user" w:date="2017-05-10T11:05:00Z"/>
                    <w:rFonts w:asciiTheme="majorHAnsi" w:eastAsiaTheme="majorEastAsia" w:hAnsiTheme="majorHAnsi" w:cstheme="majorBidi"/>
                    <w:b/>
                    <w:bCs/>
                    <w:color w:val="345A8A" w:themeColor="accent1" w:themeShade="B5"/>
                    <w:sz w:val="36"/>
                    <w:szCs w:val="36"/>
                  </w:rPr>
                </w:rPrChange>
              </w:rPr>
            </w:pPr>
            <w:ins w:id="1258" w:author="user" w:date="2017-05-10T11:05:00Z">
              <w:r w:rsidRPr="001637F4">
                <w:rPr>
                  <w:lang w:val="es-CL"/>
                  <w:rPrChange w:id="1259" w:author="user" w:date="2017-05-10T11:05:00Z">
                    <w:rPr/>
                  </w:rPrChange>
                </w:rPr>
                <w:t>Asia emergente y en desarrollo</w:t>
              </w:r>
            </w:ins>
          </w:p>
        </w:tc>
        <w:tc>
          <w:tcPr>
            <w:tcW w:w="0" w:type="auto"/>
            <w:hideMark/>
          </w:tcPr>
          <w:p w:rsidR="00C21883" w:rsidRDefault="00C21883">
            <w:pPr>
              <w:pStyle w:val="Compact"/>
              <w:jc w:val="right"/>
              <w:rPr>
                <w:ins w:id="1260" w:author="user" w:date="2017-05-10T11:05:00Z"/>
              </w:rPr>
            </w:pPr>
            <w:ins w:id="1261" w:author="user" w:date="2017-05-10T11:05:00Z">
              <w:r>
                <w:t>13.4</w:t>
              </w:r>
            </w:ins>
          </w:p>
        </w:tc>
        <w:tc>
          <w:tcPr>
            <w:tcW w:w="0" w:type="auto"/>
            <w:hideMark/>
          </w:tcPr>
          <w:p w:rsidR="00C21883" w:rsidRDefault="00C21883">
            <w:pPr>
              <w:pStyle w:val="Compact"/>
              <w:jc w:val="right"/>
              <w:rPr>
                <w:ins w:id="1262" w:author="user" w:date="2017-05-10T11:05:00Z"/>
              </w:rPr>
            </w:pPr>
            <w:ins w:id="1263" w:author="user" w:date="2017-05-10T11:05:00Z">
              <w:r>
                <w:t>8.6</w:t>
              </w:r>
            </w:ins>
          </w:p>
        </w:tc>
        <w:tc>
          <w:tcPr>
            <w:tcW w:w="0" w:type="auto"/>
            <w:hideMark/>
          </w:tcPr>
          <w:p w:rsidR="00C21883" w:rsidRDefault="00C21883">
            <w:pPr>
              <w:pStyle w:val="Compact"/>
              <w:jc w:val="right"/>
              <w:rPr>
                <w:ins w:id="1264" w:author="user" w:date="2017-05-10T11:05:00Z"/>
              </w:rPr>
            </w:pPr>
            <w:ins w:id="1265" w:author="user" w:date="2017-05-10T11:05:00Z">
              <w:r>
                <w:t>15.0</w:t>
              </w:r>
            </w:ins>
          </w:p>
        </w:tc>
        <w:tc>
          <w:tcPr>
            <w:tcW w:w="0" w:type="auto"/>
            <w:hideMark/>
          </w:tcPr>
          <w:p w:rsidR="00C21883" w:rsidRDefault="00C21883">
            <w:pPr>
              <w:pStyle w:val="Compact"/>
              <w:jc w:val="right"/>
              <w:rPr>
                <w:ins w:id="1266" w:author="user" w:date="2017-05-10T11:05:00Z"/>
              </w:rPr>
            </w:pPr>
            <w:ins w:id="1267" w:author="user" w:date="2017-05-10T11:05:00Z">
              <w:r>
                <w:t>7.1</w:t>
              </w:r>
            </w:ins>
          </w:p>
        </w:tc>
        <w:tc>
          <w:tcPr>
            <w:tcW w:w="0" w:type="auto"/>
            <w:hideMark/>
          </w:tcPr>
          <w:p w:rsidR="00C21883" w:rsidRDefault="00C21883">
            <w:pPr>
              <w:pStyle w:val="Compact"/>
              <w:jc w:val="right"/>
              <w:rPr>
                <w:ins w:id="1268" w:author="user" w:date="2017-05-10T11:05:00Z"/>
              </w:rPr>
            </w:pPr>
            <w:ins w:id="1269" w:author="user" w:date="2017-05-10T11:05:00Z">
              <w:r>
                <w:t>10.7</w:t>
              </w:r>
            </w:ins>
          </w:p>
        </w:tc>
        <w:tc>
          <w:tcPr>
            <w:tcW w:w="0" w:type="auto"/>
            <w:hideMark/>
          </w:tcPr>
          <w:p w:rsidR="00C21883" w:rsidRDefault="00C21883">
            <w:pPr>
              <w:pStyle w:val="Compact"/>
              <w:jc w:val="right"/>
              <w:rPr>
                <w:ins w:id="1270" w:author="user" w:date="2017-05-10T11:05:00Z"/>
              </w:rPr>
            </w:pPr>
            <w:ins w:id="1271" w:author="user" w:date="2017-05-10T11:05:00Z">
              <w:r>
                <w:t>9.3</w:t>
              </w:r>
            </w:ins>
          </w:p>
        </w:tc>
      </w:tr>
    </w:tbl>
    <w:p w:rsidR="00C21883" w:rsidRPr="00C21883" w:rsidRDefault="001637F4" w:rsidP="00C21883">
      <w:pPr>
        <w:pStyle w:val="BodyText"/>
        <w:rPr>
          <w:ins w:id="1272" w:author="user" w:date="2017-05-10T11:05:00Z"/>
          <w:rFonts w:ascii="Times New Roman" w:hAnsi="Times New Roman"/>
          <w:lang w:val="es-CL"/>
          <w:rPrChange w:id="1273" w:author="user" w:date="2017-05-10T11:05:00Z">
            <w:rPr>
              <w:ins w:id="1274" w:author="user" w:date="2017-05-10T11:05:00Z"/>
              <w:rFonts w:ascii="Times New Roman" w:hAnsi="Times New Roman"/>
            </w:rPr>
          </w:rPrChange>
        </w:rPr>
      </w:pPr>
      <w:ins w:id="1275" w:author="user" w:date="2017-05-10T11:05:00Z">
        <w:r w:rsidRPr="001637F4">
          <w:rPr>
            <w:b/>
            <w:lang w:val="es-CL"/>
            <w:rPrChange w:id="1276" w:author="user" w:date="2017-05-10T11:05:00Z">
              <w:rPr>
                <w:b/>
              </w:rPr>
            </w:rPrChange>
          </w:rPr>
          <w:t>Note:</w:t>
        </w:r>
        <w:r w:rsidRPr="001637F4">
          <w:rPr>
            <w:lang w:val="es-CL"/>
            <w:rPrChange w:id="1277" w:author="user" w:date="2017-05-10T11:05:00Z">
              <w:rPr/>
            </w:rPrChange>
          </w:rPr>
          <w:t xml:space="preserve"> </w:t>
        </w:r>
        <w:r w:rsidRPr="001637F4">
          <w:rPr>
            <w:vertAlign w:val="superscript"/>
            <w:lang w:val="es-CL"/>
            <w:rPrChange w:id="1278" w:author="user" w:date="2017-05-10T11:05:00Z">
              <w:rPr>
                <w:vertAlign w:val="superscript"/>
              </w:rPr>
            </w:rPrChange>
          </w:rPr>
          <w:t>a</w:t>
        </w:r>
        <w:r w:rsidRPr="001637F4">
          <w:rPr>
            <w:lang w:val="es-CL"/>
            <w:rPrChange w:id="1279" w:author="user" w:date="2017-05-10T11:05:00Z">
              <w:rPr/>
            </w:rPrChange>
          </w:rPr>
          <w:t xml:space="preserve"> Fuente: CEPAL sobre datos IMF, Abril, 2017</w:t>
        </w:r>
      </w:ins>
    </w:p>
    <w:p w:rsidR="00000000" w:rsidRDefault="00FB6626">
      <w:pPr>
        <w:jc w:val="both"/>
        <w:rPr>
          <w:ins w:id="1280" w:author="user" w:date="2017-05-10T11:05:00Z"/>
          <w:rFonts w:ascii="Times New Roman" w:hAnsi="Times New Roman" w:cs="Times New Roman"/>
          <w:lang w:val="es-CL"/>
          <w:rPrChange w:id="1281" w:author="user" w:date="2017-05-10T11:05:00Z">
            <w:rPr>
              <w:ins w:id="1282" w:author="user" w:date="2017-05-10T11:05:00Z"/>
              <w:rFonts w:ascii="Times New Roman" w:hAnsi="Times New Roman" w:cs="Times New Roman"/>
              <w:lang w:val="es-ES"/>
            </w:rPr>
          </w:rPrChange>
        </w:rPr>
        <w:pPrChange w:id="1283" w:author="user" w:date="2017-05-10T11:05:00Z">
          <w:pPr>
            <w:ind w:firstLine="540"/>
            <w:jc w:val="both"/>
          </w:pPr>
        </w:pPrChange>
      </w:pPr>
    </w:p>
    <w:p w:rsidR="00C21883" w:rsidRDefault="00C21883" w:rsidP="00A76BEF">
      <w:pPr>
        <w:ind w:firstLine="540"/>
        <w:jc w:val="both"/>
        <w:rPr>
          <w:rFonts w:ascii="Times New Roman" w:hAnsi="Times New Roman" w:cs="Times New Roman"/>
          <w:lang w:val="es-ES"/>
        </w:rPr>
      </w:pPr>
    </w:p>
    <w:p w:rsidR="00A76BEF" w:rsidRPr="00480840" w:rsidDel="00C21883" w:rsidRDefault="00A76BEF" w:rsidP="00A76BEF">
      <w:pPr>
        <w:spacing w:after="120"/>
        <w:rPr>
          <w:del w:id="1284" w:author="user" w:date="2017-05-10T11:05:00Z"/>
          <w:rFonts w:ascii="Times New Roman" w:hAnsi="Times New Roman" w:cs="Times New Roman"/>
          <w:lang w:val="es-ES"/>
        </w:rPr>
      </w:pPr>
      <w:del w:id="1285" w:author="user" w:date="2017-05-10T11:05:00Z">
        <w:r w:rsidDel="00C21883">
          <w:rPr>
            <w:rFonts w:ascii="Times New Roman" w:hAnsi="Times New Roman" w:cs="Times New Roman"/>
            <w:lang w:val="es-ES"/>
          </w:rPr>
          <w:delText>Cuadro 5: Tasa de crecimiento del comercio, importaciones y exportaciones para el mundo y por región (1990-2015)</w:delText>
        </w:r>
      </w:del>
    </w:p>
    <w:tbl>
      <w:tblPr>
        <w:tblW w:w="7770" w:type="dxa"/>
        <w:tblInd w:w="93" w:type="dxa"/>
        <w:tblLook w:val="04A0"/>
        <w:tblPrChange w:id="1286" w:author="user" w:date="2017-05-10T09:34:00Z">
          <w:tblPr>
            <w:tblW w:w="9483" w:type="dxa"/>
            <w:tblInd w:w="93" w:type="dxa"/>
            <w:tblLook w:val="04A0"/>
          </w:tblPr>
        </w:tblPrChange>
      </w:tblPr>
      <w:tblGrid>
        <w:gridCol w:w="2212"/>
        <w:gridCol w:w="277"/>
        <w:gridCol w:w="881"/>
        <w:gridCol w:w="880"/>
        <w:gridCol w:w="880"/>
        <w:gridCol w:w="880"/>
        <w:gridCol w:w="880"/>
        <w:gridCol w:w="880"/>
        <w:tblGridChange w:id="1287">
          <w:tblGrid>
            <w:gridCol w:w="2701"/>
            <w:gridCol w:w="337"/>
            <w:gridCol w:w="1075"/>
            <w:gridCol w:w="1074"/>
            <w:gridCol w:w="1074"/>
            <w:gridCol w:w="1074"/>
            <w:gridCol w:w="1074"/>
            <w:gridCol w:w="1074"/>
          </w:tblGrid>
        </w:tblGridChange>
      </w:tblGrid>
      <w:tr w:rsidR="00A76BEF" w:rsidRPr="00AC5006" w:rsidDel="00C21883" w:rsidTr="002D5CE4">
        <w:trPr>
          <w:trHeight w:val="353"/>
          <w:del w:id="1288" w:author="user" w:date="2017-05-10T11:05:00Z"/>
          <w:trPrChange w:id="1289" w:author="user" w:date="2017-05-10T09:34:00Z">
            <w:trPr>
              <w:trHeight w:val="270"/>
            </w:trPr>
          </w:trPrChange>
        </w:trPr>
        <w:tc>
          <w:tcPr>
            <w:tcW w:w="2212" w:type="dxa"/>
            <w:tcBorders>
              <w:top w:val="single" w:sz="4" w:space="0" w:color="auto"/>
              <w:left w:val="single" w:sz="4" w:space="0" w:color="auto"/>
              <w:bottom w:val="single" w:sz="4" w:space="0" w:color="auto"/>
              <w:right w:val="nil"/>
            </w:tcBorders>
            <w:shd w:val="clear" w:color="000000" w:fill="FFFFFF"/>
            <w:noWrap/>
            <w:vAlign w:val="bottom"/>
            <w:hideMark/>
            <w:tcPrChange w:id="1290" w:author="user" w:date="2017-05-10T09:34:00Z">
              <w:tcPr>
                <w:tcW w:w="2701" w:type="dxa"/>
                <w:tcBorders>
                  <w:top w:val="single" w:sz="4" w:space="0" w:color="auto"/>
                  <w:left w:val="single" w:sz="4" w:space="0" w:color="auto"/>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291" w:author="user" w:date="2017-05-10T11:05:00Z"/>
                <w:rFonts w:ascii="Times New Roman" w:eastAsia="Times New Roman" w:hAnsi="Times New Roman" w:cs="Times New Roman"/>
                <w:sz w:val="20"/>
                <w:szCs w:val="20"/>
                <w:lang w:val="es-ES"/>
              </w:rPr>
            </w:pPr>
            <w:del w:id="1292" w:author="user" w:date="2017-05-10T11:05:00Z">
              <w:r w:rsidRPr="0092793F" w:rsidDel="00C21883">
                <w:rPr>
                  <w:rFonts w:ascii="Times New Roman" w:eastAsia="Times New Roman" w:hAnsi="Times New Roman" w:cs="Times New Roman"/>
                  <w:sz w:val="20"/>
                  <w:szCs w:val="20"/>
                  <w:lang w:val="es-ES"/>
                </w:rPr>
                <w:delText> </w:delText>
              </w:r>
            </w:del>
          </w:p>
        </w:tc>
        <w:tc>
          <w:tcPr>
            <w:tcW w:w="277" w:type="dxa"/>
            <w:tcBorders>
              <w:top w:val="single" w:sz="4" w:space="0" w:color="auto"/>
              <w:left w:val="nil"/>
              <w:bottom w:val="single" w:sz="4" w:space="0" w:color="auto"/>
              <w:right w:val="nil"/>
            </w:tcBorders>
            <w:shd w:val="clear" w:color="000000" w:fill="FFFFFF"/>
            <w:noWrap/>
            <w:vAlign w:val="bottom"/>
            <w:hideMark/>
            <w:tcPrChange w:id="1293" w:author="user" w:date="2017-05-10T09:34:00Z">
              <w:tcPr>
                <w:tcW w:w="337" w:type="dxa"/>
                <w:tcBorders>
                  <w:top w:val="single" w:sz="4" w:space="0" w:color="auto"/>
                  <w:left w:val="nil"/>
                  <w:bottom w:val="single" w:sz="4" w:space="0" w:color="auto"/>
                  <w:right w:val="nil"/>
                </w:tcBorders>
                <w:shd w:val="clear" w:color="000000" w:fill="FFFFFF"/>
                <w:noWrap/>
                <w:vAlign w:val="bottom"/>
                <w:hideMark/>
              </w:tcPr>
            </w:tcPrChange>
          </w:tcPr>
          <w:p w:rsidR="00A76BEF" w:rsidRPr="0092793F" w:rsidDel="00C21883" w:rsidRDefault="00A76BEF" w:rsidP="002D5CE4">
            <w:pPr>
              <w:spacing w:after="0"/>
              <w:rPr>
                <w:del w:id="1294" w:author="user" w:date="2017-05-10T11:05:00Z"/>
                <w:rFonts w:ascii="Times New Roman" w:eastAsia="Times New Roman" w:hAnsi="Times New Roman" w:cs="Times New Roman"/>
                <w:sz w:val="20"/>
                <w:szCs w:val="20"/>
                <w:lang w:val="es-ES"/>
              </w:rPr>
            </w:pPr>
            <w:del w:id="1295" w:author="user" w:date="2017-05-10T11:05:00Z">
              <w:r w:rsidRPr="0092793F" w:rsidDel="00C21883">
                <w:rPr>
                  <w:rFonts w:ascii="Times New Roman" w:eastAsia="Times New Roman" w:hAnsi="Times New Roman" w:cs="Times New Roman"/>
                  <w:sz w:val="20"/>
                  <w:szCs w:val="20"/>
                  <w:lang w:val="es-ES"/>
                </w:rPr>
                <w:delText> </w:delText>
              </w:r>
            </w:del>
          </w:p>
        </w:tc>
        <w:tc>
          <w:tcPr>
            <w:tcW w:w="881" w:type="dxa"/>
            <w:tcBorders>
              <w:top w:val="single" w:sz="4" w:space="0" w:color="auto"/>
              <w:left w:val="nil"/>
              <w:bottom w:val="single" w:sz="4" w:space="0" w:color="auto"/>
              <w:right w:val="nil"/>
            </w:tcBorders>
            <w:shd w:val="clear" w:color="000000" w:fill="FFFFFF"/>
            <w:noWrap/>
            <w:vAlign w:val="bottom"/>
            <w:hideMark/>
            <w:tcPrChange w:id="1296" w:author="user" w:date="2017-05-10T09:34:00Z">
              <w:tcPr>
                <w:tcW w:w="1075"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297" w:author="user" w:date="2017-05-10T11:05:00Z"/>
                <w:rFonts w:ascii="Times New Roman" w:eastAsia="Times New Roman" w:hAnsi="Times New Roman" w:cs="Times New Roman"/>
                <w:b/>
                <w:bCs/>
                <w:sz w:val="20"/>
                <w:szCs w:val="20"/>
                <w:lang w:val="es-CL"/>
                <w:rPrChange w:id="1298" w:author="user" w:date="2017-05-10T11:05:00Z">
                  <w:rPr>
                    <w:del w:id="1299" w:author="user" w:date="2017-05-10T11:05:00Z"/>
                    <w:rFonts w:ascii="Times New Roman" w:eastAsia="Times New Roman" w:hAnsi="Times New Roman" w:cs="Times New Roman"/>
                    <w:b/>
                    <w:bCs/>
                    <w:sz w:val="20"/>
                    <w:szCs w:val="20"/>
                  </w:rPr>
                </w:rPrChange>
              </w:rPr>
            </w:pPr>
            <w:del w:id="1300" w:author="user" w:date="2017-05-10T11:05:00Z">
              <w:r w:rsidRPr="001637F4">
                <w:rPr>
                  <w:rFonts w:ascii="Times New Roman" w:eastAsia="Times New Roman" w:hAnsi="Times New Roman" w:cs="Times New Roman"/>
                  <w:b/>
                  <w:bCs/>
                  <w:sz w:val="20"/>
                  <w:szCs w:val="20"/>
                  <w:lang w:val="es-CL"/>
                  <w:rPrChange w:id="1301" w:author="user" w:date="2017-05-10T11:05:00Z">
                    <w:rPr>
                      <w:rFonts w:ascii="Times New Roman" w:eastAsia="Times New Roman" w:hAnsi="Times New Roman" w:cs="Times New Roman"/>
                      <w:b/>
                      <w:bCs/>
                      <w:sz w:val="20"/>
                      <w:szCs w:val="20"/>
                    </w:rPr>
                  </w:rPrChange>
                </w:rPr>
                <w:delText>1992-95</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02"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03" w:author="user" w:date="2017-05-10T11:05:00Z"/>
                <w:rFonts w:ascii="Times New Roman" w:eastAsia="Times New Roman" w:hAnsi="Times New Roman" w:cs="Times New Roman"/>
                <w:b/>
                <w:bCs/>
                <w:sz w:val="20"/>
                <w:szCs w:val="20"/>
                <w:lang w:val="es-CL"/>
                <w:rPrChange w:id="1304" w:author="user" w:date="2017-05-10T11:05:00Z">
                  <w:rPr>
                    <w:del w:id="1305" w:author="user" w:date="2017-05-10T11:05:00Z"/>
                    <w:rFonts w:ascii="Times New Roman" w:eastAsia="Times New Roman" w:hAnsi="Times New Roman" w:cs="Times New Roman"/>
                    <w:b/>
                    <w:bCs/>
                    <w:sz w:val="20"/>
                    <w:szCs w:val="20"/>
                  </w:rPr>
                </w:rPrChange>
              </w:rPr>
            </w:pPr>
            <w:del w:id="1306" w:author="user" w:date="2017-05-10T11:05:00Z">
              <w:r w:rsidRPr="001637F4">
                <w:rPr>
                  <w:rFonts w:ascii="Times New Roman" w:eastAsia="Times New Roman" w:hAnsi="Times New Roman" w:cs="Times New Roman"/>
                  <w:b/>
                  <w:bCs/>
                  <w:sz w:val="20"/>
                  <w:szCs w:val="20"/>
                  <w:lang w:val="es-CL"/>
                  <w:rPrChange w:id="1307" w:author="user" w:date="2017-05-10T11:05:00Z">
                    <w:rPr>
                      <w:rFonts w:ascii="Times New Roman" w:eastAsia="Times New Roman" w:hAnsi="Times New Roman" w:cs="Times New Roman"/>
                      <w:b/>
                      <w:bCs/>
                      <w:sz w:val="20"/>
                      <w:szCs w:val="20"/>
                    </w:rPr>
                  </w:rPrChange>
                </w:rPr>
                <w:delText>1996-00</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08"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09" w:author="user" w:date="2017-05-10T11:05:00Z"/>
                <w:rFonts w:ascii="Times New Roman" w:eastAsia="Times New Roman" w:hAnsi="Times New Roman" w:cs="Times New Roman"/>
                <w:b/>
                <w:bCs/>
                <w:sz w:val="20"/>
                <w:szCs w:val="20"/>
                <w:lang w:val="es-CL"/>
                <w:rPrChange w:id="1310" w:author="user" w:date="2017-05-10T11:05:00Z">
                  <w:rPr>
                    <w:del w:id="1311" w:author="user" w:date="2017-05-10T11:05:00Z"/>
                    <w:rFonts w:ascii="Times New Roman" w:eastAsia="Times New Roman" w:hAnsi="Times New Roman" w:cs="Times New Roman"/>
                    <w:b/>
                    <w:bCs/>
                    <w:sz w:val="20"/>
                    <w:szCs w:val="20"/>
                  </w:rPr>
                </w:rPrChange>
              </w:rPr>
            </w:pPr>
            <w:del w:id="1312" w:author="user" w:date="2017-05-10T11:05:00Z">
              <w:r w:rsidRPr="001637F4">
                <w:rPr>
                  <w:rFonts w:ascii="Times New Roman" w:eastAsia="Times New Roman" w:hAnsi="Times New Roman" w:cs="Times New Roman"/>
                  <w:b/>
                  <w:bCs/>
                  <w:sz w:val="20"/>
                  <w:szCs w:val="20"/>
                  <w:lang w:val="es-CL"/>
                  <w:rPrChange w:id="1313" w:author="user" w:date="2017-05-10T11:05:00Z">
                    <w:rPr>
                      <w:rFonts w:ascii="Times New Roman" w:eastAsia="Times New Roman" w:hAnsi="Times New Roman" w:cs="Times New Roman"/>
                      <w:b/>
                      <w:bCs/>
                      <w:sz w:val="20"/>
                      <w:szCs w:val="20"/>
                    </w:rPr>
                  </w:rPrChange>
                </w:rPr>
                <w:delText>2001-07</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14"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15" w:author="user" w:date="2017-05-10T11:05:00Z"/>
                <w:rFonts w:ascii="Times New Roman" w:eastAsia="Times New Roman" w:hAnsi="Times New Roman" w:cs="Times New Roman"/>
                <w:b/>
                <w:bCs/>
                <w:sz w:val="20"/>
                <w:szCs w:val="20"/>
                <w:lang w:val="es-CL"/>
                <w:rPrChange w:id="1316" w:author="user" w:date="2017-05-10T11:05:00Z">
                  <w:rPr>
                    <w:del w:id="1317" w:author="user" w:date="2017-05-10T11:05:00Z"/>
                    <w:rFonts w:ascii="Times New Roman" w:eastAsia="Times New Roman" w:hAnsi="Times New Roman" w:cs="Times New Roman"/>
                    <w:b/>
                    <w:bCs/>
                    <w:sz w:val="20"/>
                    <w:szCs w:val="20"/>
                  </w:rPr>
                </w:rPrChange>
              </w:rPr>
            </w:pPr>
            <w:del w:id="1318" w:author="user" w:date="2017-05-10T11:05:00Z">
              <w:r w:rsidRPr="001637F4">
                <w:rPr>
                  <w:rFonts w:ascii="Times New Roman" w:eastAsia="Times New Roman" w:hAnsi="Times New Roman" w:cs="Times New Roman"/>
                  <w:b/>
                  <w:bCs/>
                  <w:sz w:val="20"/>
                  <w:szCs w:val="20"/>
                  <w:lang w:val="es-CL"/>
                  <w:rPrChange w:id="1319" w:author="user" w:date="2017-05-10T11:05:00Z">
                    <w:rPr>
                      <w:rFonts w:ascii="Times New Roman" w:eastAsia="Times New Roman" w:hAnsi="Times New Roman" w:cs="Times New Roman"/>
                      <w:b/>
                      <w:bCs/>
                      <w:sz w:val="20"/>
                      <w:szCs w:val="20"/>
                    </w:rPr>
                  </w:rPrChange>
                </w:rPr>
                <w:delText>2008-11</w:delText>
              </w:r>
            </w:del>
          </w:p>
        </w:tc>
        <w:tc>
          <w:tcPr>
            <w:tcW w:w="880" w:type="dxa"/>
            <w:tcBorders>
              <w:top w:val="single" w:sz="4" w:space="0" w:color="auto"/>
              <w:left w:val="nil"/>
              <w:bottom w:val="single" w:sz="4" w:space="0" w:color="auto"/>
              <w:right w:val="nil"/>
            </w:tcBorders>
            <w:shd w:val="clear" w:color="000000" w:fill="FFFFFF"/>
            <w:noWrap/>
            <w:vAlign w:val="bottom"/>
            <w:hideMark/>
            <w:tcPrChange w:id="1320" w:author="user" w:date="2017-05-10T09:34:00Z">
              <w:tcPr>
                <w:tcW w:w="1074" w:type="dxa"/>
                <w:tcBorders>
                  <w:top w:val="single" w:sz="4" w:space="0" w:color="auto"/>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321" w:author="user" w:date="2017-05-10T11:05:00Z"/>
                <w:rFonts w:ascii="Times New Roman" w:eastAsia="Times New Roman" w:hAnsi="Times New Roman" w:cs="Times New Roman"/>
                <w:b/>
                <w:bCs/>
                <w:sz w:val="20"/>
                <w:szCs w:val="20"/>
                <w:lang w:val="es-CL"/>
                <w:rPrChange w:id="1322" w:author="user" w:date="2017-05-10T11:05:00Z">
                  <w:rPr>
                    <w:del w:id="1323" w:author="user" w:date="2017-05-10T11:05:00Z"/>
                    <w:rFonts w:ascii="Times New Roman" w:eastAsia="Times New Roman" w:hAnsi="Times New Roman" w:cs="Times New Roman"/>
                    <w:b/>
                    <w:bCs/>
                    <w:sz w:val="20"/>
                    <w:szCs w:val="20"/>
                  </w:rPr>
                </w:rPrChange>
              </w:rPr>
            </w:pPr>
            <w:del w:id="1324" w:author="user" w:date="2017-05-10T11:05:00Z">
              <w:r w:rsidRPr="001637F4">
                <w:rPr>
                  <w:rFonts w:ascii="Times New Roman" w:eastAsia="Times New Roman" w:hAnsi="Times New Roman" w:cs="Times New Roman"/>
                  <w:b/>
                  <w:bCs/>
                  <w:sz w:val="20"/>
                  <w:szCs w:val="20"/>
                  <w:lang w:val="es-CL"/>
                  <w:rPrChange w:id="1325" w:author="user" w:date="2017-05-10T11:05:00Z">
                    <w:rPr>
                      <w:rFonts w:ascii="Times New Roman" w:eastAsia="Times New Roman" w:hAnsi="Times New Roman" w:cs="Times New Roman"/>
                      <w:b/>
                      <w:bCs/>
                      <w:sz w:val="20"/>
                      <w:szCs w:val="20"/>
                    </w:rPr>
                  </w:rPrChange>
                </w:rPr>
                <w:delText>1992-00</w:delText>
              </w:r>
            </w:del>
          </w:p>
        </w:tc>
        <w:tc>
          <w:tcPr>
            <w:tcW w:w="880" w:type="dxa"/>
            <w:tcBorders>
              <w:top w:val="single" w:sz="4" w:space="0" w:color="auto"/>
              <w:left w:val="nil"/>
              <w:bottom w:val="single" w:sz="4" w:space="0" w:color="auto"/>
              <w:right w:val="single" w:sz="4" w:space="0" w:color="auto"/>
            </w:tcBorders>
            <w:shd w:val="clear" w:color="000000" w:fill="FFFFFF"/>
            <w:noWrap/>
            <w:vAlign w:val="bottom"/>
            <w:hideMark/>
            <w:tcPrChange w:id="1326" w:author="user" w:date="2017-05-10T09:34:00Z">
              <w:tcPr>
                <w:tcW w:w="1074" w:type="dxa"/>
                <w:tcBorders>
                  <w:top w:val="single" w:sz="4" w:space="0" w:color="auto"/>
                  <w:left w:val="nil"/>
                  <w:bottom w:val="single" w:sz="4" w:space="0" w:color="auto"/>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327" w:author="user" w:date="2017-05-10T11:05:00Z"/>
                <w:rFonts w:ascii="Times New Roman" w:eastAsia="Times New Roman" w:hAnsi="Times New Roman" w:cs="Times New Roman"/>
                <w:b/>
                <w:bCs/>
                <w:sz w:val="20"/>
                <w:szCs w:val="20"/>
                <w:lang w:val="es-CL"/>
                <w:rPrChange w:id="1328" w:author="user" w:date="2017-05-10T11:05:00Z">
                  <w:rPr>
                    <w:del w:id="1329" w:author="user" w:date="2017-05-10T11:05:00Z"/>
                    <w:rFonts w:ascii="Times New Roman" w:eastAsia="Times New Roman" w:hAnsi="Times New Roman" w:cs="Times New Roman"/>
                    <w:b/>
                    <w:bCs/>
                    <w:sz w:val="20"/>
                    <w:szCs w:val="20"/>
                  </w:rPr>
                </w:rPrChange>
              </w:rPr>
            </w:pPr>
            <w:del w:id="1330" w:author="user" w:date="2017-05-10T11:05:00Z">
              <w:r w:rsidRPr="001637F4">
                <w:rPr>
                  <w:rFonts w:ascii="Times New Roman" w:eastAsia="Times New Roman" w:hAnsi="Times New Roman" w:cs="Times New Roman"/>
                  <w:b/>
                  <w:bCs/>
                  <w:sz w:val="20"/>
                  <w:szCs w:val="20"/>
                  <w:lang w:val="es-CL"/>
                  <w:rPrChange w:id="1331" w:author="user" w:date="2017-05-10T11:05:00Z">
                    <w:rPr>
                      <w:rFonts w:ascii="Times New Roman" w:eastAsia="Times New Roman" w:hAnsi="Times New Roman" w:cs="Times New Roman"/>
                      <w:b/>
                      <w:bCs/>
                      <w:sz w:val="20"/>
                      <w:szCs w:val="20"/>
                    </w:rPr>
                  </w:rPrChange>
                </w:rPr>
                <w:delText>2001-15</w:delText>
              </w:r>
            </w:del>
          </w:p>
        </w:tc>
      </w:tr>
      <w:tr w:rsidR="00A76BEF" w:rsidRPr="00AC5006" w:rsidDel="00C21883" w:rsidTr="002D5CE4">
        <w:trPr>
          <w:trHeight w:val="373"/>
          <w:del w:id="1332" w:author="user" w:date="2017-05-10T11:05:00Z"/>
          <w:trPrChange w:id="1333"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33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335" w:author="user" w:date="2017-05-10T11:05:00Z"/>
                <w:rFonts w:ascii="Times New Roman" w:eastAsia="Times New Roman" w:hAnsi="Times New Roman" w:cs="Times New Roman"/>
                <w:b/>
                <w:bCs/>
                <w:sz w:val="21"/>
                <w:szCs w:val="21"/>
                <w:lang w:val="es-CL"/>
                <w:rPrChange w:id="1336" w:author="user" w:date="2017-05-10T11:05:00Z">
                  <w:rPr>
                    <w:del w:id="1337" w:author="user" w:date="2017-05-10T11:05:00Z"/>
                    <w:rFonts w:ascii="Times New Roman" w:eastAsia="Times New Roman" w:hAnsi="Times New Roman" w:cs="Times New Roman"/>
                    <w:b/>
                    <w:bCs/>
                    <w:sz w:val="21"/>
                    <w:szCs w:val="21"/>
                  </w:rPr>
                </w:rPrChange>
              </w:rPr>
            </w:pPr>
            <w:del w:id="1338" w:author="user" w:date="2017-05-10T11:05:00Z">
              <w:r w:rsidRPr="001637F4">
                <w:rPr>
                  <w:rFonts w:ascii="Times New Roman" w:eastAsia="Times New Roman" w:hAnsi="Times New Roman" w:cs="Times New Roman"/>
                  <w:b/>
                  <w:bCs/>
                  <w:sz w:val="21"/>
                  <w:szCs w:val="21"/>
                  <w:lang w:val="es-CL"/>
                  <w:rPrChange w:id="1339" w:author="user" w:date="2017-05-10T11:05:00Z">
                    <w:rPr>
                      <w:rFonts w:ascii="Times New Roman" w:eastAsia="Times New Roman" w:hAnsi="Times New Roman" w:cs="Times New Roman"/>
                      <w:b/>
                      <w:bCs/>
                      <w:sz w:val="21"/>
                      <w:szCs w:val="21"/>
                    </w:rPr>
                  </w:rPrChange>
                </w:rPr>
                <w:delText>Comercio mundial</w:delText>
              </w:r>
            </w:del>
          </w:p>
        </w:tc>
        <w:tc>
          <w:tcPr>
            <w:tcW w:w="277" w:type="dxa"/>
            <w:tcBorders>
              <w:top w:val="nil"/>
              <w:left w:val="nil"/>
              <w:bottom w:val="nil"/>
              <w:right w:val="nil"/>
            </w:tcBorders>
            <w:shd w:val="clear" w:color="000000" w:fill="FFFFFF"/>
            <w:noWrap/>
            <w:vAlign w:val="bottom"/>
            <w:hideMark/>
            <w:tcPrChange w:id="134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41" w:author="user" w:date="2017-05-10T11:05:00Z"/>
                <w:rFonts w:ascii="Times New Roman" w:eastAsia="Times New Roman" w:hAnsi="Times New Roman" w:cs="Times New Roman"/>
                <w:b/>
                <w:bCs/>
                <w:sz w:val="21"/>
                <w:szCs w:val="21"/>
                <w:lang w:val="es-CL"/>
                <w:rPrChange w:id="1342" w:author="user" w:date="2017-05-10T11:05:00Z">
                  <w:rPr>
                    <w:del w:id="1343" w:author="user" w:date="2017-05-10T11:05:00Z"/>
                    <w:rFonts w:ascii="Times New Roman" w:eastAsia="Times New Roman" w:hAnsi="Times New Roman" w:cs="Times New Roman"/>
                    <w:b/>
                    <w:bCs/>
                    <w:sz w:val="21"/>
                    <w:szCs w:val="21"/>
                  </w:rPr>
                </w:rPrChange>
              </w:rPr>
            </w:pPr>
            <w:del w:id="1344" w:author="user" w:date="2017-05-10T11:05:00Z">
              <w:r w:rsidRPr="001637F4">
                <w:rPr>
                  <w:rFonts w:ascii="Times New Roman" w:eastAsia="Times New Roman" w:hAnsi="Times New Roman" w:cs="Times New Roman"/>
                  <w:b/>
                  <w:bCs/>
                  <w:sz w:val="21"/>
                  <w:szCs w:val="21"/>
                  <w:lang w:val="es-CL"/>
                  <w:rPrChange w:id="1345"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34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47" w:author="user" w:date="2017-05-10T11:05:00Z"/>
                <w:rFonts w:ascii="Times New Roman" w:eastAsia="Times New Roman" w:hAnsi="Times New Roman" w:cs="Times New Roman"/>
                <w:b/>
                <w:bCs/>
                <w:sz w:val="21"/>
                <w:szCs w:val="21"/>
                <w:lang w:val="es-CL"/>
                <w:rPrChange w:id="1348" w:author="user" w:date="2017-05-10T11:05:00Z">
                  <w:rPr>
                    <w:del w:id="1349" w:author="user" w:date="2017-05-10T11:05:00Z"/>
                    <w:rFonts w:ascii="Times New Roman" w:eastAsia="Times New Roman" w:hAnsi="Times New Roman" w:cs="Times New Roman"/>
                    <w:b/>
                    <w:bCs/>
                    <w:color w:val="345A8A" w:themeColor="accent1" w:themeShade="B5"/>
                    <w:sz w:val="21"/>
                    <w:szCs w:val="21"/>
                  </w:rPr>
                </w:rPrChange>
              </w:rPr>
            </w:pPr>
            <w:del w:id="1350" w:author="user" w:date="2017-05-10T11:05:00Z">
              <w:r w:rsidRPr="001637F4">
                <w:rPr>
                  <w:rFonts w:ascii="Times New Roman" w:eastAsia="Times New Roman" w:hAnsi="Times New Roman" w:cs="Times New Roman"/>
                  <w:b/>
                  <w:bCs/>
                  <w:sz w:val="21"/>
                  <w:szCs w:val="21"/>
                  <w:lang w:val="es-CL"/>
                  <w:rPrChange w:id="1351" w:author="user" w:date="2017-05-10T11:05:00Z">
                    <w:rPr>
                      <w:rFonts w:ascii="Times New Roman" w:eastAsia="Times New Roman" w:hAnsi="Times New Roman" w:cs="Times New Roman"/>
                      <w:b/>
                      <w:bCs/>
                      <w:sz w:val="21"/>
                      <w:szCs w:val="21"/>
                    </w:rPr>
                  </w:rPrChange>
                </w:rPr>
                <w:delText>7.4</w:delText>
              </w:r>
            </w:del>
          </w:p>
        </w:tc>
        <w:tc>
          <w:tcPr>
            <w:tcW w:w="880" w:type="dxa"/>
            <w:tcBorders>
              <w:top w:val="nil"/>
              <w:left w:val="nil"/>
              <w:bottom w:val="nil"/>
              <w:right w:val="nil"/>
            </w:tcBorders>
            <w:shd w:val="clear" w:color="000000" w:fill="FFFFFF"/>
            <w:noWrap/>
            <w:vAlign w:val="bottom"/>
            <w:hideMark/>
            <w:tcPrChange w:id="13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53" w:author="user" w:date="2017-05-10T11:05:00Z"/>
                <w:rFonts w:ascii="Times New Roman" w:eastAsia="Times New Roman" w:hAnsi="Times New Roman" w:cs="Times New Roman"/>
                <w:b/>
                <w:bCs/>
                <w:sz w:val="21"/>
                <w:szCs w:val="21"/>
                <w:lang w:val="es-CL"/>
                <w:rPrChange w:id="1354" w:author="user" w:date="2017-05-10T11:05:00Z">
                  <w:rPr>
                    <w:del w:id="1355" w:author="user" w:date="2017-05-10T11:05:00Z"/>
                    <w:rFonts w:ascii="Times New Roman" w:eastAsia="Times New Roman" w:hAnsi="Times New Roman" w:cs="Times New Roman"/>
                    <w:b/>
                    <w:bCs/>
                    <w:color w:val="345A8A" w:themeColor="accent1" w:themeShade="B5"/>
                    <w:sz w:val="21"/>
                    <w:szCs w:val="21"/>
                  </w:rPr>
                </w:rPrChange>
              </w:rPr>
            </w:pPr>
            <w:del w:id="1356" w:author="user" w:date="2017-05-10T11:05:00Z">
              <w:r w:rsidRPr="001637F4">
                <w:rPr>
                  <w:rFonts w:ascii="Times New Roman" w:eastAsia="Times New Roman" w:hAnsi="Times New Roman" w:cs="Times New Roman"/>
                  <w:b/>
                  <w:bCs/>
                  <w:sz w:val="21"/>
                  <w:szCs w:val="21"/>
                  <w:lang w:val="es-CL"/>
                  <w:rPrChange w:id="1357" w:author="user" w:date="2017-05-10T11:05:00Z">
                    <w:rPr>
                      <w:rFonts w:ascii="Times New Roman" w:eastAsia="Times New Roman" w:hAnsi="Times New Roman" w:cs="Times New Roman"/>
                      <w:b/>
                      <w:bCs/>
                      <w:sz w:val="21"/>
                      <w:szCs w:val="21"/>
                    </w:rPr>
                  </w:rPrChange>
                </w:rPr>
                <w:delText>8.2</w:delText>
              </w:r>
            </w:del>
          </w:p>
        </w:tc>
        <w:tc>
          <w:tcPr>
            <w:tcW w:w="880" w:type="dxa"/>
            <w:tcBorders>
              <w:top w:val="nil"/>
              <w:left w:val="nil"/>
              <w:bottom w:val="nil"/>
              <w:right w:val="nil"/>
            </w:tcBorders>
            <w:shd w:val="clear" w:color="000000" w:fill="FFFFFF"/>
            <w:noWrap/>
            <w:vAlign w:val="bottom"/>
            <w:hideMark/>
            <w:tcPrChange w:id="13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59" w:author="user" w:date="2017-05-10T11:05:00Z"/>
                <w:rFonts w:ascii="Times New Roman" w:eastAsia="Times New Roman" w:hAnsi="Times New Roman" w:cs="Times New Roman"/>
                <w:b/>
                <w:bCs/>
                <w:sz w:val="21"/>
                <w:szCs w:val="21"/>
                <w:lang w:val="es-CL"/>
                <w:rPrChange w:id="1360" w:author="user" w:date="2017-05-10T11:05:00Z">
                  <w:rPr>
                    <w:del w:id="1361" w:author="user" w:date="2017-05-10T11:05:00Z"/>
                    <w:rFonts w:ascii="Times New Roman" w:eastAsia="Times New Roman" w:hAnsi="Times New Roman" w:cs="Times New Roman"/>
                    <w:b/>
                    <w:bCs/>
                    <w:color w:val="345A8A" w:themeColor="accent1" w:themeShade="B5"/>
                    <w:sz w:val="21"/>
                    <w:szCs w:val="21"/>
                  </w:rPr>
                </w:rPrChange>
              </w:rPr>
            </w:pPr>
            <w:del w:id="1362" w:author="user" w:date="2017-05-10T11:05:00Z">
              <w:r w:rsidRPr="001637F4">
                <w:rPr>
                  <w:rFonts w:ascii="Times New Roman" w:eastAsia="Times New Roman" w:hAnsi="Times New Roman" w:cs="Times New Roman"/>
                  <w:b/>
                  <w:bCs/>
                  <w:sz w:val="21"/>
                  <w:szCs w:val="21"/>
                  <w:lang w:val="es-CL"/>
                  <w:rPrChange w:id="1363" w:author="user" w:date="2017-05-10T11:05:00Z">
                    <w:rPr>
                      <w:rFonts w:ascii="Times New Roman" w:eastAsia="Times New Roman" w:hAnsi="Times New Roman" w:cs="Times New Roman"/>
                      <w:b/>
                      <w:bCs/>
                      <w:sz w:val="21"/>
                      <w:szCs w:val="21"/>
                    </w:rPr>
                  </w:rPrChange>
                </w:rPr>
                <w:delText>6.0</w:delText>
              </w:r>
            </w:del>
          </w:p>
        </w:tc>
        <w:tc>
          <w:tcPr>
            <w:tcW w:w="880" w:type="dxa"/>
            <w:tcBorders>
              <w:top w:val="nil"/>
              <w:left w:val="nil"/>
              <w:bottom w:val="nil"/>
              <w:right w:val="nil"/>
            </w:tcBorders>
            <w:shd w:val="clear" w:color="000000" w:fill="FFFFFF"/>
            <w:noWrap/>
            <w:vAlign w:val="bottom"/>
            <w:hideMark/>
            <w:tcPrChange w:id="13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65" w:author="user" w:date="2017-05-10T11:05:00Z"/>
                <w:rFonts w:ascii="Times New Roman" w:eastAsia="Times New Roman" w:hAnsi="Times New Roman" w:cs="Times New Roman"/>
                <w:b/>
                <w:bCs/>
                <w:sz w:val="21"/>
                <w:szCs w:val="21"/>
                <w:lang w:val="es-CL"/>
                <w:rPrChange w:id="1366" w:author="user" w:date="2017-05-10T11:05:00Z">
                  <w:rPr>
                    <w:del w:id="1367" w:author="user" w:date="2017-05-10T11:05:00Z"/>
                    <w:rFonts w:ascii="Times New Roman" w:eastAsia="Times New Roman" w:hAnsi="Times New Roman" w:cs="Times New Roman"/>
                    <w:b/>
                    <w:bCs/>
                    <w:color w:val="345A8A" w:themeColor="accent1" w:themeShade="B5"/>
                    <w:sz w:val="21"/>
                    <w:szCs w:val="21"/>
                  </w:rPr>
                </w:rPrChange>
              </w:rPr>
            </w:pPr>
            <w:del w:id="1368" w:author="user" w:date="2017-05-10T11:05:00Z">
              <w:r w:rsidRPr="001637F4">
                <w:rPr>
                  <w:rFonts w:ascii="Times New Roman" w:eastAsia="Times New Roman" w:hAnsi="Times New Roman" w:cs="Times New Roman"/>
                  <w:b/>
                  <w:bCs/>
                  <w:sz w:val="21"/>
                  <w:szCs w:val="21"/>
                  <w:lang w:val="es-CL"/>
                  <w:rPrChange w:id="1369" w:author="user" w:date="2017-05-10T11:05:00Z">
                    <w:rPr>
                      <w:rFonts w:ascii="Times New Roman" w:eastAsia="Times New Roman" w:hAnsi="Times New Roman" w:cs="Times New Roman"/>
                      <w:b/>
                      <w:bCs/>
                      <w:sz w:val="21"/>
                      <w:szCs w:val="21"/>
                    </w:rPr>
                  </w:rPrChange>
                </w:rPr>
                <w:delText>2.7</w:delText>
              </w:r>
            </w:del>
          </w:p>
        </w:tc>
        <w:tc>
          <w:tcPr>
            <w:tcW w:w="880" w:type="dxa"/>
            <w:tcBorders>
              <w:top w:val="nil"/>
              <w:left w:val="nil"/>
              <w:bottom w:val="nil"/>
              <w:right w:val="nil"/>
            </w:tcBorders>
            <w:shd w:val="clear" w:color="000000" w:fill="FFFFFF"/>
            <w:noWrap/>
            <w:vAlign w:val="bottom"/>
            <w:hideMark/>
            <w:tcPrChange w:id="137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71" w:author="user" w:date="2017-05-10T11:05:00Z"/>
                <w:rFonts w:ascii="Times New Roman" w:eastAsia="Times New Roman" w:hAnsi="Times New Roman" w:cs="Times New Roman"/>
                <w:b/>
                <w:bCs/>
                <w:sz w:val="21"/>
                <w:szCs w:val="21"/>
                <w:lang w:val="es-CL"/>
                <w:rPrChange w:id="1372" w:author="user" w:date="2017-05-10T11:05:00Z">
                  <w:rPr>
                    <w:del w:id="1373" w:author="user" w:date="2017-05-10T11:05:00Z"/>
                    <w:rFonts w:ascii="Times New Roman" w:eastAsia="Times New Roman" w:hAnsi="Times New Roman" w:cs="Times New Roman"/>
                    <w:b/>
                    <w:bCs/>
                    <w:color w:val="345A8A" w:themeColor="accent1" w:themeShade="B5"/>
                    <w:sz w:val="21"/>
                    <w:szCs w:val="21"/>
                  </w:rPr>
                </w:rPrChange>
              </w:rPr>
            </w:pPr>
            <w:del w:id="1374" w:author="user" w:date="2017-05-10T11:05:00Z">
              <w:r w:rsidRPr="001637F4">
                <w:rPr>
                  <w:rFonts w:ascii="Times New Roman" w:eastAsia="Times New Roman" w:hAnsi="Times New Roman" w:cs="Times New Roman"/>
                  <w:b/>
                  <w:bCs/>
                  <w:sz w:val="21"/>
                  <w:szCs w:val="21"/>
                  <w:lang w:val="es-CL"/>
                  <w:rPrChange w:id="1375"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37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377" w:author="user" w:date="2017-05-10T11:05:00Z"/>
                <w:rFonts w:ascii="Times New Roman" w:eastAsia="Times New Roman" w:hAnsi="Times New Roman" w:cs="Times New Roman"/>
                <w:b/>
                <w:bCs/>
                <w:sz w:val="21"/>
                <w:szCs w:val="21"/>
                <w:lang w:val="es-CL"/>
                <w:rPrChange w:id="1378" w:author="user" w:date="2017-05-10T11:05:00Z">
                  <w:rPr>
                    <w:del w:id="1379" w:author="user" w:date="2017-05-10T11:05:00Z"/>
                    <w:rFonts w:ascii="Times New Roman" w:eastAsia="Times New Roman" w:hAnsi="Times New Roman" w:cs="Times New Roman"/>
                    <w:b/>
                    <w:bCs/>
                    <w:color w:val="345A8A" w:themeColor="accent1" w:themeShade="B5"/>
                    <w:sz w:val="21"/>
                    <w:szCs w:val="21"/>
                  </w:rPr>
                </w:rPrChange>
              </w:rPr>
            </w:pPr>
            <w:del w:id="1380" w:author="user" w:date="2017-05-10T11:05:00Z">
              <w:r w:rsidRPr="001637F4">
                <w:rPr>
                  <w:rFonts w:ascii="Times New Roman" w:eastAsia="Times New Roman" w:hAnsi="Times New Roman" w:cs="Times New Roman"/>
                  <w:b/>
                  <w:bCs/>
                  <w:sz w:val="21"/>
                  <w:szCs w:val="21"/>
                  <w:lang w:val="es-CL"/>
                  <w:rPrChange w:id="1381" w:author="user" w:date="2017-05-10T11:05:00Z">
                    <w:rPr>
                      <w:rFonts w:ascii="Times New Roman" w:eastAsia="Times New Roman" w:hAnsi="Times New Roman" w:cs="Times New Roman"/>
                      <w:b/>
                      <w:bCs/>
                      <w:sz w:val="21"/>
                      <w:szCs w:val="21"/>
                    </w:rPr>
                  </w:rPrChange>
                </w:rPr>
                <w:delText>4.8</w:delText>
              </w:r>
            </w:del>
          </w:p>
        </w:tc>
      </w:tr>
      <w:tr w:rsidR="00A76BEF" w:rsidRPr="00AC5006" w:rsidDel="00C21883" w:rsidTr="002D5CE4">
        <w:trPr>
          <w:trHeight w:val="353"/>
          <w:del w:id="1382" w:author="user" w:date="2017-05-10T11:05:00Z"/>
          <w:trPrChange w:id="1383"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38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385" w:author="user" w:date="2017-05-10T11:05:00Z"/>
                <w:rFonts w:ascii="Times New Roman" w:eastAsia="Times New Roman" w:hAnsi="Times New Roman" w:cs="Times New Roman"/>
                <w:sz w:val="20"/>
                <w:szCs w:val="20"/>
                <w:lang w:val="es-CL"/>
                <w:rPrChange w:id="1386" w:author="user" w:date="2017-05-10T11:05:00Z">
                  <w:rPr>
                    <w:del w:id="1387" w:author="user" w:date="2017-05-10T11:05:00Z"/>
                    <w:rFonts w:ascii="Times New Roman" w:eastAsia="Times New Roman" w:hAnsi="Times New Roman" w:cs="Times New Roman"/>
                    <w:sz w:val="20"/>
                    <w:szCs w:val="20"/>
                  </w:rPr>
                </w:rPrChange>
              </w:rPr>
            </w:pPr>
            <w:del w:id="1388" w:author="user" w:date="2017-05-10T11:05:00Z">
              <w:r w:rsidRPr="001637F4">
                <w:rPr>
                  <w:rFonts w:ascii="Times New Roman" w:eastAsia="Times New Roman" w:hAnsi="Times New Roman" w:cs="Times New Roman"/>
                  <w:sz w:val="20"/>
                  <w:szCs w:val="20"/>
                  <w:lang w:val="es-CL"/>
                  <w:rPrChange w:id="1389" w:author="user" w:date="2017-05-10T11:05:00Z">
                    <w:rPr>
                      <w:rFonts w:ascii="Times New Roman" w:eastAsia="Times New Roman" w:hAnsi="Times New Roman" w:cs="Times New Roman"/>
                      <w:sz w:val="20"/>
                      <w:szCs w:val="20"/>
                    </w:rPr>
                  </w:rPrChange>
                </w:rPr>
                <w:delText> </w:delText>
              </w:r>
            </w:del>
          </w:p>
        </w:tc>
        <w:tc>
          <w:tcPr>
            <w:tcW w:w="277" w:type="dxa"/>
            <w:tcBorders>
              <w:top w:val="nil"/>
              <w:left w:val="nil"/>
              <w:bottom w:val="nil"/>
              <w:right w:val="nil"/>
            </w:tcBorders>
            <w:shd w:val="clear" w:color="000000" w:fill="FFFFFF"/>
            <w:noWrap/>
            <w:vAlign w:val="bottom"/>
            <w:hideMark/>
            <w:tcPrChange w:id="139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91" w:author="user" w:date="2017-05-10T11:05:00Z"/>
                <w:rFonts w:ascii="Times New Roman" w:eastAsia="Times New Roman" w:hAnsi="Times New Roman" w:cs="Times New Roman"/>
                <w:sz w:val="20"/>
                <w:szCs w:val="20"/>
                <w:lang w:val="es-CL"/>
                <w:rPrChange w:id="1392" w:author="user" w:date="2017-05-10T11:05:00Z">
                  <w:rPr>
                    <w:del w:id="1393" w:author="user" w:date="2017-05-10T11:05:00Z"/>
                    <w:rFonts w:ascii="Times New Roman" w:eastAsia="Times New Roman" w:hAnsi="Times New Roman" w:cs="Times New Roman"/>
                    <w:sz w:val="20"/>
                    <w:szCs w:val="20"/>
                  </w:rPr>
                </w:rPrChange>
              </w:rPr>
            </w:pPr>
            <w:del w:id="1394" w:author="user" w:date="2017-05-10T11:05:00Z">
              <w:r w:rsidRPr="001637F4">
                <w:rPr>
                  <w:rFonts w:ascii="Times New Roman" w:eastAsia="Times New Roman" w:hAnsi="Times New Roman" w:cs="Times New Roman"/>
                  <w:sz w:val="20"/>
                  <w:szCs w:val="20"/>
                  <w:lang w:val="es-CL"/>
                  <w:rPrChange w:id="1395"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39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397" w:author="user" w:date="2017-05-10T11:05:00Z"/>
                <w:rFonts w:ascii="Times New Roman" w:eastAsia="Times New Roman" w:hAnsi="Times New Roman" w:cs="Times New Roman"/>
                <w:sz w:val="20"/>
                <w:szCs w:val="20"/>
                <w:lang w:val="es-CL"/>
                <w:rPrChange w:id="1398" w:author="user" w:date="2017-05-10T11:05:00Z">
                  <w:rPr>
                    <w:del w:id="1399" w:author="user" w:date="2017-05-10T11:05:00Z"/>
                    <w:rFonts w:ascii="Times New Roman" w:eastAsia="Times New Roman" w:hAnsi="Times New Roman" w:cs="Times New Roman"/>
                    <w:sz w:val="20"/>
                    <w:szCs w:val="20"/>
                  </w:rPr>
                </w:rPrChange>
              </w:rPr>
            </w:pPr>
            <w:del w:id="1400" w:author="user" w:date="2017-05-10T11:05:00Z">
              <w:r w:rsidRPr="001637F4">
                <w:rPr>
                  <w:rFonts w:ascii="Times New Roman" w:eastAsia="Times New Roman" w:hAnsi="Times New Roman" w:cs="Times New Roman"/>
                  <w:sz w:val="20"/>
                  <w:szCs w:val="20"/>
                  <w:lang w:val="es-CL"/>
                  <w:rPrChange w:id="1401"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03" w:author="user" w:date="2017-05-10T11:05:00Z"/>
                <w:rFonts w:ascii="Times New Roman" w:eastAsia="Times New Roman" w:hAnsi="Times New Roman" w:cs="Times New Roman"/>
                <w:sz w:val="20"/>
                <w:szCs w:val="20"/>
                <w:lang w:val="es-CL"/>
                <w:rPrChange w:id="1404" w:author="user" w:date="2017-05-10T11:05:00Z">
                  <w:rPr>
                    <w:del w:id="1405" w:author="user" w:date="2017-05-10T11:05:00Z"/>
                    <w:rFonts w:ascii="Times New Roman" w:eastAsia="Times New Roman" w:hAnsi="Times New Roman" w:cs="Times New Roman"/>
                    <w:sz w:val="20"/>
                    <w:szCs w:val="20"/>
                  </w:rPr>
                </w:rPrChange>
              </w:rPr>
            </w:pPr>
            <w:del w:id="1406" w:author="user" w:date="2017-05-10T11:05:00Z">
              <w:r w:rsidRPr="001637F4">
                <w:rPr>
                  <w:rFonts w:ascii="Times New Roman" w:eastAsia="Times New Roman" w:hAnsi="Times New Roman" w:cs="Times New Roman"/>
                  <w:sz w:val="20"/>
                  <w:szCs w:val="20"/>
                  <w:lang w:val="es-CL"/>
                  <w:rPrChange w:id="1407"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09" w:author="user" w:date="2017-05-10T11:05:00Z"/>
                <w:rFonts w:ascii="Times New Roman" w:eastAsia="Times New Roman" w:hAnsi="Times New Roman" w:cs="Times New Roman"/>
                <w:sz w:val="20"/>
                <w:szCs w:val="20"/>
                <w:lang w:val="es-CL"/>
                <w:rPrChange w:id="1410" w:author="user" w:date="2017-05-10T11:05:00Z">
                  <w:rPr>
                    <w:del w:id="1411" w:author="user" w:date="2017-05-10T11:05:00Z"/>
                    <w:rFonts w:ascii="Times New Roman" w:eastAsia="Times New Roman" w:hAnsi="Times New Roman" w:cs="Times New Roman"/>
                    <w:sz w:val="20"/>
                    <w:szCs w:val="20"/>
                  </w:rPr>
                </w:rPrChange>
              </w:rPr>
            </w:pPr>
            <w:del w:id="1412" w:author="user" w:date="2017-05-10T11:05:00Z">
              <w:r w:rsidRPr="001637F4">
                <w:rPr>
                  <w:rFonts w:ascii="Times New Roman" w:eastAsia="Times New Roman" w:hAnsi="Times New Roman" w:cs="Times New Roman"/>
                  <w:sz w:val="20"/>
                  <w:szCs w:val="20"/>
                  <w:lang w:val="es-CL"/>
                  <w:rPrChange w:id="1413"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15" w:author="user" w:date="2017-05-10T11:05:00Z"/>
                <w:rFonts w:ascii="Times New Roman" w:eastAsia="Times New Roman" w:hAnsi="Times New Roman" w:cs="Times New Roman"/>
                <w:sz w:val="20"/>
                <w:szCs w:val="20"/>
                <w:lang w:val="es-CL"/>
                <w:rPrChange w:id="1416" w:author="user" w:date="2017-05-10T11:05:00Z">
                  <w:rPr>
                    <w:del w:id="1417" w:author="user" w:date="2017-05-10T11:05:00Z"/>
                    <w:rFonts w:ascii="Times New Roman" w:eastAsia="Times New Roman" w:hAnsi="Times New Roman" w:cs="Times New Roman"/>
                    <w:sz w:val="20"/>
                    <w:szCs w:val="20"/>
                  </w:rPr>
                </w:rPrChange>
              </w:rPr>
            </w:pPr>
            <w:del w:id="1418" w:author="user" w:date="2017-05-10T11:05:00Z">
              <w:r w:rsidRPr="001637F4">
                <w:rPr>
                  <w:rFonts w:ascii="Times New Roman" w:eastAsia="Times New Roman" w:hAnsi="Times New Roman" w:cs="Times New Roman"/>
                  <w:sz w:val="20"/>
                  <w:szCs w:val="20"/>
                  <w:lang w:val="es-CL"/>
                  <w:rPrChange w:id="1419"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nil"/>
            </w:tcBorders>
            <w:shd w:val="clear" w:color="000000" w:fill="FFFFFF"/>
            <w:noWrap/>
            <w:vAlign w:val="bottom"/>
            <w:hideMark/>
            <w:tcPrChange w:id="142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21" w:author="user" w:date="2017-05-10T11:05:00Z"/>
                <w:rFonts w:ascii="Times New Roman" w:eastAsia="Times New Roman" w:hAnsi="Times New Roman" w:cs="Times New Roman"/>
                <w:sz w:val="20"/>
                <w:szCs w:val="20"/>
                <w:lang w:val="es-CL"/>
                <w:rPrChange w:id="1422" w:author="user" w:date="2017-05-10T11:05:00Z">
                  <w:rPr>
                    <w:del w:id="1423" w:author="user" w:date="2017-05-10T11:05:00Z"/>
                    <w:rFonts w:ascii="Times New Roman" w:eastAsia="Times New Roman" w:hAnsi="Times New Roman" w:cs="Times New Roman"/>
                    <w:sz w:val="20"/>
                    <w:szCs w:val="20"/>
                  </w:rPr>
                </w:rPrChange>
              </w:rPr>
            </w:pPr>
            <w:del w:id="1424" w:author="user" w:date="2017-05-10T11:05:00Z">
              <w:r w:rsidRPr="001637F4">
                <w:rPr>
                  <w:rFonts w:ascii="Times New Roman" w:eastAsia="Times New Roman" w:hAnsi="Times New Roman" w:cs="Times New Roman"/>
                  <w:sz w:val="20"/>
                  <w:szCs w:val="20"/>
                  <w:lang w:val="es-CL"/>
                  <w:rPrChange w:id="1425" w:author="user" w:date="2017-05-10T11:05:00Z">
                    <w:rPr>
                      <w:rFonts w:ascii="Times New Roman" w:eastAsia="Times New Roman" w:hAnsi="Times New Roman" w:cs="Times New Roman"/>
                      <w:sz w:val="20"/>
                      <w:szCs w:val="20"/>
                    </w:rPr>
                  </w:rPrChange>
                </w:rPr>
                <w:delText> </w:delText>
              </w:r>
            </w:del>
          </w:p>
        </w:tc>
        <w:tc>
          <w:tcPr>
            <w:tcW w:w="880" w:type="dxa"/>
            <w:tcBorders>
              <w:top w:val="nil"/>
              <w:left w:val="nil"/>
              <w:bottom w:val="nil"/>
              <w:right w:val="single" w:sz="4" w:space="0" w:color="auto"/>
            </w:tcBorders>
            <w:shd w:val="clear" w:color="000000" w:fill="FFFFFF"/>
            <w:noWrap/>
            <w:vAlign w:val="bottom"/>
            <w:hideMark/>
            <w:tcPrChange w:id="142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rPr>
                <w:del w:id="1427" w:author="user" w:date="2017-05-10T11:05:00Z"/>
                <w:rFonts w:ascii="Times New Roman" w:eastAsia="Times New Roman" w:hAnsi="Times New Roman" w:cs="Times New Roman"/>
                <w:sz w:val="20"/>
                <w:szCs w:val="20"/>
                <w:lang w:val="es-CL"/>
                <w:rPrChange w:id="1428" w:author="user" w:date="2017-05-10T11:05:00Z">
                  <w:rPr>
                    <w:del w:id="1429" w:author="user" w:date="2017-05-10T11:05:00Z"/>
                    <w:rFonts w:ascii="Times New Roman" w:eastAsia="Times New Roman" w:hAnsi="Times New Roman" w:cs="Times New Roman"/>
                    <w:sz w:val="20"/>
                    <w:szCs w:val="20"/>
                  </w:rPr>
                </w:rPrChange>
              </w:rPr>
            </w:pPr>
            <w:del w:id="1430" w:author="user" w:date="2017-05-10T11:05:00Z">
              <w:r w:rsidRPr="001637F4">
                <w:rPr>
                  <w:rFonts w:ascii="Times New Roman" w:eastAsia="Times New Roman" w:hAnsi="Times New Roman" w:cs="Times New Roman"/>
                  <w:sz w:val="20"/>
                  <w:szCs w:val="20"/>
                  <w:lang w:val="es-CL"/>
                  <w:rPrChange w:id="1431" w:author="user" w:date="2017-05-10T11:05:00Z">
                    <w:rPr>
                      <w:rFonts w:ascii="Times New Roman" w:eastAsia="Times New Roman" w:hAnsi="Times New Roman" w:cs="Times New Roman"/>
                      <w:sz w:val="20"/>
                      <w:szCs w:val="20"/>
                    </w:rPr>
                  </w:rPrChange>
                </w:rPr>
                <w:delText> </w:delText>
              </w:r>
            </w:del>
          </w:p>
        </w:tc>
      </w:tr>
      <w:tr w:rsidR="00A76BEF" w:rsidRPr="00AC5006" w:rsidDel="00C21883" w:rsidTr="002D5CE4">
        <w:trPr>
          <w:trHeight w:val="373"/>
          <w:del w:id="1432" w:author="user" w:date="2017-05-10T11:05:00Z"/>
          <w:trPrChange w:id="1433" w:author="user" w:date="2017-05-10T09:34:00Z">
            <w:trPr>
              <w:trHeight w:val="285"/>
            </w:trPr>
          </w:trPrChange>
        </w:trPr>
        <w:tc>
          <w:tcPr>
            <w:tcW w:w="2212" w:type="dxa"/>
            <w:tcBorders>
              <w:top w:val="nil"/>
              <w:left w:val="single" w:sz="4" w:space="0" w:color="auto"/>
              <w:bottom w:val="nil"/>
              <w:right w:val="nil"/>
            </w:tcBorders>
            <w:shd w:val="clear" w:color="000000" w:fill="FFFFFF"/>
            <w:noWrap/>
            <w:vAlign w:val="bottom"/>
            <w:hideMark/>
            <w:tcPrChange w:id="143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435" w:author="user" w:date="2017-05-10T11:05:00Z"/>
                <w:rFonts w:ascii="Times New Roman" w:eastAsia="Times New Roman" w:hAnsi="Times New Roman" w:cs="Times New Roman"/>
                <w:b/>
                <w:bCs/>
                <w:sz w:val="21"/>
                <w:szCs w:val="21"/>
                <w:lang w:val="es-CL"/>
                <w:rPrChange w:id="1436" w:author="user" w:date="2017-05-10T11:05:00Z">
                  <w:rPr>
                    <w:del w:id="1437" w:author="user" w:date="2017-05-10T11:05:00Z"/>
                    <w:rFonts w:ascii="Times New Roman" w:eastAsia="Times New Roman" w:hAnsi="Times New Roman" w:cs="Times New Roman"/>
                    <w:b/>
                    <w:bCs/>
                    <w:sz w:val="21"/>
                    <w:szCs w:val="21"/>
                  </w:rPr>
                </w:rPrChange>
              </w:rPr>
            </w:pPr>
            <w:del w:id="1438" w:author="user" w:date="2017-05-10T11:05:00Z">
              <w:r w:rsidRPr="001637F4">
                <w:rPr>
                  <w:rFonts w:ascii="Times New Roman" w:eastAsia="Times New Roman" w:hAnsi="Times New Roman" w:cs="Times New Roman"/>
                  <w:b/>
                  <w:bCs/>
                  <w:sz w:val="21"/>
                  <w:szCs w:val="21"/>
                  <w:lang w:val="es-CL"/>
                  <w:rPrChange w:id="1439" w:author="user" w:date="2017-05-10T11:05:00Z">
                    <w:rPr>
                      <w:rFonts w:ascii="Times New Roman" w:eastAsia="Times New Roman" w:hAnsi="Times New Roman" w:cs="Times New Roman"/>
                      <w:b/>
                      <w:bCs/>
                      <w:sz w:val="21"/>
                      <w:szCs w:val="21"/>
                    </w:rPr>
                  </w:rPrChange>
                </w:rPr>
                <w:delText>Exportaciones mundiales</w:delText>
              </w:r>
            </w:del>
          </w:p>
        </w:tc>
        <w:tc>
          <w:tcPr>
            <w:tcW w:w="277" w:type="dxa"/>
            <w:tcBorders>
              <w:top w:val="nil"/>
              <w:left w:val="nil"/>
              <w:bottom w:val="nil"/>
              <w:right w:val="nil"/>
            </w:tcBorders>
            <w:shd w:val="clear" w:color="000000" w:fill="FFFFFF"/>
            <w:noWrap/>
            <w:vAlign w:val="bottom"/>
            <w:hideMark/>
            <w:tcPrChange w:id="144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41" w:author="user" w:date="2017-05-10T11:05:00Z"/>
                <w:rFonts w:ascii="Times New Roman" w:eastAsia="Times New Roman" w:hAnsi="Times New Roman" w:cs="Times New Roman"/>
                <w:b/>
                <w:bCs/>
                <w:sz w:val="21"/>
                <w:szCs w:val="21"/>
                <w:lang w:val="es-CL"/>
                <w:rPrChange w:id="1442" w:author="user" w:date="2017-05-10T11:05:00Z">
                  <w:rPr>
                    <w:del w:id="1443" w:author="user" w:date="2017-05-10T11:05:00Z"/>
                    <w:rFonts w:ascii="Times New Roman" w:eastAsia="Times New Roman" w:hAnsi="Times New Roman" w:cs="Times New Roman"/>
                    <w:b/>
                    <w:bCs/>
                    <w:sz w:val="21"/>
                    <w:szCs w:val="21"/>
                  </w:rPr>
                </w:rPrChange>
              </w:rPr>
            </w:pPr>
            <w:del w:id="1444" w:author="user" w:date="2017-05-10T11:05:00Z">
              <w:r w:rsidRPr="001637F4">
                <w:rPr>
                  <w:rFonts w:ascii="Times New Roman" w:eastAsia="Times New Roman" w:hAnsi="Times New Roman" w:cs="Times New Roman"/>
                  <w:b/>
                  <w:bCs/>
                  <w:sz w:val="21"/>
                  <w:szCs w:val="21"/>
                  <w:lang w:val="es-CL"/>
                  <w:rPrChange w:id="1445" w:author="user" w:date="2017-05-10T11:05:00Z">
                    <w:rPr>
                      <w:rFonts w:ascii="Times New Roman" w:eastAsia="Times New Roman" w:hAnsi="Times New Roman" w:cs="Times New Roman"/>
                      <w:b/>
                      <w:bCs/>
                      <w:sz w:val="21"/>
                      <w:szCs w:val="21"/>
                    </w:rPr>
                  </w:rPrChange>
                </w:rPr>
                <w:delText> </w:delText>
              </w:r>
            </w:del>
          </w:p>
        </w:tc>
        <w:tc>
          <w:tcPr>
            <w:tcW w:w="881" w:type="dxa"/>
            <w:tcBorders>
              <w:top w:val="nil"/>
              <w:left w:val="nil"/>
              <w:bottom w:val="nil"/>
              <w:right w:val="nil"/>
            </w:tcBorders>
            <w:shd w:val="clear" w:color="000000" w:fill="FFFFFF"/>
            <w:noWrap/>
            <w:vAlign w:val="bottom"/>
            <w:hideMark/>
            <w:tcPrChange w:id="144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47" w:author="user" w:date="2017-05-10T11:05:00Z"/>
                <w:rFonts w:ascii="Times New Roman" w:eastAsia="Times New Roman" w:hAnsi="Times New Roman" w:cs="Times New Roman"/>
                <w:b/>
                <w:bCs/>
                <w:sz w:val="21"/>
                <w:szCs w:val="21"/>
                <w:lang w:val="es-CL"/>
                <w:rPrChange w:id="1448" w:author="user" w:date="2017-05-10T11:05:00Z">
                  <w:rPr>
                    <w:del w:id="1449" w:author="user" w:date="2017-05-10T11:05:00Z"/>
                    <w:rFonts w:ascii="Times New Roman" w:eastAsia="Times New Roman" w:hAnsi="Times New Roman" w:cs="Times New Roman"/>
                    <w:b/>
                    <w:bCs/>
                    <w:sz w:val="21"/>
                    <w:szCs w:val="21"/>
                  </w:rPr>
                </w:rPrChange>
              </w:rPr>
            </w:pPr>
            <w:del w:id="1450" w:author="user" w:date="2017-05-10T11:05:00Z">
              <w:r w:rsidRPr="001637F4">
                <w:rPr>
                  <w:rFonts w:ascii="Times New Roman" w:eastAsia="Times New Roman" w:hAnsi="Times New Roman" w:cs="Times New Roman"/>
                  <w:b/>
                  <w:bCs/>
                  <w:sz w:val="21"/>
                  <w:szCs w:val="21"/>
                  <w:lang w:val="es-CL"/>
                  <w:rPrChange w:id="1451" w:author="user" w:date="2017-05-10T11:05:00Z">
                    <w:rPr>
                      <w:rFonts w:ascii="Times New Roman" w:eastAsia="Times New Roman" w:hAnsi="Times New Roman" w:cs="Times New Roman"/>
                      <w:b/>
                      <w:bCs/>
                      <w:sz w:val="21"/>
                      <w:szCs w:val="21"/>
                    </w:rPr>
                  </w:rPrChange>
                </w:rPr>
                <w:delText>7.3</w:delText>
              </w:r>
            </w:del>
          </w:p>
        </w:tc>
        <w:tc>
          <w:tcPr>
            <w:tcW w:w="880" w:type="dxa"/>
            <w:tcBorders>
              <w:top w:val="nil"/>
              <w:left w:val="nil"/>
              <w:bottom w:val="nil"/>
              <w:right w:val="nil"/>
            </w:tcBorders>
            <w:shd w:val="clear" w:color="000000" w:fill="FFFFFF"/>
            <w:noWrap/>
            <w:vAlign w:val="bottom"/>
            <w:hideMark/>
            <w:tcPrChange w:id="14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53" w:author="user" w:date="2017-05-10T11:05:00Z"/>
                <w:rFonts w:ascii="Times New Roman" w:eastAsia="Times New Roman" w:hAnsi="Times New Roman" w:cs="Times New Roman"/>
                <w:b/>
                <w:bCs/>
                <w:sz w:val="21"/>
                <w:szCs w:val="21"/>
                <w:lang w:val="es-CL"/>
                <w:rPrChange w:id="1454" w:author="user" w:date="2017-05-10T11:05:00Z">
                  <w:rPr>
                    <w:del w:id="1455" w:author="user" w:date="2017-05-10T11:05:00Z"/>
                    <w:rFonts w:ascii="Times New Roman" w:eastAsia="Times New Roman" w:hAnsi="Times New Roman" w:cs="Times New Roman"/>
                    <w:b/>
                    <w:bCs/>
                    <w:sz w:val="21"/>
                    <w:szCs w:val="21"/>
                  </w:rPr>
                </w:rPrChange>
              </w:rPr>
            </w:pPr>
            <w:del w:id="1456" w:author="user" w:date="2017-05-10T11:05:00Z">
              <w:r w:rsidRPr="001637F4">
                <w:rPr>
                  <w:rFonts w:ascii="Times New Roman" w:eastAsia="Times New Roman" w:hAnsi="Times New Roman" w:cs="Times New Roman"/>
                  <w:b/>
                  <w:bCs/>
                  <w:sz w:val="21"/>
                  <w:szCs w:val="21"/>
                  <w:lang w:val="es-CL"/>
                  <w:rPrChange w:id="1457" w:author="user" w:date="2017-05-10T11:05:00Z">
                    <w:rPr>
                      <w:rFonts w:ascii="Times New Roman" w:eastAsia="Times New Roman" w:hAnsi="Times New Roman" w:cs="Times New Roman"/>
                      <w:b/>
                      <w:bCs/>
                      <w:sz w:val="21"/>
                      <w:szCs w:val="21"/>
                    </w:rPr>
                  </w:rPrChange>
                </w:rPr>
                <w:delText>8.1</w:delText>
              </w:r>
            </w:del>
          </w:p>
        </w:tc>
        <w:tc>
          <w:tcPr>
            <w:tcW w:w="880" w:type="dxa"/>
            <w:tcBorders>
              <w:top w:val="nil"/>
              <w:left w:val="nil"/>
              <w:bottom w:val="nil"/>
              <w:right w:val="nil"/>
            </w:tcBorders>
            <w:shd w:val="clear" w:color="000000" w:fill="FFFFFF"/>
            <w:noWrap/>
            <w:vAlign w:val="bottom"/>
            <w:hideMark/>
            <w:tcPrChange w:id="14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59" w:author="user" w:date="2017-05-10T11:05:00Z"/>
                <w:rFonts w:ascii="Times New Roman" w:eastAsia="Times New Roman" w:hAnsi="Times New Roman" w:cs="Times New Roman"/>
                <w:b/>
                <w:bCs/>
                <w:sz w:val="21"/>
                <w:szCs w:val="21"/>
                <w:lang w:val="es-CL"/>
                <w:rPrChange w:id="1460" w:author="user" w:date="2017-05-10T11:05:00Z">
                  <w:rPr>
                    <w:del w:id="1461" w:author="user" w:date="2017-05-10T11:05:00Z"/>
                    <w:rFonts w:ascii="Times New Roman" w:eastAsia="Times New Roman" w:hAnsi="Times New Roman" w:cs="Times New Roman"/>
                    <w:b/>
                    <w:bCs/>
                    <w:sz w:val="21"/>
                    <w:szCs w:val="21"/>
                  </w:rPr>
                </w:rPrChange>
              </w:rPr>
            </w:pPr>
            <w:del w:id="1462" w:author="user" w:date="2017-05-10T11:05:00Z">
              <w:r w:rsidRPr="001637F4">
                <w:rPr>
                  <w:rFonts w:ascii="Times New Roman" w:eastAsia="Times New Roman" w:hAnsi="Times New Roman" w:cs="Times New Roman"/>
                  <w:b/>
                  <w:bCs/>
                  <w:sz w:val="21"/>
                  <w:szCs w:val="21"/>
                  <w:lang w:val="es-CL"/>
                  <w:rPrChange w:id="1463" w:author="user" w:date="2017-05-10T11:05:00Z">
                    <w:rPr>
                      <w:rFonts w:ascii="Times New Roman" w:eastAsia="Times New Roman" w:hAnsi="Times New Roman" w:cs="Times New Roman"/>
                      <w:b/>
                      <w:bCs/>
                      <w:sz w:val="21"/>
                      <w:szCs w:val="21"/>
                    </w:rPr>
                  </w:rPrChange>
                </w:rPr>
                <w:delText>5.8</w:delText>
              </w:r>
            </w:del>
          </w:p>
        </w:tc>
        <w:tc>
          <w:tcPr>
            <w:tcW w:w="880" w:type="dxa"/>
            <w:tcBorders>
              <w:top w:val="nil"/>
              <w:left w:val="nil"/>
              <w:bottom w:val="nil"/>
              <w:right w:val="nil"/>
            </w:tcBorders>
            <w:shd w:val="clear" w:color="000000" w:fill="FFFFFF"/>
            <w:noWrap/>
            <w:vAlign w:val="bottom"/>
            <w:hideMark/>
            <w:tcPrChange w:id="14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65" w:author="user" w:date="2017-05-10T11:05:00Z"/>
                <w:rFonts w:ascii="Times New Roman" w:eastAsia="Times New Roman" w:hAnsi="Times New Roman" w:cs="Times New Roman"/>
                <w:b/>
                <w:bCs/>
                <w:sz w:val="21"/>
                <w:szCs w:val="21"/>
                <w:lang w:val="es-CL"/>
                <w:rPrChange w:id="1466" w:author="user" w:date="2017-05-10T11:05:00Z">
                  <w:rPr>
                    <w:del w:id="1467" w:author="user" w:date="2017-05-10T11:05:00Z"/>
                    <w:rFonts w:ascii="Times New Roman" w:eastAsia="Times New Roman" w:hAnsi="Times New Roman" w:cs="Times New Roman"/>
                    <w:b/>
                    <w:bCs/>
                    <w:sz w:val="21"/>
                    <w:szCs w:val="21"/>
                  </w:rPr>
                </w:rPrChange>
              </w:rPr>
            </w:pPr>
            <w:del w:id="1468" w:author="user" w:date="2017-05-10T11:05:00Z">
              <w:r w:rsidRPr="001637F4">
                <w:rPr>
                  <w:rFonts w:ascii="Times New Roman" w:eastAsia="Times New Roman" w:hAnsi="Times New Roman" w:cs="Times New Roman"/>
                  <w:b/>
                  <w:bCs/>
                  <w:sz w:val="21"/>
                  <w:szCs w:val="21"/>
                  <w:lang w:val="es-CL"/>
                  <w:rPrChange w:id="1469" w:author="user" w:date="2017-05-10T11:05:00Z">
                    <w:rPr>
                      <w:rFonts w:ascii="Times New Roman" w:eastAsia="Times New Roman" w:hAnsi="Times New Roman" w:cs="Times New Roman"/>
                      <w:b/>
                      <w:bCs/>
                      <w:sz w:val="21"/>
                      <w:szCs w:val="21"/>
                    </w:rPr>
                  </w:rPrChange>
                </w:rPr>
                <w:delText>3.0</w:delText>
              </w:r>
            </w:del>
          </w:p>
        </w:tc>
        <w:tc>
          <w:tcPr>
            <w:tcW w:w="880" w:type="dxa"/>
            <w:tcBorders>
              <w:top w:val="nil"/>
              <w:left w:val="nil"/>
              <w:bottom w:val="nil"/>
              <w:right w:val="nil"/>
            </w:tcBorders>
            <w:shd w:val="clear" w:color="000000" w:fill="FFFFFF"/>
            <w:noWrap/>
            <w:vAlign w:val="bottom"/>
            <w:hideMark/>
            <w:tcPrChange w:id="147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71" w:author="user" w:date="2017-05-10T11:05:00Z"/>
                <w:rFonts w:ascii="Times New Roman" w:eastAsia="Times New Roman" w:hAnsi="Times New Roman" w:cs="Times New Roman"/>
                <w:b/>
                <w:bCs/>
                <w:sz w:val="21"/>
                <w:szCs w:val="21"/>
                <w:lang w:val="es-CL"/>
                <w:rPrChange w:id="1472" w:author="user" w:date="2017-05-10T11:05:00Z">
                  <w:rPr>
                    <w:del w:id="1473" w:author="user" w:date="2017-05-10T11:05:00Z"/>
                    <w:rFonts w:ascii="Times New Roman" w:eastAsia="Times New Roman" w:hAnsi="Times New Roman" w:cs="Times New Roman"/>
                    <w:b/>
                    <w:bCs/>
                    <w:sz w:val="21"/>
                    <w:szCs w:val="21"/>
                  </w:rPr>
                </w:rPrChange>
              </w:rPr>
            </w:pPr>
            <w:del w:id="1474" w:author="user" w:date="2017-05-10T11:05:00Z">
              <w:r w:rsidRPr="001637F4">
                <w:rPr>
                  <w:rFonts w:ascii="Times New Roman" w:eastAsia="Times New Roman" w:hAnsi="Times New Roman" w:cs="Times New Roman"/>
                  <w:b/>
                  <w:bCs/>
                  <w:sz w:val="21"/>
                  <w:szCs w:val="21"/>
                  <w:lang w:val="es-CL"/>
                  <w:rPrChange w:id="1475" w:author="user" w:date="2017-05-10T11:05:00Z">
                    <w:rPr>
                      <w:rFonts w:ascii="Times New Roman" w:eastAsia="Times New Roman" w:hAnsi="Times New Roman" w:cs="Times New Roman"/>
                      <w:b/>
                      <w:bCs/>
                      <w:sz w:val="21"/>
                      <w:szCs w:val="21"/>
                    </w:rPr>
                  </w:rPrChange>
                </w:rPr>
                <w:delText>7.8</w:delText>
              </w:r>
            </w:del>
          </w:p>
        </w:tc>
        <w:tc>
          <w:tcPr>
            <w:tcW w:w="880" w:type="dxa"/>
            <w:tcBorders>
              <w:top w:val="nil"/>
              <w:left w:val="nil"/>
              <w:bottom w:val="nil"/>
              <w:right w:val="single" w:sz="4" w:space="0" w:color="auto"/>
            </w:tcBorders>
            <w:shd w:val="clear" w:color="000000" w:fill="FFFFFF"/>
            <w:noWrap/>
            <w:vAlign w:val="bottom"/>
            <w:hideMark/>
            <w:tcPrChange w:id="147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477" w:author="user" w:date="2017-05-10T11:05:00Z"/>
                <w:rFonts w:ascii="Times New Roman" w:eastAsia="Times New Roman" w:hAnsi="Times New Roman" w:cs="Times New Roman"/>
                <w:b/>
                <w:bCs/>
                <w:sz w:val="21"/>
                <w:szCs w:val="21"/>
                <w:lang w:val="es-CL"/>
                <w:rPrChange w:id="1478" w:author="user" w:date="2017-05-10T11:05:00Z">
                  <w:rPr>
                    <w:del w:id="1479" w:author="user" w:date="2017-05-10T11:05:00Z"/>
                    <w:rFonts w:ascii="Times New Roman" w:eastAsia="Times New Roman" w:hAnsi="Times New Roman" w:cs="Times New Roman"/>
                    <w:b/>
                    <w:bCs/>
                    <w:sz w:val="21"/>
                    <w:szCs w:val="21"/>
                  </w:rPr>
                </w:rPrChange>
              </w:rPr>
            </w:pPr>
            <w:del w:id="1480" w:author="user" w:date="2017-05-10T11:05:00Z">
              <w:r w:rsidRPr="001637F4">
                <w:rPr>
                  <w:rFonts w:ascii="Times New Roman" w:eastAsia="Times New Roman" w:hAnsi="Times New Roman" w:cs="Times New Roman"/>
                  <w:b/>
                  <w:bCs/>
                  <w:sz w:val="21"/>
                  <w:szCs w:val="21"/>
                  <w:lang w:val="es-CL"/>
                  <w:rPrChange w:id="1481" w:author="user" w:date="2017-05-10T11:05:00Z">
                    <w:rPr>
                      <w:rFonts w:ascii="Times New Roman" w:eastAsia="Times New Roman" w:hAnsi="Times New Roman" w:cs="Times New Roman"/>
                      <w:b/>
                      <w:bCs/>
                      <w:sz w:val="21"/>
                      <w:szCs w:val="21"/>
                    </w:rPr>
                  </w:rPrChange>
                </w:rPr>
                <w:delText>4.8</w:delText>
              </w:r>
            </w:del>
          </w:p>
        </w:tc>
      </w:tr>
      <w:tr w:rsidR="00A76BEF" w:rsidRPr="00AC5006" w:rsidDel="00C21883" w:rsidTr="002D5CE4">
        <w:trPr>
          <w:trHeight w:val="353"/>
          <w:del w:id="1482" w:author="user" w:date="2017-05-10T11:05:00Z"/>
          <w:trPrChange w:id="1483"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48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485" w:author="user" w:date="2017-05-10T11:05:00Z"/>
                <w:rFonts w:ascii="Times New Roman" w:eastAsia="Times New Roman" w:hAnsi="Times New Roman" w:cs="Times New Roman"/>
                <w:b/>
                <w:bCs/>
                <w:sz w:val="20"/>
                <w:szCs w:val="20"/>
                <w:lang w:val="es-CL"/>
                <w:rPrChange w:id="1486" w:author="user" w:date="2017-05-10T11:05:00Z">
                  <w:rPr>
                    <w:del w:id="1487" w:author="user" w:date="2017-05-10T11:05:00Z"/>
                    <w:rFonts w:ascii="Times New Roman" w:eastAsia="Times New Roman" w:hAnsi="Times New Roman" w:cs="Times New Roman"/>
                    <w:b/>
                    <w:bCs/>
                    <w:sz w:val="20"/>
                    <w:szCs w:val="20"/>
                  </w:rPr>
                </w:rPrChange>
              </w:rPr>
            </w:pPr>
            <w:del w:id="1488" w:author="user" w:date="2017-05-10T11:05:00Z">
              <w:r w:rsidRPr="001637F4">
                <w:rPr>
                  <w:rFonts w:ascii="Times New Roman" w:eastAsia="Times New Roman" w:hAnsi="Times New Roman" w:cs="Times New Roman"/>
                  <w:b/>
                  <w:bCs/>
                  <w:sz w:val="20"/>
                  <w:szCs w:val="20"/>
                  <w:lang w:val="es-CL"/>
                  <w:rPrChange w:id="1489" w:author="user" w:date="2017-05-10T11:05:00Z">
                    <w:rPr>
                      <w:rFonts w:ascii="Times New Roman" w:eastAsia="Times New Roman" w:hAnsi="Times New Roman" w:cs="Times New Roman"/>
                      <w:b/>
                      <w:bCs/>
                      <w:sz w:val="20"/>
                      <w:szCs w:val="20"/>
                    </w:rPr>
                  </w:rPrChange>
                </w:rPr>
                <w:delText xml:space="preserve">    Economías Industrializadas</w:delText>
              </w:r>
            </w:del>
          </w:p>
        </w:tc>
        <w:tc>
          <w:tcPr>
            <w:tcW w:w="277" w:type="dxa"/>
            <w:tcBorders>
              <w:top w:val="nil"/>
              <w:left w:val="nil"/>
              <w:bottom w:val="nil"/>
              <w:right w:val="nil"/>
            </w:tcBorders>
            <w:shd w:val="clear" w:color="000000" w:fill="FFFFFF"/>
            <w:noWrap/>
            <w:vAlign w:val="bottom"/>
            <w:hideMark/>
            <w:tcPrChange w:id="149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491" w:author="user" w:date="2017-05-10T11:05:00Z"/>
                <w:rFonts w:ascii="Times New Roman" w:eastAsia="Times New Roman" w:hAnsi="Times New Roman" w:cs="Times New Roman"/>
                <w:sz w:val="20"/>
                <w:szCs w:val="20"/>
                <w:lang w:val="es-CL"/>
                <w:rPrChange w:id="1492" w:author="user" w:date="2017-05-10T11:05:00Z">
                  <w:rPr>
                    <w:del w:id="1493" w:author="user" w:date="2017-05-10T11:05:00Z"/>
                    <w:rFonts w:ascii="Times New Roman" w:eastAsia="Times New Roman" w:hAnsi="Times New Roman" w:cs="Times New Roman"/>
                    <w:sz w:val="20"/>
                    <w:szCs w:val="20"/>
                  </w:rPr>
                </w:rPrChange>
              </w:rPr>
            </w:pPr>
            <w:del w:id="1494" w:author="user" w:date="2017-05-10T11:05:00Z">
              <w:r w:rsidRPr="001637F4">
                <w:rPr>
                  <w:rFonts w:ascii="Times New Roman" w:eastAsia="Times New Roman" w:hAnsi="Times New Roman" w:cs="Times New Roman"/>
                  <w:sz w:val="20"/>
                  <w:szCs w:val="20"/>
                  <w:lang w:val="es-CL"/>
                  <w:rPrChange w:id="1495"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49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497" w:author="user" w:date="2017-05-10T11:05:00Z"/>
                <w:rFonts w:ascii="Times New Roman" w:eastAsia="Times New Roman" w:hAnsi="Times New Roman" w:cs="Times New Roman"/>
                <w:sz w:val="20"/>
                <w:szCs w:val="20"/>
                <w:lang w:val="es-CL"/>
                <w:rPrChange w:id="1498" w:author="user" w:date="2017-05-10T11:05:00Z">
                  <w:rPr>
                    <w:del w:id="1499" w:author="user" w:date="2017-05-10T11:05:00Z"/>
                    <w:rFonts w:ascii="Times New Roman" w:eastAsia="Times New Roman" w:hAnsi="Times New Roman" w:cs="Times New Roman"/>
                    <w:sz w:val="20"/>
                    <w:szCs w:val="20"/>
                  </w:rPr>
                </w:rPrChange>
              </w:rPr>
            </w:pPr>
            <w:del w:id="1500" w:author="user" w:date="2017-05-10T11:05:00Z">
              <w:r w:rsidRPr="001637F4">
                <w:rPr>
                  <w:rFonts w:ascii="Times New Roman" w:eastAsia="Times New Roman" w:hAnsi="Times New Roman" w:cs="Times New Roman"/>
                  <w:sz w:val="20"/>
                  <w:szCs w:val="20"/>
                  <w:lang w:val="es-CL"/>
                  <w:rPrChange w:id="1501" w:author="user" w:date="2017-05-10T11:05:00Z">
                    <w:rPr>
                      <w:rFonts w:ascii="Times New Roman" w:eastAsia="Times New Roman" w:hAnsi="Times New Roman" w:cs="Times New Roman"/>
                      <w:sz w:val="20"/>
                      <w:szCs w:val="20"/>
                    </w:rPr>
                  </w:rPrChange>
                </w:rPr>
                <w:delText>6.2</w:delText>
              </w:r>
            </w:del>
          </w:p>
        </w:tc>
        <w:tc>
          <w:tcPr>
            <w:tcW w:w="880" w:type="dxa"/>
            <w:tcBorders>
              <w:top w:val="nil"/>
              <w:left w:val="nil"/>
              <w:bottom w:val="nil"/>
              <w:right w:val="nil"/>
            </w:tcBorders>
            <w:shd w:val="clear" w:color="000000" w:fill="FFFFFF"/>
            <w:noWrap/>
            <w:vAlign w:val="bottom"/>
            <w:hideMark/>
            <w:tcPrChange w:id="15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03" w:author="user" w:date="2017-05-10T11:05:00Z"/>
                <w:rFonts w:ascii="Times New Roman" w:eastAsia="Times New Roman" w:hAnsi="Times New Roman" w:cs="Times New Roman"/>
                <w:sz w:val="20"/>
                <w:szCs w:val="20"/>
                <w:lang w:val="es-CL"/>
                <w:rPrChange w:id="1504" w:author="user" w:date="2017-05-10T11:05:00Z">
                  <w:rPr>
                    <w:del w:id="1505" w:author="user" w:date="2017-05-10T11:05:00Z"/>
                    <w:rFonts w:ascii="Times New Roman" w:eastAsia="Times New Roman" w:hAnsi="Times New Roman" w:cs="Times New Roman"/>
                    <w:sz w:val="20"/>
                    <w:szCs w:val="20"/>
                  </w:rPr>
                </w:rPrChange>
              </w:rPr>
            </w:pPr>
            <w:del w:id="1506" w:author="user" w:date="2017-05-10T11:05:00Z">
              <w:r w:rsidRPr="001637F4">
                <w:rPr>
                  <w:rFonts w:ascii="Times New Roman" w:eastAsia="Times New Roman" w:hAnsi="Times New Roman" w:cs="Times New Roman"/>
                  <w:sz w:val="20"/>
                  <w:szCs w:val="20"/>
                  <w:lang w:val="es-CL"/>
                  <w:rPrChange w:id="1507" w:author="user" w:date="2017-05-10T11:05:00Z">
                    <w:rPr>
                      <w:rFonts w:ascii="Times New Roman" w:eastAsia="Times New Roman" w:hAnsi="Times New Roman" w:cs="Times New Roman"/>
                      <w:sz w:val="20"/>
                      <w:szCs w:val="20"/>
                    </w:rPr>
                  </w:rPrChange>
                </w:rPr>
                <w:delText>7.6</w:delText>
              </w:r>
            </w:del>
          </w:p>
        </w:tc>
        <w:tc>
          <w:tcPr>
            <w:tcW w:w="880" w:type="dxa"/>
            <w:tcBorders>
              <w:top w:val="nil"/>
              <w:left w:val="nil"/>
              <w:bottom w:val="nil"/>
              <w:right w:val="nil"/>
            </w:tcBorders>
            <w:shd w:val="clear" w:color="000000" w:fill="FFFFFF"/>
            <w:noWrap/>
            <w:vAlign w:val="bottom"/>
            <w:hideMark/>
            <w:tcPrChange w:id="15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09" w:author="user" w:date="2017-05-10T11:05:00Z"/>
                <w:rFonts w:ascii="Times New Roman" w:eastAsia="Times New Roman" w:hAnsi="Times New Roman" w:cs="Times New Roman"/>
                <w:sz w:val="20"/>
                <w:szCs w:val="20"/>
                <w:lang w:val="es-CL"/>
                <w:rPrChange w:id="1510" w:author="user" w:date="2017-05-10T11:05:00Z">
                  <w:rPr>
                    <w:del w:id="1511" w:author="user" w:date="2017-05-10T11:05:00Z"/>
                    <w:rFonts w:ascii="Times New Roman" w:eastAsia="Times New Roman" w:hAnsi="Times New Roman" w:cs="Times New Roman"/>
                    <w:sz w:val="20"/>
                    <w:szCs w:val="20"/>
                  </w:rPr>
                </w:rPrChange>
              </w:rPr>
            </w:pPr>
            <w:del w:id="1512" w:author="user" w:date="2017-05-10T11:05:00Z">
              <w:r w:rsidRPr="001637F4">
                <w:rPr>
                  <w:rFonts w:ascii="Times New Roman" w:eastAsia="Times New Roman" w:hAnsi="Times New Roman" w:cs="Times New Roman"/>
                  <w:sz w:val="20"/>
                  <w:szCs w:val="20"/>
                  <w:lang w:val="es-CL"/>
                  <w:rPrChange w:id="1513"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5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15" w:author="user" w:date="2017-05-10T11:05:00Z"/>
                <w:rFonts w:ascii="Times New Roman" w:eastAsia="Times New Roman" w:hAnsi="Times New Roman" w:cs="Times New Roman"/>
                <w:sz w:val="20"/>
                <w:szCs w:val="20"/>
                <w:lang w:val="es-CL"/>
                <w:rPrChange w:id="1516" w:author="user" w:date="2017-05-10T11:05:00Z">
                  <w:rPr>
                    <w:del w:id="1517" w:author="user" w:date="2017-05-10T11:05:00Z"/>
                    <w:rFonts w:ascii="Times New Roman" w:eastAsia="Times New Roman" w:hAnsi="Times New Roman" w:cs="Times New Roman"/>
                    <w:sz w:val="20"/>
                    <w:szCs w:val="20"/>
                  </w:rPr>
                </w:rPrChange>
              </w:rPr>
            </w:pPr>
            <w:del w:id="1518" w:author="user" w:date="2017-05-10T11:05:00Z">
              <w:r w:rsidRPr="001637F4">
                <w:rPr>
                  <w:rFonts w:ascii="Times New Roman" w:eastAsia="Times New Roman" w:hAnsi="Times New Roman" w:cs="Times New Roman"/>
                  <w:sz w:val="20"/>
                  <w:szCs w:val="20"/>
                  <w:lang w:val="es-CL"/>
                  <w:rPrChange w:id="1519"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52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21" w:author="user" w:date="2017-05-10T11:05:00Z"/>
                <w:rFonts w:ascii="Times New Roman" w:eastAsia="Times New Roman" w:hAnsi="Times New Roman" w:cs="Times New Roman"/>
                <w:sz w:val="20"/>
                <w:szCs w:val="20"/>
                <w:lang w:val="es-CL"/>
                <w:rPrChange w:id="1522" w:author="user" w:date="2017-05-10T11:05:00Z">
                  <w:rPr>
                    <w:del w:id="1523" w:author="user" w:date="2017-05-10T11:05:00Z"/>
                    <w:rFonts w:ascii="Times New Roman" w:eastAsia="Times New Roman" w:hAnsi="Times New Roman" w:cs="Times New Roman"/>
                    <w:sz w:val="20"/>
                    <w:szCs w:val="20"/>
                  </w:rPr>
                </w:rPrChange>
              </w:rPr>
            </w:pPr>
            <w:del w:id="1524" w:author="user" w:date="2017-05-10T11:05:00Z">
              <w:r w:rsidRPr="001637F4">
                <w:rPr>
                  <w:rFonts w:ascii="Times New Roman" w:eastAsia="Times New Roman" w:hAnsi="Times New Roman" w:cs="Times New Roman"/>
                  <w:sz w:val="20"/>
                  <w:szCs w:val="20"/>
                  <w:lang w:val="es-CL"/>
                  <w:rPrChange w:id="1525" w:author="user" w:date="2017-05-10T11:05:00Z">
                    <w:rPr>
                      <w:rFonts w:ascii="Times New Roman" w:eastAsia="Times New Roman" w:hAnsi="Times New Roman" w:cs="Times New Roman"/>
                      <w:sz w:val="20"/>
                      <w:szCs w:val="20"/>
                    </w:rPr>
                  </w:rPrChange>
                </w:rPr>
                <w:delText>7.0</w:delText>
              </w:r>
            </w:del>
          </w:p>
        </w:tc>
        <w:tc>
          <w:tcPr>
            <w:tcW w:w="880" w:type="dxa"/>
            <w:tcBorders>
              <w:top w:val="nil"/>
              <w:left w:val="nil"/>
              <w:bottom w:val="nil"/>
              <w:right w:val="single" w:sz="4" w:space="0" w:color="auto"/>
            </w:tcBorders>
            <w:shd w:val="clear" w:color="000000" w:fill="FFFFFF"/>
            <w:noWrap/>
            <w:vAlign w:val="bottom"/>
            <w:hideMark/>
            <w:tcPrChange w:id="152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527" w:author="user" w:date="2017-05-10T11:05:00Z"/>
                <w:rFonts w:ascii="Times New Roman" w:eastAsia="Times New Roman" w:hAnsi="Times New Roman" w:cs="Times New Roman"/>
                <w:sz w:val="20"/>
                <w:szCs w:val="20"/>
                <w:lang w:val="es-CL"/>
                <w:rPrChange w:id="1528" w:author="user" w:date="2017-05-10T11:05:00Z">
                  <w:rPr>
                    <w:del w:id="1529" w:author="user" w:date="2017-05-10T11:05:00Z"/>
                    <w:rFonts w:ascii="Times New Roman" w:eastAsia="Times New Roman" w:hAnsi="Times New Roman" w:cs="Times New Roman"/>
                    <w:sz w:val="20"/>
                    <w:szCs w:val="20"/>
                  </w:rPr>
                </w:rPrChange>
              </w:rPr>
            </w:pPr>
            <w:del w:id="1530" w:author="user" w:date="2017-05-10T11:05:00Z">
              <w:r w:rsidRPr="001637F4">
                <w:rPr>
                  <w:rFonts w:ascii="Times New Roman" w:eastAsia="Times New Roman" w:hAnsi="Times New Roman" w:cs="Times New Roman"/>
                  <w:sz w:val="20"/>
                  <w:szCs w:val="20"/>
                  <w:lang w:val="es-CL"/>
                  <w:rPrChange w:id="1531" w:author="user" w:date="2017-05-10T11:05:00Z">
                    <w:rPr>
                      <w:rFonts w:ascii="Times New Roman" w:eastAsia="Times New Roman" w:hAnsi="Times New Roman" w:cs="Times New Roman"/>
                      <w:sz w:val="20"/>
                      <w:szCs w:val="20"/>
                    </w:rPr>
                  </w:rPrChange>
                </w:rPr>
                <w:delText>2.6</w:delText>
              </w:r>
            </w:del>
          </w:p>
        </w:tc>
      </w:tr>
      <w:tr w:rsidR="00A76BEF" w:rsidRPr="00AC5006" w:rsidDel="00C21883" w:rsidTr="002D5CE4">
        <w:trPr>
          <w:trHeight w:val="353"/>
          <w:del w:id="1532" w:author="user" w:date="2017-05-10T11:05:00Z"/>
          <w:trPrChange w:id="1533"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3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535" w:author="user" w:date="2017-05-10T11:05:00Z"/>
                <w:rFonts w:ascii="Times New Roman" w:eastAsia="Times New Roman" w:hAnsi="Times New Roman" w:cs="Times New Roman"/>
                <w:sz w:val="20"/>
                <w:szCs w:val="20"/>
                <w:lang w:val="es-CL"/>
                <w:rPrChange w:id="1536" w:author="user" w:date="2017-05-10T11:05:00Z">
                  <w:rPr>
                    <w:del w:id="1537" w:author="user" w:date="2017-05-10T11:05:00Z"/>
                    <w:rFonts w:ascii="Times New Roman" w:eastAsia="Times New Roman" w:hAnsi="Times New Roman" w:cs="Times New Roman"/>
                    <w:sz w:val="20"/>
                    <w:szCs w:val="20"/>
                  </w:rPr>
                </w:rPrChange>
              </w:rPr>
            </w:pPr>
            <w:del w:id="1538" w:author="user" w:date="2017-05-10T11:05:00Z">
              <w:r w:rsidRPr="001637F4">
                <w:rPr>
                  <w:rFonts w:ascii="Times New Roman" w:eastAsia="Times New Roman" w:hAnsi="Times New Roman" w:cs="Times New Roman"/>
                  <w:sz w:val="20"/>
                  <w:szCs w:val="20"/>
                  <w:lang w:val="es-CL"/>
                  <w:rPrChange w:id="1539" w:author="user" w:date="2017-05-10T11:05:00Z">
                    <w:rPr>
                      <w:rFonts w:ascii="Times New Roman" w:eastAsia="Times New Roman" w:hAnsi="Times New Roman" w:cs="Times New Roman"/>
                      <w:sz w:val="20"/>
                      <w:szCs w:val="20"/>
                    </w:rPr>
                  </w:rPrChange>
                </w:rPr>
                <w:delText xml:space="preserve">    Estados Unidos</w:delText>
              </w:r>
            </w:del>
          </w:p>
        </w:tc>
        <w:tc>
          <w:tcPr>
            <w:tcW w:w="277" w:type="dxa"/>
            <w:tcBorders>
              <w:top w:val="nil"/>
              <w:left w:val="nil"/>
              <w:bottom w:val="nil"/>
              <w:right w:val="nil"/>
            </w:tcBorders>
            <w:shd w:val="clear" w:color="000000" w:fill="FFFFFF"/>
            <w:noWrap/>
            <w:vAlign w:val="bottom"/>
            <w:hideMark/>
            <w:tcPrChange w:id="154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541" w:author="user" w:date="2017-05-10T11:05:00Z"/>
                <w:rFonts w:ascii="Times New Roman" w:eastAsia="Times New Roman" w:hAnsi="Times New Roman" w:cs="Times New Roman"/>
                <w:sz w:val="20"/>
                <w:szCs w:val="20"/>
                <w:lang w:val="es-CL"/>
                <w:rPrChange w:id="1542" w:author="user" w:date="2017-05-10T11:05:00Z">
                  <w:rPr>
                    <w:del w:id="1543" w:author="user" w:date="2017-05-10T11:05:00Z"/>
                    <w:rFonts w:ascii="Times New Roman" w:eastAsia="Times New Roman" w:hAnsi="Times New Roman" w:cs="Times New Roman"/>
                    <w:sz w:val="20"/>
                    <w:szCs w:val="20"/>
                  </w:rPr>
                </w:rPrChange>
              </w:rPr>
            </w:pPr>
            <w:del w:id="1544" w:author="user" w:date="2017-05-10T11:05:00Z">
              <w:r w:rsidRPr="001637F4">
                <w:rPr>
                  <w:rFonts w:ascii="Times New Roman" w:eastAsia="Times New Roman" w:hAnsi="Times New Roman" w:cs="Times New Roman"/>
                  <w:sz w:val="20"/>
                  <w:szCs w:val="20"/>
                  <w:lang w:val="es-CL"/>
                  <w:rPrChange w:id="1545"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4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47" w:author="user" w:date="2017-05-10T11:05:00Z"/>
                <w:rFonts w:ascii="Times New Roman" w:eastAsia="Times New Roman" w:hAnsi="Times New Roman" w:cs="Times New Roman"/>
                <w:sz w:val="20"/>
                <w:szCs w:val="20"/>
                <w:lang w:val="es-CL"/>
                <w:rPrChange w:id="1548" w:author="user" w:date="2017-05-10T11:05:00Z">
                  <w:rPr>
                    <w:del w:id="1549" w:author="user" w:date="2017-05-10T11:05:00Z"/>
                    <w:rFonts w:ascii="Times New Roman" w:eastAsia="Times New Roman" w:hAnsi="Times New Roman" w:cs="Times New Roman"/>
                    <w:sz w:val="20"/>
                    <w:szCs w:val="20"/>
                  </w:rPr>
                </w:rPrChange>
              </w:rPr>
            </w:pPr>
            <w:del w:id="1550" w:author="user" w:date="2017-05-10T11:05:00Z">
              <w:r w:rsidRPr="001637F4">
                <w:rPr>
                  <w:rFonts w:ascii="Times New Roman" w:eastAsia="Times New Roman" w:hAnsi="Times New Roman" w:cs="Times New Roman"/>
                  <w:sz w:val="20"/>
                  <w:szCs w:val="20"/>
                  <w:lang w:val="es-CL"/>
                  <w:rPrChange w:id="1551" w:author="user" w:date="2017-05-10T11:05:00Z">
                    <w:rPr>
                      <w:rFonts w:ascii="Times New Roman" w:eastAsia="Times New Roman" w:hAnsi="Times New Roman" w:cs="Times New Roman"/>
                      <w:sz w:val="20"/>
                      <w:szCs w:val="20"/>
                    </w:rPr>
                  </w:rPrChange>
                </w:rPr>
                <w:delText>8.6</w:delText>
              </w:r>
            </w:del>
          </w:p>
        </w:tc>
        <w:tc>
          <w:tcPr>
            <w:tcW w:w="880" w:type="dxa"/>
            <w:tcBorders>
              <w:top w:val="nil"/>
              <w:left w:val="nil"/>
              <w:bottom w:val="nil"/>
              <w:right w:val="nil"/>
            </w:tcBorders>
            <w:shd w:val="clear" w:color="000000" w:fill="FFFFFF"/>
            <w:noWrap/>
            <w:vAlign w:val="bottom"/>
            <w:hideMark/>
            <w:tcPrChange w:id="15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53" w:author="user" w:date="2017-05-10T11:05:00Z"/>
                <w:rFonts w:ascii="Times New Roman" w:eastAsia="Times New Roman" w:hAnsi="Times New Roman" w:cs="Times New Roman"/>
                <w:sz w:val="20"/>
                <w:szCs w:val="20"/>
                <w:lang w:val="es-CL"/>
                <w:rPrChange w:id="1554" w:author="user" w:date="2017-05-10T11:05:00Z">
                  <w:rPr>
                    <w:del w:id="1555" w:author="user" w:date="2017-05-10T11:05:00Z"/>
                    <w:rFonts w:ascii="Times New Roman" w:eastAsia="Times New Roman" w:hAnsi="Times New Roman" w:cs="Times New Roman"/>
                    <w:sz w:val="20"/>
                    <w:szCs w:val="20"/>
                  </w:rPr>
                </w:rPrChange>
              </w:rPr>
            </w:pPr>
            <w:del w:id="1556" w:author="user" w:date="2017-05-10T11:05:00Z">
              <w:r w:rsidRPr="001637F4">
                <w:rPr>
                  <w:rFonts w:ascii="Times New Roman" w:eastAsia="Times New Roman" w:hAnsi="Times New Roman" w:cs="Times New Roman"/>
                  <w:sz w:val="20"/>
                  <w:szCs w:val="20"/>
                  <w:lang w:val="es-CL"/>
                  <w:rPrChange w:id="1557" w:author="user" w:date="2017-05-10T11:05:00Z">
                    <w:rPr>
                      <w:rFonts w:ascii="Times New Roman" w:eastAsia="Times New Roman" w:hAnsi="Times New Roman" w:cs="Times New Roman"/>
                      <w:sz w:val="20"/>
                      <w:szCs w:val="20"/>
                    </w:rPr>
                  </w:rPrChange>
                </w:rPr>
                <w:delText>8.2</w:delText>
              </w:r>
            </w:del>
          </w:p>
        </w:tc>
        <w:tc>
          <w:tcPr>
            <w:tcW w:w="880" w:type="dxa"/>
            <w:tcBorders>
              <w:top w:val="nil"/>
              <w:left w:val="nil"/>
              <w:bottom w:val="nil"/>
              <w:right w:val="nil"/>
            </w:tcBorders>
            <w:shd w:val="clear" w:color="000000" w:fill="FFFFFF"/>
            <w:noWrap/>
            <w:vAlign w:val="bottom"/>
            <w:hideMark/>
            <w:tcPrChange w:id="15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59" w:author="user" w:date="2017-05-10T11:05:00Z"/>
                <w:rFonts w:ascii="Times New Roman" w:eastAsia="Times New Roman" w:hAnsi="Times New Roman" w:cs="Times New Roman"/>
                <w:sz w:val="20"/>
                <w:szCs w:val="20"/>
                <w:lang w:val="es-CL"/>
                <w:rPrChange w:id="1560" w:author="user" w:date="2017-05-10T11:05:00Z">
                  <w:rPr>
                    <w:del w:id="1561" w:author="user" w:date="2017-05-10T11:05:00Z"/>
                    <w:rFonts w:ascii="Times New Roman" w:eastAsia="Times New Roman" w:hAnsi="Times New Roman" w:cs="Times New Roman"/>
                    <w:sz w:val="20"/>
                    <w:szCs w:val="20"/>
                  </w:rPr>
                </w:rPrChange>
              </w:rPr>
            </w:pPr>
            <w:del w:id="1562" w:author="user" w:date="2017-05-10T11:05:00Z">
              <w:r w:rsidRPr="001637F4">
                <w:rPr>
                  <w:rFonts w:ascii="Times New Roman" w:eastAsia="Times New Roman" w:hAnsi="Times New Roman" w:cs="Times New Roman"/>
                  <w:sz w:val="20"/>
                  <w:szCs w:val="20"/>
                  <w:lang w:val="es-CL"/>
                  <w:rPrChange w:id="1563" w:author="user" w:date="2017-05-10T11:05:00Z">
                    <w:rPr>
                      <w:rFonts w:ascii="Times New Roman" w:eastAsia="Times New Roman" w:hAnsi="Times New Roman" w:cs="Times New Roman"/>
                      <w:sz w:val="20"/>
                      <w:szCs w:val="20"/>
                    </w:rPr>
                  </w:rPrChange>
                </w:rPr>
                <w:delText>3.7</w:delText>
              </w:r>
            </w:del>
          </w:p>
        </w:tc>
        <w:tc>
          <w:tcPr>
            <w:tcW w:w="880" w:type="dxa"/>
            <w:tcBorders>
              <w:top w:val="nil"/>
              <w:left w:val="nil"/>
              <w:bottom w:val="nil"/>
              <w:right w:val="nil"/>
            </w:tcBorders>
            <w:shd w:val="clear" w:color="000000" w:fill="FFFFFF"/>
            <w:noWrap/>
            <w:vAlign w:val="bottom"/>
            <w:hideMark/>
            <w:tcPrChange w:id="15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65" w:author="user" w:date="2017-05-10T11:05:00Z"/>
                <w:rFonts w:ascii="Times New Roman" w:eastAsia="Times New Roman" w:hAnsi="Times New Roman" w:cs="Times New Roman"/>
                <w:sz w:val="20"/>
                <w:szCs w:val="20"/>
                <w:lang w:val="es-CL"/>
                <w:rPrChange w:id="1566" w:author="user" w:date="2017-05-10T11:05:00Z">
                  <w:rPr>
                    <w:del w:id="1567" w:author="user" w:date="2017-05-10T11:05:00Z"/>
                    <w:rFonts w:ascii="Times New Roman" w:eastAsia="Times New Roman" w:hAnsi="Times New Roman" w:cs="Times New Roman"/>
                    <w:sz w:val="20"/>
                    <w:szCs w:val="20"/>
                  </w:rPr>
                </w:rPrChange>
              </w:rPr>
            </w:pPr>
            <w:del w:id="1568" w:author="user" w:date="2017-05-10T11:05:00Z">
              <w:r w:rsidRPr="001637F4">
                <w:rPr>
                  <w:rFonts w:ascii="Times New Roman" w:eastAsia="Times New Roman" w:hAnsi="Times New Roman" w:cs="Times New Roman"/>
                  <w:sz w:val="20"/>
                  <w:szCs w:val="20"/>
                  <w:lang w:val="es-CL"/>
                  <w:rPrChange w:id="1569" w:author="user" w:date="2017-05-10T11:05:00Z">
                    <w:rPr>
                      <w:rFonts w:ascii="Times New Roman" w:eastAsia="Times New Roman" w:hAnsi="Times New Roman" w:cs="Times New Roman"/>
                      <w:sz w:val="20"/>
                      <w:szCs w:val="20"/>
                    </w:rPr>
                  </w:rPrChange>
                </w:rPr>
                <w:delText>3.8</w:delText>
              </w:r>
            </w:del>
          </w:p>
        </w:tc>
        <w:tc>
          <w:tcPr>
            <w:tcW w:w="880" w:type="dxa"/>
            <w:tcBorders>
              <w:top w:val="nil"/>
              <w:left w:val="nil"/>
              <w:bottom w:val="nil"/>
              <w:right w:val="nil"/>
            </w:tcBorders>
            <w:shd w:val="clear" w:color="000000" w:fill="FFFFFF"/>
            <w:noWrap/>
            <w:vAlign w:val="bottom"/>
            <w:hideMark/>
            <w:tcPrChange w:id="157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71" w:author="user" w:date="2017-05-10T11:05:00Z"/>
                <w:rFonts w:ascii="Times New Roman" w:eastAsia="Times New Roman" w:hAnsi="Times New Roman" w:cs="Times New Roman"/>
                <w:sz w:val="20"/>
                <w:szCs w:val="20"/>
                <w:lang w:val="es-CL"/>
                <w:rPrChange w:id="1572" w:author="user" w:date="2017-05-10T11:05:00Z">
                  <w:rPr>
                    <w:del w:id="1573" w:author="user" w:date="2017-05-10T11:05:00Z"/>
                    <w:rFonts w:ascii="Times New Roman" w:eastAsia="Times New Roman" w:hAnsi="Times New Roman" w:cs="Times New Roman"/>
                    <w:sz w:val="20"/>
                    <w:szCs w:val="20"/>
                  </w:rPr>
                </w:rPrChange>
              </w:rPr>
            </w:pPr>
            <w:del w:id="1574" w:author="user" w:date="2017-05-10T11:05:00Z">
              <w:r w:rsidRPr="001637F4">
                <w:rPr>
                  <w:rFonts w:ascii="Times New Roman" w:eastAsia="Times New Roman" w:hAnsi="Times New Roman" w:cs="Times New Roman"/>
                  <w:sz w:val="20"/>
                  <w:szCs w:val="20"/>
                  <w:lang w:val="es-CL"/>
                  <w:rPrChange w:id="1575"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single" w:sz="4" w:space="0" w:color="auto"/>
            </w:tcBorders>
            <w:shd w:val="clear" w:color="000000" w:fill="FFFFFF"/>
            <w:noWrap/>
            <w:vAlign w:val="bottom"/>
            <w:hideMark/>
            <w:tcPrChange w:id="157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577" w:author="user" w:date="2017-05-10T11:05:00Z"/>
                <w:rFonts w:ascii="Times New Roman" w:eastAsia="Times New Roman" w:hAnsi="Times New Roman" w:cs="Times New Roman"/>
                <w:sz w:val="20"/>
                <w:szCs w:val="20"/>
                <w:lang w:val="es-CL"/>
                <w:rPrChange w:id="1578" w:author="user" w:date="2017-05-10T11:05:00Z">
                  <w:rPr>
                    <w:del w:id="1579" w:author="user" w:date="2017-05-10T11:05:00Z"/>
                    <w:rFonts w:ascii="Times New Roman" w:eastAsia="Times New Roman" w:hAnsi="Times New Roman" w:cs="Times New Roman"/>
                    <w:sz w:val="20"/>
                    <w:szCs w:val="20"/>
                  </w:rPr>
                </w:rPrChange>
              </w:rPr>
            </w:pPr>
            <w:del w:id="1580" w:author="user" w:date="2017-05-10T11:05:00Z">
              <w:r w:rsidRPr="001637F4">
                <w:rPr>
                  <w:rFonts w:ascii="Times New Roman" w:eastAsia="Times New Roman" w:hAnsi="Times New Roman" w:cs="Times New Roman"/>
                  <w:sz w:val="20"/>
                  <w:szCs w:val="20"/>
                  <w:lang w:val="es-CL"/>
                  <w:rPrChange w:id="1581" w:author="user" w:date="2017-05-10T11:05:00Z">
                    <w:rPr>
                      <w:rFonts w:ascii="Times New Roman" w:eastAsia="Times New Roman" w:hAnsi="Times New Roman" w:cs="Times New Roman"/>
                      <w:sz w:val="20"/>
                      <w:szCs w:val="20"/>
                    </w:rPr>
                  </w:rPrChange>
                </w:rPr>
                <w:delText>3.7</w:delText>
              </w:r>
            </w:del>
          </w:p>
        </w:tc>
      </w:tr>
      <w:tr w:rsidR="00A76BEF" w:rsidRPr="00AC5006" w:rsidDel="00C21883" w:rsidTr="002D5CE4">
        <w:trPr>
          <w:trHeight w:val="353"/>
          <w:del w:id="1582" w:author="user" w:date="2017-05-10T11:05:00Z"/>
          <w:trPrChange w:id="1583"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58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585" w:author="user" w:date="2017-05-10T11:05:00Z"/>
                <w:rFonts w:ascii="Times New Roman" w:eastAsia="Times New Roman" w:hAnsi="Times New Roman" w:cs="Times New Roman"/>
                <w:sz w:val="20"/>
                <w:szCs w:val="20"/>
                <w:lang w:val="es-CL"/>
                <w:rPrChange w:id="1586" w:author="user" w:date="2017-05-10T11:05:00Z">
                  <w:rPr>
                    <w:del w:id="1587" w:author="user" w:date="2017-05-10T11:05:00Z"/>
                    <w:rFonts w:ascii="Times New Roman" w:eastAsia="Times New Roman" w:hAnsi="Times New Roman" w:cs="Times New Roman"/>
                    <w:sz w:val="20"/>
                    <w:szCs w:val="20"/>
                  </w:rPr>
                </w:rPrChange>
              </w:rPr>
            </w:pPr>
            <w:del w:id="1588" w:author="user" w:date="2017-05-10T11:05:00Z">
              <w:r w:rsidRPr="001637F4">
                <w:rPr>
                  <w:rFonts w:ascii="Times New Roman" w:eastAsia="Times New Roman" w:hAnsi="Times New Roman" w:cs="Times New Roman"/>
                  <w:sz w:val="20"/>
                  <w:szCs w:val="20"/>
                  <w:lang w:val="es-CL"/>
                  <w:rPrChange w:id="1589" w:author="user" w:date="2017-05-10T11:05:00Z">
                    <w:rPr>
                      <w:rFonts w:ascii="Times New Roman" w:eastAsia="Times New Roman" w:hAnsi="Times New Roman" w:cs="Times New Roman"/>
                      <w:sz w:val="20"/>
                      <w:szCs w:val="20"/>
                    </w:rPr>
                  </w:rPrChange>
                </w:rPr>
                <w:delText xml:space="preserve">    Japón</w:delText>
              </w:r>
            </w:del>
          </w:p>
        </w:tc>
        <w:tc>
          <w:tcPr>
            <w:tcW w:w="277" w:type="dxa"/>
            <w:tcBorders>
              <w:top w:val="nil"/>
              <w:left w:val="nil"/>
              <w:bottom w:val="nil"/>
              <w:right w:val="nil"/>
            </w:tcBorders>
            <w:shd w:val="clear" w:color="000000" w:fill="FFFFFF"/>
            <w:noWrap/>
            <w:vAlign w:val="bottom"/>
            <w:hideMark/>
            <w:tcPrChange w:id="159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591" w:author="user" w:date="2017-05-10T11:05:00Z"/>
                <w:rFonts w:ascii="Times New Roman" w:eastAsia="Times New Roman" w:hAnsi="Times New Roman" w:cs="Times New Roman"/>
                <w:sz w:val="20"/>
                <w:szCs w:val="20"/>
                <w:lang w:val="es-CL"/>
                <w:rPrChange w:id="1592" w:author="user" w:date="2017-05-10T11:05:00Z">
                  <w:rPr>
                    <w:del w:id="1593" w:author="user" w:date="2017-05-10T11:05:00Z"/>
                    <w:rFonts w:ascii="Times New Roman" w:eastAsia="Times New Roman" w:hAnsi="Times New Roman" w:cs="Times New Roman"/>
                    <w:sz w:val="20"/>
                    <w:szCs w:val="20"/>
                  </w:rPr>
                </w:rPrChange>
              </w:rPr>
            </w:pPr>
            <w:del w:id="1594" w:author="user" w:date="2017-05-10T11:05:00Z">
              <w:r w:rsidRPr="001637F4">
                <w:rPr>
                  <w:rFonts w:ascii="Times New Roman" w:eastAsia="Times New Roman" w:hAnsi="Times New Roman" w:cs="Times New Roman"/>
                  <w:sz w:val="20"/>
                  <w:szCs w:val="20"/>
                  <w:lang w:val="es-CL"/>
                  <w:rPrChange w:id="1595"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59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597" w:author="user" w:date="2017-05-10T11:05:00Z"/>
                <w:rFonts w:ascii="Times New Roman" w:eastAsia="Times New Roman" w:hAnsi="Times New Roman" w:cs="Times New Roman"/>
                <w:sz w:val="20"/>
                <w:szCs w:val="20"/>
                <w:lang w:val="es-CL"/>
                <w:rPrChange w:id="1598" w:author="user" w:date="2017-05-10T11:05:00Z">
                  <w:rPr>
                    <w:del w:id="1599" w:author="user" w:date="2017-05-10T11:05:00Z"/>
                    <w:rFonts w:ascii="Times New Roman" w:eastAsia="Times New Roman" w:hAnsi="Times New Roman" w:cs="Times New Roman"/>
                    <w:sz w:val="20"/>
                    <w:szCs w:val="20"/>
                  </w:rPr>
                </w:rPrChange>
              </w:rPr>
            </w:pPr>
            <w:del w:id="1600" w:author="user" w:date="2017-05-10T11:05:00Z">
              <w:r w:rsidRPr="001637F4">
                <w:rPr>
                  <w:rFonts w:ascii="Times New Roman" w:eastAsia="Times New Roman" w:hAnsi="Times New Roman" w:cs="Times New Roman"/>
                  <w:sz w:val="20"/>
                  <w:szCs w:val="20"/>
                  <w:lang w:val="es-CL"/>
                  <w:rPrChange w:id="1601" w:author="user" w:date="2017-05-10T11:05:00Z">
                    <w:rPr>
                      <w:rFonts w:ascii="Times New Roman" w:eastAsia="Times New Roman" w:hAnsi="Times New Roman" w:cs="Times New Roman"/>
                      <w:sz w:val="20"/>
                      <w:szCs w:val="20"/>
                    </w:rPr>
                  </w:rPrChange>
                </w:rPr>
                <w:delText>2.7</w:delText>
              </w:r>
            </w:del>
          </w:p>
        </w:tc>
        <w:tc>
          <w:tcPr>
            <w:tcW w:w="880" w:type="dxa"/>
            <w:tcBorders>
              <w:top w:val="nil"/>
              <w:left w:val="nil"/>
              <w:bottom w:val="nil"/>
              <w:right w:val="nil"/>
            </w:tcBorders>
            <w:shd w:val="clear" w:color="000000" w:fill="FFFFFF"/>
            <w:noWrap/>
            <w:vAlign w:val="bottom"/>
            <w:hideMark/>
            <w:tcPrChange w:id="16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03" w:author="user" w:date="2017-05-10T11:05:00Z"/>
                <w:rFonts w:ascii="Times New Roman" w:eastAsia="Times New Roman" w:hAnsi="Times New Roman" w:cs="Times New Roman"/>
                <w:sz w:val="20"/>
                <w:szCs w:val="20"/>
                <w:lang w:val="es-CL"/>
                <w:rPrChange w:id="1604" w:author="user" w:date="2017-05-10T11:05:00Z">
                  <w:rPr>
                    <w:del w:id="1605" w:author="user" w:date="2017-05-10T11:05:00Z"/>
                    <w:rFonts w:ascii="Times New Roman" w:eastAsia="Times New Roman" w:hAnsi="Times New Roman" w:cs="Times New Roman"/>
                    <w:sz w:val="20"/>
                    <w:szCs w:val="20"/>
                  </w:rPr>
                </w:rPrChange>
              </w:rPr>
            </w:pPr>
            <w:del w:id="1606" w:author="user" w:date="2017-05-10T11:05:00Z">
              <w:r w:rsidRPr="001637F4">
                <w:rPr>
                  <w:rFonts w:ascii="Times New Roman" w:eastAsia="Times New Roman" w:hAnsi="Times New Roman" w:cs="Times New Roman"/>
                  <w:sz w:val="20"/>
                  <w:szCs w:val="20"/>
                  <w:lang w:val="es-CL"/>
                  <w:rPrChange w:id="1607" w:author="user" w:date="2017-05-10T11:05:00Z">
                    <w:rPr>
                      <w:rFonts w:ascii="Times New Roman" w:eastAsia="Times New Roman" w:hAnsi="Times New Roman" w:cs="Times New Roman"/>
                      <w:sz w:val="20"/>
                      <w:szCs w:val="20"/>
                    </w:rPr>
                  </w:rPrChange>
                </w:rPr>
                <w:delText>5.5</w:delText>
              </w:r>
            </w:del>
          </w:p>
        </w:tc>
        <w:tc>
          <w:tcPr>
            <w:tcW w:w="880" w:type="dxa"/>
            <w:tcBorders>
              <w:top w:val="nil"/>
              <w:left w:val="nil"/>
              <w:bottom w:val="nil"/>
              <w:right w:val="nil"/>
            </w:tcBorders>
            <w:shd w:val="clear" w:color="000000" w:fill="FFFFFF"/>
            <w:noWrap/>
            <w:vAlign w:val="bottom"/>
            <w:hideMark/>
            <w:tcPrChange w:id="16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09" w:author="user" w:date="2017-05-10T11:05:00Z"/>
                <w:rFonts w:ascii="Times New Roman" w:eastAsia="Times New Roman" w:hAnsi="Times New Roman" w:cs="Times New Roman"/>
                <w:sz w:val="20"/>
                <w:szCs w:val="20"/>
                <w:lang w:val="es-CL"/>
                <w:rPrChange w:id="1610" w:author="user" w:date="2017-05-10T11:05:00Z">
                  <w:rPr>
                    <w:del w:id="1611" w:author="user" w:date="2017-05-10T11:05:00Z"/>
                    <w:rFonts w:ascii="Times New Roman" w:eastAsia="Times New Roman" w:hAnsi="Times New Roman" w:cs="Times New Roman"/>
                    <w:sz w:val="20"/>
                    <w:szCs w:val="20"/>
                  </w:rPr>
                </w:rPrChange>
              </w:rPr>
            </w:pPr>
            <w:del w:id="1612" w:author="user" w:date="2017-05-10T11:05:00Z">
              <w:r w:rsidRPr="001637F4">
                <w:rPr>
                  <w:rFonts w:ascii="Times New Roman" w:eastAsia="Times New Roman" w:hAnsi="Times New Roman" w:cs="Times New Roman"/>
                  <w:sz w:val="20"/>
                  <w:szCs w:val="20"/>
                  <w:lang w:val="es-CL"/>
                  <w:rPrChange w:id="1613" w:author="user" w:date="2017-05-10T11:05:00Z">
                    <w:rPr>
                      <w:rFonts w:ascii="Times New Roman" w:eastAsia="Times New Roman" w:hAnsi="Times New Roman" w:cs="Times New Roman"/>
                      <w:sz w:val="20"/>
                      <w:szCs w:val="20"/>
                    </w:rPr>
                  </w:rPrChange>
                </w:rPr>
                <w:delText>6.5</w:delText>
              </w:r>
            </w:del>
          </w:p>
        </w:tc>
        <w:tc>
          <w:tcPr>
            <w:tcW w:w="880" w:type="dxa"/>
            <w:tcBorders>
              <w:top w:val="nil"/>
              <w:left w:val="nil"/>
              <w:bottom w:val="nil"/>
              <w:right w:val="nil"/>
            </w:tcBorders>
            <w:shd w:val="clear" w:color="000000" w:fill="FFFFFF"/>
            <w:noWrap/>
            <w:vAlign w:val="bottom"/>
            <w:hideMark/>
            <w:tcPrChange w:id="16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15" w:author="user" w:date="2017-05-10T11:05:00Z"/>
                <w:rFonts w:ascii="Times New Roman" w:eastAsia="Times New Roman" w:hAnsi="Times New Roman" w:cs="Times New Roman"/>
                <w:sz w:val="20"/>
                <w:szCs w:val="20"/>
                <w:lang w:val="es-CL"/>
                <w:rPrChange w:id="1616" w:author="user" w:date="2017-05-10T11:05:00Z">
                  <w:rPr>
                    <w:del w:id="1617" w:author="user" w:date="2017-05-10T11:05:00Z"/>
                    <w:rFonts w:ascii="Times New Roman" w:eastAsia="Times New Roman" w:hAnsi="Times New Roman" w:cs="Times New Roman"/>
                    <w:sz w:val="20"/>
                    <w:szCs w:val="20"/>
                  </w:rPr>
                </w:rPrChange>
              </w:rPr>
            </w:pPr>
            <w:del w:id="1618" w:author="user" w:date="2017-05-10T11:05:00Z">
              <w:r w:rsidRPr="001637F4">
                <w:rPr>
                  <w:rFonts w:ascii="Times New Roman" w:eastAsia="Times New Roman" w:hAnsi="Times New Roman" w:cs="Times New Roman"/>
                  <w:sz w:val="20"/>
                  <w:szCs w:val="20"/>
                  <w:lang w:val="es-CL"/>
                  <w:rPrChange w:id="1619" w:author="user" w:date="2017-05-10T11:05:00Z">
                    <w:rPr>
                      <w:rFonts w:ascii="Times New Roman" w:eastAsia="Times New Roman" w:hAnsi="Times New Roman" w:cs="Times New Roman"/>
                      <w:sz w:val="20"/>
                      <w:szCs w:val="20"/>
                    </w:rPr>
                  </w:rPrChange>
                </w:rPr>
                <w:delText>1.5</w:delText>
              </w:r>
            </w:del>
          </w:p>
        </w:tc>
        <w:tc>
          <w:tcPr>
            <w:tcW w:w="880" w:type="dxa"/>
            <w:tcBorders>
              <w:top w:val="nil"/>
              <w:left w:val="nil"/>
              <w:bottom w:val="nil"/>
              <w:right w:val="nil"/>
            </w:tcBorders>
            <w:shd w:val="clear" w:color="000000" w:fill="FFFFFF"/>
            <w:noWrap/>
            <w:vAlign w:val="bottom"/>
            <w:hideMark/>
            <w:tcPrChange w:id="162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21" w:author="user" w:date="2017-05-10T11:05:00Z"/>
                <w:rFonts w:ascii="Times New Roman" w:eastAsia="Times New Roman" w:hAnsi="Times New Roman" w:cs="Times New Roman"/>
                <w:sz w:val="20"/>
                <w:szCs w:val="20"/>
                <w:lang w:val="es-CL"/>
                <w:rPrChange w:id="1622" w:author="user" w:date="2017-05-10T11:05:00Z">
                  <w:rPr>
                    <w:del w:id="1623" w:author="user" w:date="2017-05-10T11:05:00Z"/>
                    <w:rFonts w:ascii="Times New Roman" w:eastAsia="Times New Roman" w:hAnsi="Times New Roman" w:cs="Times New Roman"/>
                    <w:sz w:val="20"/>
                    <w:szCs w:val="20"/>
                  </w:rPr>
                </w:rPrChange>
              </w:rPr>
            </w:pPr>
            <w:del w:id="1624" w:author="user" w:date="2017-05-10T11:05:00Z">
              <w:r w:rsidRPr="001637F4">
                <w:rPr>
                  <w:rFonts w:ascii="Times New Roman" w:eastAsia="Times New Roman" w:hAnsi="Times New Roman" w:cs="Times New Roman"/>
                  <w:sz w:val="20"/>
                  <w:szCs w:val="20"/>
                  <w:lang w:val="es-CL"/>
                  <w:rPrChange w:id="1625"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nil"/>
              <w:right w:val="single" w:sz="4" w:space="0" w:color="auto"/>
            </w:tcBorders>
            <w:shd w:val="clear" w:color="000000" w:fill="FFFFFF"/>
            <w:noWrap/>
            <w:vAlign w:val="bottom"/>
            <w:hideMark/>
            <w:tcPrChange w:id="162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627" w:author="user" w:date="2017-05-10T11:05:00Z"/>
                <w:rFonts w:ascii="Times New Roman" w:eastAsia="Times New Roman" w:hAnsi="Times New Roman" w:cs="Times New Roman"/>
                <w:sz w:val="20"/>
                <w:szCs w:val="20"/>
                <w:lang w:val="es-CL"/>
                <w:rPrChange w:id="1628" w:author="user" w:date="2017-05-10T11:05:00Z">
                  <w:rPr>
                    <w:del w:id="1629" w:author="user" w:date="2017-05-10T11:05:00Z"/>
                    <w:rFonts w:ascii="Times New Roman" w:eastAsia="Times New Roman" w:hAnsi="Times New Roman" w:cs="Times New Roman"/>
                    <w:sz w:val="20"/>
                    <w:szCs w:val="20"/>
                  </w:rPr>
                </w:rPrChange>
              </w:rPr>
            </w:pPr>
            <w:del w:id="1630" w:author="user" w:date="2017-05-10T11:05:00Z">
              <w:r w:rsidRPr="001637F4">
                <w:rPr>
                  <w:rFonts w:ascii="Times New Roman" w:eastAsia="Times New Roman" w:hAnsi="Times New Roman" w:cs="Times New Roman"/>
                  <w:sz w:val="20"/>
                  <w:szCs w:val="20"/>
                  <w:lang w:val="es-CL"/>
                  <w:rPrChange w:id="1631" w:author="user" w:date="2017-05-10T11:05:00Z">
                    <w:rPr>
                      <w:rFonts w:ascii="Times New Roman" w:eastAsia="Times New Roman" w:hAnsi="Times New Roman" w:cs="Times New Roman"/>
                      <w:sz w:val="20"/>
                      <w:szCs w:val="20"/>
                    </w:rPr>
                  </w:rPrChange>
                </w:rPr>
                <w:delText>4.7</w:delText>
              </w:r>
            </w:del>
          </w:p>
        </w:tc>
      </w:tr>
      <w:tr w:rsidR="00A76BEF" w:rsidRPr="00AC5006" w:rsidDel="00C21883" w:rsidTr="002D5CE4">
        <w:trPr>
          <w:trHeight w:val="353"/>
          <w:del w:id="1632" w:author="user" w:date="2017-05-10T11:05:00Z"/>
          <w:trPrChange w:id="1633"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634"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635" w:author="user" w:date="2017-05-10T11:05:00Z"/>
                <w:rFonts w:ascii="Times New Roman" w:eastAsia="Times New Roman" w:hAnsi="Times New Roman" w:cs="Times New Roman"/>
                <w:sz w:val="20"/>
                <w:szCs w:val="20"/>
                <w:lang w:val="es-CL"/>
                <w:rPrChange w:id="1636" w:author="user" w:date="2017-05-10T11:05:00Z">
                  <w:rPr>
                    <w:del w:id="1637" w:author="user" w:date="2017-05-10T11:05:00Z"/>
                    <w:rFonts w:ascii="Times New Roman" w:eastAsia="Times New Roman" w:hAnsi="Times New Roman" w:cs="Times New Roman"/>
                    <w:sz w:val="20"/>
                    <w:szCs w:val="20"/>
                  </w:rPr>
                </w:rPrChange>
              </w:rPr>
            </w:pPr>
            <w:del w:id="1638" w:author="user" w:date="2017-05-10T11:05:00Z">
              <w:r w:rsidRPr="001637F4">
                <w:rPr>
                  <w:rFonts w:ascii="Times New Roman" w:eastAsia="Times New Roman" w:hAnsi="Times New Roman" w:cs="Times New Roman"/>
                  <w:sz w:val="20"/>
                  <w:szCs w:val="20"/>
                  <w:lang w:val="es-CL"/>
                  <w:rPrChange w:id="1639" w:author="user" w:date="2017-05-10T11:05:00Z">
                    <w:rPr>
                      <w:rFonts w:ascii="Times New Roman" w:eastAsia="Times New Roman" w:hAnsi="Times New Roman" w:cs="Times New Roman"/>
                      <w:sz w:val="20"/>
                      <w:szCs w:val="20"/>
                    </w:rPr>
                  </w:rPrChange>
                </w:rPr>
                <w:delText xml:space="preserve">    Zona Euro</w:delText>
              </w:r>
            </w:del>
          </w:p>
        </w:tc>
        <w:tc>
          <w:tcPr>
            <w:tcW w:w="277" w:type="dxa"/>
            <w:tcBorders>
              <w:top w:val="nil"/>
              <w:left w:val="nil"/>
              <w:bottom w:val="nil"/>
              <w:right w:val="nil"/>
            </w:tcBorders>
            <w:shd w:val="clear" w:color="000000" w:fill="FFFFFF"/>
            <w:noWrap/>
            <w:vAlign w:val="bottom"/>
            <w:hideMark/>
            <w:tcPrChange w:id="1640"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641" w:author="user" w:date="2017-05-10T11:05:00Z"/>
                <w:rFonts w:ascii="Times New Roman" w:eastAsia="Times New Roman" w:hAnsi="Times New Roman" w:cs="Times New Roman"/>
                <w:sz w:val="20"/>
                <w:szCs w:val="20"/>
                <w:lang w:val="es-CL"/>
                <w:rPrChange w:id="1642" w:author="user" w:date="2017-05-10T11:05:00Z">
                  <w:rPr>
                    <w:del w:id="1643" w:author="user" w:date="2017-05-10T11:05:00Z"/>
                    <w:rFonts w:ascii="Times New Roman" w:eastAsia="Times New Roman" w:hAnsi="Times New Roman" w:cs="Times New Roman"/>
                    <w:sz w:val="20"/>
                    <w:szCs w:val="20"/>
                  </w:rPr>
                </w:rPrChange>
              </w:rPr>
            </w:pPr>
            <w:del w:id="1644" w:author="user" w:date="2017-05-10T11:05:00Z">
              <w:r w:rsidRPr="001637F4">
                <w:rPr>
                  <w:rFonts w:ascii="Times New Roman" w:eastAsia="Times New Roman" w:hAnsi="Times New Roman" w:cs="Times New Roman"/>
                  <w:sz w:val="20"/>
                  <w:szCs w:val="20"/>
                  <w:lang w:val="es-CL"/>
                  <w:rPrChange w:id="1645"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646"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47" w:author="user" w:date="2017-05-10T11:05:00Z"/>
                <w:rFonts w:ascii="Times New Roman" w:eastAsia="Times New Roman" w:hAnsi="Times New Roman" w:cs="Times New Roman"/>
                <w:sz w:val="20"/>
                <w:szCs w:val="20"/>
                <w:lang w:val="es-CL"/>
                <w:rPrChange w:id="1648" w:author="user" w:date="2017-05-10T11:05:00Z">
                  <w:rPr>
                    <w:del w:id="1649" w:author="user" w:date="2017-05-10T11:05:00Z"/>
                    <w:rFonts w:ascii="Times New Roman" w:eastAsia="Times New Roman" w:hAnsi="Times New Roman" w:cs="Times New Roman"/>
                    <w:sz w:val="20"/>
                    <w:szCs w:val="20"/>
                  </w:rPr>
                </w:rPrChange>
              </w:rPr>
            </w:pPr>
            <w:del w:id="1650" w:author="user" w:date="2017-05-10T11:05:00Z">
              <w:r w:rsidRPr="001637F4">
                <w:rPr>
                  <w:rFonts w:ascii="Times New Roman" w:eastAsia="Times New Roman" w:hAnsi="Times New Roman" w:cs="Times New Roman"/>
                  <w:sz w:val="20"/>
                  <w:szCs w:val="20"/>
                  <w:lang w:val="es-CL"/>
                  <w:rPrChange w:id="1651" w:author="user" w:date="2017-05-10T11:05:00Z">
                    <w:rPr>
                      <w:rFonts w:ascii="Times New Roman" w:eastAsia="Times New Roman" w:hAnsi="Times New Roman" w:cs="Times New Roman"/>
                      <w:sz w:val="20"/>
                      <w:szCs w:val="20"/>
                    </w:rPr>
                  </w:rPrChange>
                </w:rPr>
                <w:delText>6.0</w:delText>
              </w:r>
            </w:del>
          </w:p>
        </w:tc>
        <w:tc>
          <w:tcPr>
            <w:tcW w:w="880" w:type="dxa"/>
            <w:tcBorders>
              <w:top w:val="nil"/>
              <w:left w:val="nil"/>
              <w:bottom w:val="nil"/>
              <w:right w:val="nil"/>
            </w:tcBorders>
            <w:shd w:val="clear" w:color="000000" w:fill="FFFFFF"/>
            <w:noWrap/>
            <w:vAlign w:val="bottom"/>
            <w:hideMark/>
            <w:tcPrChange w:id="16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53" w:author="user" w:date="2017-05-10T11:05:00Z"/>
                <w:rFonts w:ascii="Times New Roman" w:eastAsia="Times New Roman" w:hAnsi="Times New Roman" w:cs="Times New Roman"/>
                <w:sz w:val="20"/>
                <w:szCs w:val="20"/>
                <w:lang w:val="es-CL"/>
                <w:rPrChange w:id="1654" w:author="user" w:date="2017-05-10T11:05:00Z">
                  <w:rPr>
                    <w:del w:id="1655" w:author="user" w:date="2017-05-10T11:05:00Z"/>
                    <w:rFonts w:ascii="Times New Roman" w:eastAsia="Times New Roman" w:hAnsi="Times New Roman" w:cs="Times New Roman"/>
                    <w:sz w:val="20"/>
                    <w:szCs w:val="20"/>
                  </w:rPr>
                </w:rPrChange>
              </w:rPr>
            </w:pPr>
            <w:del w:id="1656" w:author="user" w:date="2017-05-10T11:05:00Z">
              <w:r w:rsidRPr="001637F4">
                <w:rPr>
                  <w:rFonts w:ascii="Times New Roman" w:eastAsia="Times New Roman" w:hAnsi="Times New Roman" w:cs="Times New Roman"/>
                  <w:sz w:val="20"/>
                  <w:szCs w:val="20"/>
                  <w:lang w:val="es-CL"/>
                  <w:rPrChange w:id="1657" w:author="user" w:date="2017-05-10T11:05:00Z">
                    <w:rPr>
                      <w:rFonts w:ascii="Times New Roman" w:eastAsia="Times New Roman" w:hAnsi="Times New Roman" w:cs="Times New Roman"/>
                      <w:sz w:val="20"/>
                      <w:szCs w:val="20"/>
                    </w:rPr>
                  </w:rPrChange>
                </w:rPr>
                <w:delText>8.3</w:delText>
              </w:r>
            </w:del>
          </w:p>
        </w:tc>
        <w:tc>
          <w:tcPr>
            <w:tcW w:w="880" w:type="dxa"/>
            <w:tcBorders>
              <w:top w:val="nil"/>
              <w:left w:val="nil"/>
              <w:bottom w:val="nil"/>
              <w:right w:val="nil"/>
            </w:tcBorders>
            <w:shd w:val="clear" w:color="000000" w:fill="FFFFFF"/>
            <w:noWrap/>
            <w:vAlign w:val="bottom"/>
            <w:hideMark/>
            <w:tcPrChange w:id="16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59" w:author="user" w:date="2017-05-10T11:05:00Z"/>
                <w:rFonts w:ascii="Times New Roman" w:eastAsia="Times New Roman" w:hAnsi="Times New Roman" w:cs="Times New Roman"/>
                <w:sz w:val="20"/>
                <w:szCs w:val="20"/>
                <w:lang w:val="es-CL"/>
                <w:rPrChange w:id="1660" w:author="user" w:date="2017-05-10T11:05:00Z">
                  <w:rPr>
                    <w:del w:id="1661" w:author="user" w:date="2017-05-10T11:05:00Z"/>
                    <w:rFonts w:ascii="Times New Roman" w:eastAsia="Times New Roman" w:hAnsi="Times New Roman" w:cs="Times New Roman"/>
                    <w:b/>
                    <w:bCs/>
                    <w:color w:val="345A8A" w:themeColor="accent1" w:themeShade="B5"/>
                    <w:sz w:val="20"/>
                    <w:szCs w:val="20"/>
                  </w:rPr>
                </w:rPrChange>
              </w:rPr>
            </w:pPr>
            <w:del w:id="1662" w:author="user" w:date="2017-05-10T11:05:00Z">
              <w:r w:rsidRPr="001637F4">
                <w:rPr>
                  <w:rFonts w:ascii="Times New Roman" w:eastAsia="Times New Roman" w:hAnsi="Times New Roman" w:cs="Times New Roman"/>
                  <w:sz w:val="20"/>
                  <w:szCs w:val="20"/>
                  <w:lang w:val="es-CL"/>
                  <w:rPrChange w:id="1663" w:author="user" w:date="2017-05-10T11:05:00Z">
                    <w:rPr>
                      <w:rFonts w:ascii="Times New Roman" w:eastAsia="Times New Roman" w:hAnsi="Times New Roman" w:cs="Times New Roman"/>
                      <w:sz w:val="20"/>
                      <w:szCs w:val="20"/>
                    </w:rPr>
                  </w:rPrChange>
                </w:rPr>
                <w:delText>4.3</w:delText>
              </w:r>
            </w:del>
          </w:p>
        </w:tc>
        <w:tc>
          <w:tcPr>
            <w:tcW w:w="880" w:type="dxa"/>
            <w:tcBorders>
              <w:top w:val="nil"/>
              <w:left w:val="nil"/>
              <w:bottom w:val="nil"/>
              <w:right w:val="nil"/>
            </w:tcBorders>
            <w:shd w:val="clear" w:color="000000" w:fill="FFFFFF"/>
            <w:noWrap/>
            <w:vAlign w:val="bottom"/>
            <w:hideMark/>
            <w:tcPrChange w:id="16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65" w:author="user" w:date="2017-05-10T11:05:00Z"/>
                <w:rFonts w:ascii="Times New Roman" w:eastAsia="Times New Roman" w:hAnsi="Times New Roman" w:cs="Times New Roman"/>
                <w:sz w:val="20"/>
                <w:szCs w:val="20"/>
                <w:lang w:val="es-CL"/>
                <w:rPrChange w:id="1666" w:author="user" w:date="2017-05-10T11:05:00Z">
                  <w:rPr>
                    <w:del w:id="1667" w:author="user" w:date="2017-05-10T11:05:00Z"/>
                    <w:rFonts w:ascii="Times New Roman" w:eastAsia="Times New Roman" w:hAnsi="Times New Roman" w:cs="Times New Roman"/>
                    <w:b/>
                    <w:bCs/>
                    <w:color w:val="345A8A" w:themeColor="accent1" w:themeShade="B5"/>
                    <w:sz w:val="20"/>
                    <w:szCs w:val="20"/>
                  </w:rPr>
                </w:rPrChange>
              </w:rPr>
            </w:pPr>
            <w:del w:id="1668" w:author="user" w:date="2017-05-10T11:05:00Z">
              <w:r w:rsidRPr="001637F4">
                <w:rPr>
                  <w:rFonts w:ascii="Times New Roman" w:eastAsia="Times New Roman" w:hAnsi="Times New Roman" w:cs="Times New Roman"/>
                  <w:sz w:val="20"/>
                  <w:szCs w:val="20"/>
                  <w:lang w:val="es-CL"/>
                  <w:rPrChange w:id="1669" w:author="user" w:date="2017-05-10T11:05:00Z">
                    <w:rPr>
                      <w:rFonts w:ascii="Times New Roman" w:eastAsia="Times New Roman" w:hAnsi="Times New Roman" w:cs="Times New Roman"/>
                      <w:sz w:val="20"/>
                      <w:szCs w:val="20"/>
                    </w:rPr>
                  </w:rPrChange>
                </w:rPr>
                <w:delText>0.4</w:delText>
              </w:r>
            </w:del>
          </w:p>
        </w:tc>
        <w:tc>
          <w:tcPr>
            <w:tcW w:w="880" w:type="dxa"/>
            <w:tcBorders>
              <w:top w:val="nil"/>
              <w:left w:val="nil"/>
              <w:bottom w:val="nil"/>
              <w:right w:val="nil"/>
            </w:tcBorders>
            <w:shd w:val="clear" w:color="000000" w:fill="FFFFFF"/>
            <w:noWrap/>
            <w:vAlign w:val="bottom"/>
            <w:hideMark/>
            <w:tcPrChange w:id="1670"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71" w:author="user" w:date="2017-05-10T11:05:00Z"/>
                <w:rFonts w:ascii="Times New Roman" w:eastAsia="Times New Roman" w:hAnsi="Times New Roman" w:cs="Times New Roman"/>
                <w:sz w:val="20"/>
                <w:szCs w:val="20"/>
                <w:lang w:val="es-CL"/>
                <w:rPrChange w:id="1672" w:author="user" w:date="2017-05-10T11:05:00Z">
                  <w:rPr>
                    <w:del w:id="1673" w:author="user" w:date="2017-05-10T11:05:00Z"/>
                    <w:rFonts w:ascii="Times New Roman" w:eastAsia="Times New Roman" w:hAnsi="Times New Roman" w:cs="Times New Roman"/>
                    <w:b/>
                    <w:bCs/>
                    <w:color w:val="345A8A" w:themeColor="accent1" w:themeShade="B5"/>
                    <w:sz w:val="20"/>
                    <w:szCs w:val="20"/>
                  </w:rPr>
                </w:rPrChange>
              </w:rPr>
            </w:pPr>
            <w:del w:id="1674" w:author="user" w:date="2017-05-10T11:05:00Z">
              <w:r w:rsidRPr="001637F4">
                <w:rPr>
                  <w:rFonts w:ascii="Times New Roman" w:eastAsia="Times New Roman" w:hAnsi="Times New Roman" w:cs="Times New Roman"/>
                  <w:sz w:val="20"/>
                  <w:szCs w:val="20"/>
                  <w:lang w:val="es-CL"/>
                  <w:rPrChange w:id="1675" w:author="user" w:date="2017-05-10T11:05:00Z">
                    <w:rPr>
                      <w:rFonts w:ascii="Times New Roman" w:eastAsia="Times New Roman" w:hAnsi="Times New Roman" w:cs="Times New Roman"/>
                      <w:sz w:val="20"/>
                      <w:szCs w:val="20"/>
                    </w:rPr>
                  </w:rPrChange>
                </w:rPr>
                <w:delText>7.3</w:delText>
              </w:r>
            </w:del>
          </w:p>
        </w:tc>
        <w:tc>
          <w:tcPr>
            <w:tcW w:w="880" w:type="dxa"/>
            <w:tcBorders>
              <w:top w:val="nil"/>
              <w:left w:val="nil"/>
              <w:bottom w:val="nil"/>
              <w:right w:val="single" w:sz="4" w:space="0" w:color="auto"/>
            </w:tcBorders>
            <w:shd w:val="clear" w:color="000000" w:fill="FFFFFF"/>
            <w:noWrap/>
            <w:vAlign w:val="bottom"/>
            <w:hideMark/>
            <w:tcPrChange w:id="1676"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keepNext/>
              <w:keepLines/>
              <w:spacing w:before="480" w:after="0"/>
              <w:jc w:val="right"/>
              <w:rPr>
                <w:del w:id="1677" w:author="user" w:date="2017-05-10T11:05:00Z"/>
                <w:rFonts w:ascii="Times New Roman" w:eastAsia="Times New Roman" w:hAnsi="Times New Roman" w:cs="Times New Roman"/>
                <w:sz w:val="20"/>
                <w:szCs w:val="20"/>
                <w:lang w:val="es-CL"/>
                <w:rPrChange w:id="1678" w:author="user" w:date="2017-05-10T11:05:00Z">
                  <w:rPr>
                    <w:del w:id="1679" w:author="user" w:date="2017-05-10T11:05:00Z"/>
                    <w:rFonts w:ascii="Times New Roman" w:eastAsia="Times New Roman" w:hAnsi="Times New Roman" w:cs="Times New Roman"/>
                    <w:b/>
                    <w:bCs/>
                    <w:color w:val="345A8A" w:themeColor="accent1" w:themeShade="B5"/>
                    <w:sz w:val="20"/>
                    <w:szCs w:val="20"/>
                  </w:rPr>
                </w:rPrChange>
              </w:rPr>
            </w:pPr>
            <w:del w:id="1680" w:author="user" w:date="2017-05-10T11:05:00Z">
              <w:r w:rsidRPr="001637F4">
                <w:rPr>
                  <w:rFonts w:ascii="Times New Roman" w:eastAsia="Times New Roman" w:hAnsi="Times New Roman" w:cs="Times New Roman"/>
                  <w:sz w:val="20"/>
                  <w:szCs w:val="20"/>
                  <w:lang w:val="es-CL"/>
                  <w:rPrChange w:id="1681" w:author="user" w:date="2017-05-10T11:05:00Z">
                    <w:rPr>
                      <w:rFonts w:ascii="Times New Roman" w:eastAsia="Times New Roman" w:hAnsi="Times New Roman" w:cs="Times New Roman"/>
                      <w:sz w:val="20"/>
                      <w:szCs w:val="20"/>
                    </w:rPr>
                  </w:rPrChange>
                </w:rPr>
                <w:delText>2.9</w:delText>
              </w:r>
            </w:del>
          </w:p>
        </w:tc>
      </w:tr>
      <w:tr w:rsidR="00A76BEF" w:rsidRPr="00AC5006" w:rsidDel="00C21883" w:rsidTr="002D5CE4">
        <w:trPr>
          <w:trHeight w:val="353"/>
          <w:del w:id="1682" w:author="user" w:date="2017-05-10T11:05:00Z"/>
          <w:trPrChange w:id="1683"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684"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685" w:author="user" w:date="2017-05-10T11:05:00Z"/>
                <w:rFonts w:ascii="Times New Roman" w:eastAsia="Times New Roman" w:hAnsi="Times New Roman" w:cs="Times New Roman"/>
                <w:sz w:val="20"/>
                <w:szCs w:val="20"/>
                <w:lang w:val="es-CL"/>
                <w:rPrChange w:id="1686" w:author="user" w:date="2017-05-10T11:05:00Z">
                  <w:rPr>
                    <w:del w:id="1687" w:author="user" w:date="2017-05-10T11:05:00Z"/>
                    <w:rFonts w:ascii="Times New Roman" w:eastAsia="Times New Roman" w:hAnsi="Times New Roman" w:cs="Times New Roman"/>
                    <w:sz w:val="20"/>
                    <w:szCs w:val="20"/>
                  </w:rPr>
                </w:rPrChange>
              </w:rPr>
            </w:pPr>
            <w:del w:id="1688" w:author="user" w:date="2017-05-10T11:05:00Z">
              <w:r w:rsidRPr="001637F4">
                <w:rPr>
                  <w:rFonts w:ascii="Times New Roman" w:eastAsia="Times New Roman" w:hAnsi="Times New Roman" w:cs="Times New Roman"/>
                  <w:sz w:val="20"/>
                  <w:szCs w:val="20"/>
                  <w:lang w:val="es-CL"/>
                  <w:rPrChange w:id="1689" w:author="user" w:date="2017-05-10T11:05:00Z">
                    <w:rPr>
                      <w:rFonts w:ascii="Times New Roman" w:eastAsia="Times New Roman" w:hAnsi="Times New Roman" w:cs="Times New Roman"/>
                      <w:sz w:val="20"/>
                      <w:szCs w:val="20"/>
                    </w:rPr>
                  </w:rPrChange>
                </w:rPr>
                <w:delText xml:space="preserve">    Otras economías industrializadas</w:delText>
              </w:r>
            </w:del>
          </w:p>
        </w:tc>
        <w:tc>
          <w:tcPr>
            <w:tcW w:w="881" w:type="dxa"/>
            <w:tcBorders>
              <w:top w:val="nil"/>
              <w:left w:val="nil"/>
              <w:bottom w:val="nil"/>
              <w:right w:val="nil"/>
            </w:tcBorders>
            <w:shd w:val="clear" w:color="000000" w:fill="FFFFFF"/>
            <w:noWrap/>
            <w:vAlign w:val="bottom"/>
            <w:hideMark/>
            <w:tcPrChange w:id="16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91" w:author="user" w:date="2017-05-10T11:05:00Z"/>
                <w:rFonts w:ascii="Times New Roman" w:eastAsia="Times New Roman" w:hAnsi="Times New Roman" w:cs="Times New Roman"/>
                <w:sz w:val="20"/>
                <w:szCs w:val="20"/>
                <w:lang w:val="es-CL"/>
                <w:rPrChange w:id="1692" w:author="user" w:date="2017-05-10T11:05:00Z">
                  <w:rPr>
                    <w:del w:id="1693" w:author="user" w:date="2017-05-10T11:05:00Z"/>
                    <w:rFonts w:ascii="Times New Roman" w:eastAsia="Times New Roman" w:hAnsi="Times New Roman" w:cs="Times New Roman"/>
                    <w:sz w:val="20"/>
                    <w:szCs w:val="20"/>
                  </w:rPr>
                </w:rPrChange>
              </w:rPr>
            </w:pPr>
            <w:del w:id="1694" w:author="user" w:date="2017-05-10T11:05:00Z">
              <w:r w:rsidRPr="001637F4">
                <w:rPr>
                  <w:rFonts w:ascii="Times New Roman" w:eastAsia="Times New Roman" w:hAnsi="Times New Roman" w:cs="Times New Roman"/>
                  <w:sz w:val="20"/>
                  <w:szCs w:val="20"/>
                  <w:lang w:val="es-CL"/>
                  <w:rPrChange w:id="1695"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6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697" w:author="user" w:date="2017-05-10T11:05:00Z"/>
                <w:rFonts w:ascii="Times New Roman" w:eastAsia="Times New Roman" w:hAnsi="Times New Roman" w:cs="Times New Roman"/>
                <w:sz w:val="20"/>
                <w:szCs w:val="20"/>
                <w:lang w:val="es-CL"/>
                <w:rPrChange w:id="1698" w:author="user" w:date="2017-05-10T11:05:00Z">
                  <w:rPr>
                    <w:del w:id="1699" w:author="user" w:date="2017-05-10T11:05:00Z"/>
                    <w:rFonts w:ascii="Times New Roman" w:eastAsia="Times New Roman" w:hAnsi="Times New Roman" w:cs="Times New Roman"/>
                    <w:sz w:val="20"/>
                    <w:szCs w:val="20"/>
                  </w:rPr>
                </w:rPrChange>
              </w:rPr>
            </w:pPr>
            <w:del w:id="1700" w:author="user" w:date="2017-05-10T11:05:00Z">
              <w:r w:rsidRPr="001637F4">
                <w:rPr>
                  <w:rFonts w:ascii="Times New Roman" w:eastAsia="Times New Roman" w:hAnsi="Times New Roman" w:cs="Times New Roman"/>
                  <w:sz w:val="20"/>
                  <w:szCs w:val="20"/>
                  <w:lang w:val="es-CL"/>
                  <w:rPrChange w:id="1701"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nil"/>
            </w:tcBorders>
            <w:shd w:val="clear" w:color="000000" w:fill="FFFFFF"/>
            <w:noWrap/>
            <w:vAlign w:val="bottom"/>
            <w:hideMark/>
            <w:tcPrChange w:id="17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03" w:author="user" w:date="2017-05-10T11:05:00Z"/>
                <w:rFonts w:ascii="Times New Roman" w:eastAsia="Times New Roman" w:hAnsi="Times New Roman" w:cs="Times New Roman"/>
                <w:sz w:val="20"/>
                <w:szCs w:val="20"/>
                <w:lang w:val="es-CL"/>
                <w:rPrChange w:id="1704" w:author="user" w:date="2017-05-10T11:05:00Z">
                  <w:rPr>
                    <w:del w:id="1705" w:author="user" w:date="2017-05-10T11:05:00Z"/>
                    <w:rFonts w:ascii="Times New Roman" w:eastAsia="Times New Roman" w:hAnsi="Times New Roman" w:cs="Times New Roman"/>
                    <w:sz w:val="20"/>
                    <w:szCs w:val="20"/>
                  </w:rPr>
                </w:rPrChange>
              </w:rPr>
            </w:pPr>
            <w:del w:id="1706" w:author="user" w:date="2017-05-10T11:05:00Z">
              <w:r w:rsidRPr="001637F4">
                <w:rPr>
                  <w:rFonts w:ascii="Times New Roman" w:eastAsia="Times New Roman" w:hAnsi="Times New Roman" w:cs="Times New Roman"/>
                  <w:sz w:val="20"/>
                  <w:szCs w:val="20"/>
                  <w:lang w:val="es-CL"/>
                  <w:rPrChange w:id="1707" w:author="user" w:date="2017-05-10T11:05:00Z">
                    <w:rPr>
                      <w:rFonts w:ascii="Times New Roman" w:eastAsia="Times New Roman" w:hAnsi="Times New Roman" w:cs="Times New Roman"/>
                      <w:sz w:val="20"/>
                      <w:szCs w:val="20"/>
                    </w:rPr>
                  </w:rPrChange>
                </w:rPr>
                <w:delText>1.4</w:delText>
              </w:r>
            </w:del>
          </w:p>
        </w:tc>
        <w:tc>
          <w:tcPr>
            <w:tcW w:w="880" w:type="dxa"/>
            <w:tcBorders>
              <w:top w:val="nil"/>
              <w:left w:val="nil"/>
              <w:bottom w:val="nil"/>
              <w:right w:val="nil"/>
            </w:tcBorders>
            <w:shd w:val="clear" w:color="000000" w:fill="FFFFFF"/>
            <w:noWrap/>
            <w:vAlign w:val="bottom"/>
            <w:hideMark/>
            <w:tcPrChange w:id="17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09" w:author="user" w:date="2017-05-10T11:05:00Z"/>
                <w:rFonts w:ascii="Times New Roman" w:eastAsia="Times New Roman" w:hAnsi="Times New Roman" w:cs="Times New Roman"/>
                <w:sz w:val="20"/>
                <w:szCs w:val="20"/>
                <w:lang w:val="es-CL"/>
                <w:rPrChange w:id="1710" w:author="user" w:date="2017-05-10T11:05:00Z">
                  <w:rPr>
                    <w:del w:id="1711" w:author="user" w:date="2017-05-10T11:05:00Z"/>
                    <w:rFonts w:ascii="Times New Roman" w:eastAsia="Times New Roman" w:hAnsi="Times New Roman" w:cs="Times New Roman"/>
                    <w:sz w:val="20"/>
                    <w:szCs w:val="20"/>
                  </w:rPr>
                </w:rPrChange>
              </w:rPr>
            </w:pPr>
            <w:del w:id="1712" w:author="user" w:date="2017-05-10T11:05:00Z">
              <w:r w:rsidRPr="001637F4">
                <w:rPr>
                  <w:rFonts w:ascii="Times New Roman" w:eastAsia="Times New Roman" w:hAnsi="Times New Roman" w:cs="Times New Roman"/>
                  <w:sz w:val="20"/>
                  <w:szCs w:val="20"/>
                  <w:lang w:val="es-CL"/>
                  <w:rPrChange w:id="1713" w:author="user" w:date="2017-05-10T11:05:00Z">
                    <w:rPr>
                      <w:rFonts w:ascii="Times New Roman" w:eastAsia="Times New Roman" w:hAnsi="Times New Roman" w:cs="Times New Roman"/>
                      <w:sz w:val="20"/>
                      <w:szCs w:val="20"/>
                    </w:rPr>
                  </w:rPrChange>
                </w:rPr>
                <w:delText>-0.7</w:delText>
              </w:r>
            </w:del>
          </w:p>
        </w:tc>
        <w:tc>
          <w:tcPr>
            <w:tcW w:w="880" w:type="dxa"/>
            <w:tcBorders>
              <w:top w:val="nil"/>
              <w:left w:val="nil"/>
              <w:bottom w:val="nil"/>
              <w:right w:val="nil"/>
            </w:tcBorders>
            <w:shd w:val="clear" w:color="000000" w:fill="FFFFFF"/>
            <w:noWrap/>
            <w:vAlign w:val="bottom"/>
            <w:hideMark/>
            <w:tcPrChange w:id="17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15" w:author="user" w:date="2017-05-10T11:05:00Z"/>
                <w:rFonts w:ascii="Times New Roman" w:eastAsia="Times New Roman" w:hAnsi="Times New Roman" w:cs="Times New Roman"/>
                <w:sz w:val="20"/>
                <w:szCs w:val="20"/>
                <w:lang w:val="es-CL"/>
                <w:rPrChange w:id="1716" w:author="user" w:date="2017-05-10T11:05:00Z">
                  <w:rPr>
                    <w:del w:id="1717" w:author="user" w:date="2017-05-10T11:05:00Z"/>
                    <w:rFonts w:ascii="Times New Roman" w:eastAsia="Times New Roman" w:hAnsi="Times New Roman" w:cs="Times New Roman"/>
                    <w:sz w:val="20"/>
                    <w:szCs w:val="20"/>
                  </w:rPr>
                </w:rPrChange>
              </w:rPr>
            </w:pPr>
            <w:del w:id="1718" w:author="user" w:date="2017-05-10T11:05:00Z">
              <w:r w:rsidRPr="001637F4">
                <w:rPr>
                  <w:rFonts w:ascii="Times New Roman" w:eastAsia="Times New Roman" w:hAnsi="Times New Roman" w:cs="Times New Roman"/>
                  <w:sz w:val="20"/>
                  <w:szCs w:val="20"/>
                  <w:lang w:val="es-CL"/>
                  <w:rPrChange w:id="1719" w:author="user" w:date="2017-05-10T11:05:00Z">
                    <w:rPr>
                      <w:rFonts w:ascii="Times New Roman" w:eastAsia="Times New Roman" w:hAnsi="Times New Roman" w:cs="Times New Roman"/>
                      <w:sz w:val="20"/>
                      <w:szCs w:val="20"/>
                    </w:rPr>
                  </w:rPrChange>
                </w:rPr>
                <w:delText>-</w:delText>
              </w:r>
            </w:del>
          </w:p>
        </w:tc>
        <w:tc>
          <w:tcPr>
            <w:tcW w:w="880" w:type="dxa"/>
            <w:tcBorders>
              <w:top w:val="nil"/>
              <w:left w:val="nil"/>
              <w:bottom w:val="nil"/>
              <w:right w:val="single" w:sz="4" w:space="0" w:color="auto"/>
            </w:tcBorders>
            <w:shd w:val="clear" w:color="000000" w:fill="FFFFFF"/>
            <w:noWrap/>
            <w:vAlign w:val="bottom"/>
            <w:hideMark/>
            <w:tcPrChange w:id="17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721" w:author="user" w:date="2017-05-10T11:05:00Z"/>
                <w:rFonts w:ascii="Times New Roman" w:eastAsia="Times New Roman" w:hAnsi="Times New Roman" w:cs="Times New Roman"/>
                <w:sz w:val="20"/>
                <w:szCs w:val="20"/>
                <w:lang w:val="es-CL"/>
                <w:rPrChange w:id="1722" w:author="user" w:date="2017-05-10T11:05:00Z">
                  <w:rPr>
                    <w:del w:id="1723" w:author="user" w:date="2017-05-10T11:05:00Z"/>
                    <w:rFonts w:ascii="Times New Roman" w:eastAsia="Times New Roman" w:hAnsi="Times New Roman" w:cs="Times New Roman"/>
                    <w:sz w:val="20"/>
                    <w:szCs w:val="20"/>
                  </w:rPr>
                </w:rPrChange>
              </w:rPr>
            </w:pPr>
            <w:del w:id="1724" w:author="user" w:date="2017-05-10T11:05:00Z">
              <w:r w:rsidRPr="001637F4">
                <w:rPr>
                  <w:rFonts w:ascii="Times New Roman" w:eastAsia="Times New Roman" w:hAnsi="Times New Roman" w:cs="Times New Roman"/>
                  <w:sz w:val="20"/>
                  <w:szCs w:val="20"/>
                  <w:lang w:val="es-CL"/>
                  <w:rPrChange w:id="1725" w:author="user" w:date="2017-05-10T11:05:00Z">
                    <w:rPr>
                      <w:rFonts w:ascii="Times New Roman" w:eastAsia="Times New Roman" w:hAnsi="Times New Roman" w:cs="Times New Roman"/>
                      <w:sz w:val="20"/>
                      <w:szCs w:val="20"/>
                    </w:rPr>
                  </w:rPrChange>
                </w:rPr>
                <w:delText>0.6</w:delText>
              </w:r>
            </w:del>
          </w:p>
        </w:tc>
      </w:tr>
      <w:tr w:rsidR="00A76BEF" w:rsidRPr="00AC5006" w:rsidDel="00C21883" w:rsidTr="002D5CE4">
        <w:trPr>
          <w:trHeight w:val="353"/>
          <w:del w:id="1726" w:author="user" w:date="2017-05-10T11:05:00Z"/>
          <w:trPrChange w:id="172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2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729" w:author="user" w:date="2017-05-10T11:05:00Z"/>
                <w:rFonts w:ascii="Times New Roman" w:eastAsia="Times New Roman" w:hAnsi="Times New Roman" w:cs="Times New Roman"/>
                <w:b/>
                <w:bCs/>
                <w:sz w:val="20"/>
                <w:szCs w:val="20"/>
                <w:lang w:val="es-CL"/>
                <w:rPrChange w:id="1730" w:author="user" w:date="2017-05-10T11:05:00Z">
                  <w:rPr>
                    <w:del w:id="1731" w:author="user" w:date="2017-05-10T11:05:00Z"/>
                    <w:rFonts w:ascii="Times New Roman" w:eastAsia="Times New Roman" w:hAnsi="Times New Roman" w:cs="Times New Roman"/>
                    <w:b/>
                    <w:bCs/>
                    <w:sz w:val="20"/>
                    <w:szCs w:val="20"/>
                  </w:rPr>
                </w:rPrChange>
              </w:rPr>
            </w:pPr>
            <w:del w:id="1732" w:author="user" w:date="2017-05-10T11:05:00Z">
              <w:r w:rsidRPr="001637F4">
                <w:rPr>
                  <w:rFonts w:ascii="Times New Roman" w:eastAsia="Times New Roman" w:hAnsi="Times New Roman" w:cs="Times New Roman"/>
                  <w:b/>
                  <w:bCs/>
                  <w:sz w:val="20"/>
                  <w:szCs w:val="20"/>
                  <w:lang w:val="es-CL"/>
                  <w:rPrChange w:id="1733" w:author="user" w:date="2017-05-10T11:05:00Z">
                    <w:rPr>
                      <w:rFonts w:ascii="Times New Roman" w:eastAsia="Times New Roman" w:hAnsi="Times New Roman" w:cs="Times New Roman"/>
                      <w:b/>
                      <w:bCs/>
                      <w:sz w:val="20"/>
                      <w:szCs w:val="20"/>
                    </w:rPr>
                  </w:rPrChange>
                </w:rPr>
                <w:delText xml:space="preserve">  Economías emergentes</w:delText>
              </w:r>
            </w:del>
          </w:p>
        </w:tc>
        <w:tc>
          <w:tcPr>
            <w:tcW w:w="277" w:type="dxa"/>
            <w:tcBorders>
              <w:top w:val="nil"/>
              <w:left w:val="nil"/>
              <w:bottom w:val="nil"/>
              <w:right w:val="nil"/>
            </w:tcBorders>
            <w:shd w:val="clear" w:color="000000" w:fill="FFFFFF"/>
            <w:noWrap/>
            <w:vAlign w:val="bottom"/>
            <w:hideMark/>
            <w:tcPrChange w:id="173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735" w:author="user" w:date="2017-05-10T11:05:00Z"/>
                <w:rFonts w:ascii="Times New Roman" w:eastAsia="Times New Roman" w:hAnsi="Times New Roman" w:cs="Times New Roman"/>
                <w:sz w:val="20"/>
                <w:szCs w:val="20"/>
                <w:lang w:val="es-CL"/>
                <w:rPrChange w:id="1736" w:author="user" w:date="2017-05-10T11:05:00Z">
                  <w:rPr>
                    <w:del w:id="1737" w:author="user" w:date="2017-05-10T11:05:00Z"/>
                    <w:rFonts w:ascii="Times New Roman" w:eastAsia="Times New Roman" w:hAnsi="Times New Roman" w:cs="Times New Roman"/>
                    <w:sz w:val="20"/>
                    <w:szCs w:val="20"/>
                  </w:rPr>
                </w:rPrChange>
              </w:rPr>
            </w:pPr>
            <w:del w:id="1738" w:author="user" w:date="2017-05-10T11:05:00Z">
              <w:r w:rsidRPr="001637F4">
                <w:rPr>
                  <w:rFonts w:ascii="Times New Roman" w:eastAsia="Times New Roman" w:hAnsi="Times New Roman" w:cs="Times New Roman"/>
                  <w:sz w:val="20"/>
                  <w:szCs w:val="20"/>
                  <w:lang w:val="es-CL"/>
                  <w:rPrChange w:id="173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4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41" w:author="user" w:date="2017-05-10T11:05:00Z"/>
                <w:rFonts w:ascii="Times New Roman" w:eastAsia="Times New Roman" w:hAnsi="Times New Roman" w:cs="Times New Roman"/>
                <w:sz w:val="20"/>
                <w:szCs w:val="20"/>
                <w:lang w:val="es-CL"/>
                <w:rPrChange w:id="1742" w:author="user" w:date="2017-05-10T11:05:00Z">
                  <w:rPr>
                    <w:del w:id="1743" w:author="user" w:date="2017-05-10T11:05:00Z"/>
                    <w:rFonts w:ascii="Times New Roman" w:eastAsia="Times New Roman" w:hAnsi="Times New Roman" w:cs="Times New Roman"/>
                    <w:sz w:val="20"/>
                    <w:szCs w:val="20"/>
                  </w:rPr>
                </w:rPrChange>
              </w:rPr>
            </w:pPr>
            <w:del w:id="1744" w:author="user" w:date="2017-05-10T11:05:00Z">
              <w:r w:rsidRPr="001637F4">
                <w:rPr>
                  <w:rFonts w:ascii="Times New Roman" w:eastAsia="Times New Roman" w:hAnsi="Times New Roman" w:cs="Times New Roman"/>
                  <w:sz w:val="20"/>
                  <w:szCs w:val="20"/>
                  <w:lang w:val="es-CL"/>
                  <w:rPrChange w:id="1745" w:author="user" w:date="2017-05-10T11:05:00Z">
                    <w:rPr>
                      <w:rFonts w:ascii="Times New Roman" w:eastAsia="Times New Roman" w:hAnsi="Times New Roman" w:cs="Times New Roman"/>
                      <w:sz w:val="20"/>
                      <w:szCs w:val="20"/>
                    </w:rPr>
                  </w:rPrChange>
                </w:rPr>
                <w:delText>9.7</w:delText>
              </w:r>
            </w:del>
          </w:p>
        </w:tc>
        <w:tc>
          <w:tcPr>
            <w:tcW w:w="880" w:type="dxa"/>
            <w:tcBorders>
              <w:top w:val="nil"/>
              <w:left w:val="nil"/>
              <w:bottom w:val="nil"/>
              <w:right w:val="nil"/>
            </w:tcBorders>
            <w:shd w:val="clear" w:color="000000" w:fill="FFFFFF"/>
            <w:noWrap/>
            <w:vAlign w:val="bottom"/>
            <w:hideMark/>
            <w:tcPrChange w:id="174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47" w:author="user" w:date="2017-05-10T11:05:00Z"/>
                <w:rFonts w:ascii="Times New Roman" w:eastAsia="Times New Roman" w:hAnsi="Times New Roman" w:cs="Times New Roman"/>
                <w:sz w:val="20"/>
                <w:szCs w:val="20"/>
                <w:lang w:val="es-CL"/>
                <w:rPrChange w:id="1748" w:author="user" w:date="2017-05-10T11:05:00Z">
                  <w:rPr>
                    <w:del w:id="1749" w:author="user" w:date="2017-05-10T11:05:00Z"/>
                    <w:rFonts w:ascii="Times New Roman" w:eastAsia="Times New Roman" w:hAnsi="Times New Roman" w:cs="Times New Roman"/>
                    <w:sz w:val="20"/>
                    <w:szCs w:val="20"/>
                  </w:rPr>
                </w:rPrChange>
              </w:rPr>
            </w:pPr>
            <w:del w:id="1750" w:author="user" w:date="2017-05-10T11:05:00Z">
              <w:r w:rsidRPr="001637F4">
                <w:rPr>
                  <w:rFonts w:ascii="Times New Roman" w:eastAsia="Times New Roman" w:hAnsi="Times New Roman" w:cs="Times New Roman"/>
                  <w:sz w:val="20"/>
                  <w:szCs w:val="20"/>
                  <w:lang w:val="es-CL"/>
                  <w:rPrChange w:id="1751"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75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53" w:author="user" w:date="2017-05-10T11:05:00Z"/>
                <w:rFonts w:ascii="Times New Roman" w:eastAsia="Times New Roman" w:hAnsi="Times New Roman" w:cs="Times New Roman"/>
                <w:sz w:val="20"/>
                <w:szCs w:val="20"/>
                <w:lang w:val="es-CL"/>
                <w:rPrChange w:id="1754" w:author="user" w:date="2017-05-10T11:05:00Z">
                  <w:rPr>
                    <w:del w:id="1755" w:author="user" w:date="2017-05-10T11:05:00Z"/>
                    <w:rFonts w:ascii="Times New Roman" w:eastAsia="Times New Roman" w:hAnsi="Times New Roman" w:cs="Times New Roman"/>
                    <w:sz w:val="20"/>
                    <w:szCs w:val="20"/>
                  </w:rPr>
                </w:rPrChange>
              </w:rPr>
            </w:pPr>
            <w:del w:id="1756" w:author="user" w:date="2017-05-10T11:05:00Z">
              <w:r w:rsidRPr="001637F4">
                <w:rPr>
                  <w:rFonts w:ascii="Times New Roman" w:eastAsia="Times New Roman" w:hAnsi="Times New Roman" w:cs="Times New Roman"/>
                  <w:sz w:val="20"/>
                  <w:szCs w:val="20"/>
                  <w:lang w:val="es-CL"/>
                  <w:rPrChange w:id="1757" w:author="user" w:date="2017-05-10T11:05:00Z">
                    <w:rPr>
                      <w:rFonts w:ascii="Times New Roman" w:eastAsia="Times New Roman" w:hAnsi="Times New Roman" w:cs="Times New Roman"/>
                      <w:sz w:val="20"/>
                      <w:szCs w:val="20"/>
                    </w:rPr>
                  </w:rPrChange>
                </w:rPr>
                <w:delText>9.2</w:delText>
              </w:r>
            </w:del>
          </w:p>
        </w:tc>
        <w:tc>
          <w:tcPr>
            <w:tcW w:w="880" w:type="dxa"/>
            <w:tcBorders>
              <w:top w:val="nil"/>
              <w:left w:val="nil"/>
              <w:bottom w:val="nil"/>
              <w:right w:val="nil"/>
            </w:tcBorders>
            <w:shd w:val="clear" w:color="000000" w:fill="FFFFFF"/>
            <w:noWrap/>
            <w:vAlign w:val="bottom"/>
            <w:hideMark/>
            <w:tcPrChange w:id="175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59" w:author="user" w:date="2017-05-10T11:05:00Z"/>
                <w:rFonts w:ascii="Times New Roman" w:eastAsia="Times New Roman" w:hAnsi="Times New Roman" w:cs="Times New Roman"/>
                <w:sz w:val="20"/>
                <w:szCs w:val="20"/>
                <w:lang w:val="es-CL"/>
                <w:rPrChange w:id="1760" w:author="user" w:date="2017-05-10T11:05:00Z">
                  <w:rPr>
                    <w:del w:id="1761" w:author="user" w:date="2017-05-10T11:05:00Z"/>
                    <w:rFonts w:ascii="Times New Roman" w:eastAsia="Times New Roman" w:hAnsi="Times New Roman" w:cs="Times New Roman"/>
                    <w:sz w:val="20"/>
                    <w:szCs w:val="20"/>
                  </w:rPr>
                </w:rPrChange>
              </w:rPr>
            </w:pPr>
            <w:del w:id="1762" w:author="user" w:date="2017-05-10T11:05:00Z">
              <w:r w:rsidRPr="001637F4">
                <w:rPr>
                  <w:rFonts w:ascii="Times New Roman" w:eastAsia="Times New Roman" w:hAnsi="Times New Roman" w:cs="Times New Roman"/>
                  <w:sz w:val="20"/>
                  <w:szCs w:val="20"/>
                  <w:lang w:val="es-CL"/>
                  <w:rPrChange w:id="1763" w:author="user" w:date="2017-05-10T11:05:00Z">
                    <w:rPr>
                      <w:rFonts w:ascii="Times New Roman" w:eastAsia="Times New Roman" w:hAnsi="Times New Roman" w:cs="Times New Roman"/>
                      <w:sz w:val="20"/>
                      <w:szCs w:val="20"/>
                    </w:rPr>
                  </w:rPrChange>
                </w:rPr>
                <w:delText>5.7</w:delText>
              </w:r>
            </w:del>
          </w:p>
        </w:tc>
        <w:tc>
          <w:tcPr>
            <w:tcW w:w="880" w:type="dxa"/>
            <w:tcBorders>
              <w:top w:val="nil"/>
              <w:left w:val="nil"/>
              <w:bottom w:val="nil"/>
              <w:right w:val="nil"/>
            </w:tcBorders>
            <w:shd w:val="clear" w:color="000000" w:fill="FFFFFF"/>
            <w:noWrap/>
            <w:vAlign w:val="bottom"/>
            <w:hideMark/>
            <w:tcPrChange w:id="176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65" w:author="user" w:date="2017-05-10T11:05:00Z"/>
                <w:rFonts w:ascii="Times New Roman" w:eastAsia="Times New Roman" w:hAnsi="Times New Roman" w:cs="Times New Roman"/>
                <w:sz w:val="20"/>
                <w:szCs w:val="20"/>
                <w:lang w:val="es-CL"/>
                <w:rPrChange w:id="1766" w:author="user" w:date="2017-05-10T11:05:00Z">
                  <w:rPr>
                    <w:del w:id="1767" w:author="user" w:date="2017-05-10T11:05:00Z"/>
                    <w:rFonts w:ascii="Times New Roman" w:eastAsia="Times New Roman" w:hAnsi="Times New Roman" w:cs="Times New Roman"/>
                    <w:sz w:val="20"/>
                    <w:szCs w:val="20"/>
                  </w:rPr>
                </w:rPrChange>
              </w:rPr>
            </w:pPr>
            <w:del w:id="1768" w:author="user" w:date="2017-05-10T11:05:00Z">
              <w:r w:rsidRPr="001637F4">
                <w:rPr>
                  <w:rFonts w:ascii="Times New Roman" w:eastAsia="Times New Roman" w:hAnsi="Times New Roman" w:cs="Times New Roman"/>
                  <w:sz w:val="20"/>
                  <w:szCs w:val="20"/>
                  <w:lang w:val="es-CL"/>
                  <w:rPrChange w:id="1769" w:author="user" w:date="2017-05-10T11:05:00Z">
                    <w:rPr>
                      <w:rFonts w:ascii="Times New Roman" w:eastAsia="Times New Roman" w:hAnsi="Times New Roman" w:cs="Times New Roman"/>
                      <w:sz w:val="20"/>
                      <w:szCs w:val="20"/>
                    </w:rPr>
                  </w:rPrChange>
                </w:rPr>
                <w:delText>9.4</w:delText>
              </w:r>
            </w:del>
          </w:p>
        </w:tc>
        <w:tc>
          <w:tcPr>
            <w:tcW w:w="880" w:type="dxa"/>
            <w:tcBorders>
              <w:top w:val="nil"/>
              <w:left w:val="nil"/>
              <w:bottom w:val="nil"/>
              <w:right w:val="single" w:sz="4" w:space="0" w:color="auto"/>
            </w:tcBorders>
            <w:shd w:val="clear" w:color="000000" w:fill="FFFFFF"/>
            <w:noWrap/>
            <w:vAlign w:val="bottom"/>
            <w:hideMark/>
            <w:tcPrChange w:id="177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771" w:author="user" w:date="2017-05-10T11:05:00Z"/>
                <w:rFonts w:ascii="Times New Roman" w:eastAsia="Times New Roman" w:hAnsi="Times New Roman" w:cs="Times New Roman"/>
                <w:sz w:val="20"/>
                <w:szCs w:val="20"/>
                <w:lang w:val="es-CL"/>
                <w:rPrChange w:id="1772" w:author="user" w:date="2017-05-10T11:05:00Z">
                  <w:rPr>
                    <w:del w:id="1773" w:author="user" w:date="2017-05-10T11:05:00Z"/>
                    <w:rFonts w:ascii="Times New Roman" w:eastAsia="Times New Roman" w:hAnsi="Times New Roman" w:cs="Times New Roman"/>
                    <w:sz w:val="20"/>
                    <w:szCs w:val="20"/>
                  </w:rPr>
                </w:rPrChange>
              </w:rPr>
            </w:pPr>
            <w:del w:id="1774" w:author="user" w:date="2017-05-10T11:05:00Z">
              <w:r w:rsidRPr="001637F4">
                <w:rPr>
                  <w:rFonts w:ascii="Times New Roman" w:eastAsia="Times New Roman" w:hAnsi="Times New Roman" w:cs="Times New Roman"/>
                  <w:sz w:val="20"/>
                  <w:szCs w:val="20"/>
                  <w:lang w:val="es-CL"/>
                  <w:rPrChange w:id="1775" w:author="user" w:date="2017-05-10T11:05:00Z">
                    <w:rPr>
                      <w:rFonts w:ascii="Times New Roman" w:eastAsia="Times New Roman" w:hAnsi="Times New Roman" w:cs="Times New Roman"/>
                      <w:sz w:val="20"/>
                      <w:szCs w:val="20"/>
                    </w:rPr>
                  </w:rPrChange>
                </w:rPr>
                <w:delText>7.9</w:delText>
              </w:r>
            </w:del>
          </w:p>
        </w:tc>
      </w:tr>
      <w:tr w:rsidR="00A76BEF" w:rsidRPr="00AC5006" w:rsidDel="00C21883" w:rsidTr="002D5CE4">
        <w:trPr>
          <w:trHeight w:val="353"/>
          <w:del w:id="1776" w:author="user" w:date="2017-05-10T11:05:00Z"/>
          <w:trPrChange w:id="1777"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778"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779" w:author="user" w:date="2017-05-10T11:05:00Z"/>
                <w:rFonts w:ascii="Times New Roman" w:eastAsia="Times New Roman" w:hAnsi="Times New Roman" w:cs="Times New Roman"/>
                <w:sz w:val="20"/>
                <w:szCs w:val="20"/>
                <w:lang w:val="es-CL"/>
                <w:rPrChange w:id="1780" w:author="user" w:date="2017-05-10T11:05:00Z">
                  <w:rPr>
                    <w:del w:id="1781" w:author="user" w:date="2017-05-10T11:05:00Z"/>
                    <w:rFonts w:ascii="Times New Roman" w:eastAsia="Times New Roman" w:hAnsi="Times New Roman" w:cs="Times New Roman"/>
                    <w:sz w:val="20"/>
                    <w:szCs w:val="20"/>
                  </w:rPr>
                </w:rPrChange>
              </w:rPr>
            </w:pPr>
            <w:del w:id="1782" w:author="user" w:date="2017-05-10T11:05:00Z">
              <w:r w:rsidRPr="001637F4">
                <w:rPr>
                  <w:rFonts w:ascii="Times New Roman" w:eastAsia="Times New Roman" w:hAnsi="Times New Roman" w:cs="Times New Roman"/>
                  <w:sz w:val="20"/>
                  <w:szCs w:val="20"/>
                  <w:lang w:val="es-CL"/>
                  <w:rPrChange w:id="1783" w:author="user" w:date="2017-05-10T11:05:00Z">
                    <w:rPr>
                      <w:rFonts w:ascii="Times New Roman" w:eastAsia="Times New Roman" w:hAnsi="Times New Roman" w:cs="Times New Roman"/>
                      <w:sz w:val="20"/>
                      <w:szCs w:val="20"/>
                    </w:rPr>
                  </w:rPrChange>
                </w:rPr>
                <w:delText xml:space="preserve">    Asia</w:delText>
              </w:r>
            </w:del>
          </w:p>
        </w:tc>
        <w:tc>
          <w:tcPr>
            <w:tcW w:w="277" w:type="dxa"/>
            <w:tcBorders>
              <w:top w:val="nil"/>
              <w:left w:val="nil"/>
              <w:bottom w:val="nil"/>
              <w:right w:val="nil"/>
            </w:tcBorders>
            <w:shd w:val="clear" w:color="000000" w:fill="FFFFFF"/>
            <w:noWrap/>
            <w:vAlign w:val="bottom"/>
            <w:hideMark/>
            <w:tcPrChange w:id="1784"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785" w:author="user" w:date="2017-05-10T11:05:00Z"/>
                <w:rFonts w:ascii="Times New Roman" w:eastAsia="Times New Roman" w:hAnsi="Times New Roman" w:cs="Times New Roman"/>
                <w:sz w:val="20"/>
                <w:szCs w:val="20"/>
                <w:lang w:val="es-CL"/>
                <w:rPrChange w:id="1786" w:author="user" w:date="2017-05-10T11:05:00Z">
                  <w:rPr>
                    <w:del w:id="1787" w:author="user" w:date="2017-05-10T11:05:00Z"/>
                    <w:rFonts w:ascii="Times New Roman" w:eastAsia="Times New Roman" w:hAnsi="Times New Roman" w:cs="Times New Roman"/>
                    <w:sz w:val="20"/>
                    <w:szCs w:val="20"/>
                  </w:rPr>
                </w:rPrChange>
              </w:rPr>
            </w:pPr>
            <w:del w:id="1788" w:author="user" w:date="2017-05-10T11:05:00Z">
              <w:r w:rsidRPr="001637F4">
                <w:rPr>
                  <w:rFonts w:ascii="Times New Roman" w:eastAsia="Times New Roman" w:hAnsi="Times New Roman" w:cs="Times New Roman"/>
                  <w:sz w:val="20"/>
                  <w:szCs w:val="20"/>
                  <w:lang w:val="es-CL"/>
                  <w:rPrChange w:id="1789"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790"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91" w:author="user" w:date="2017-05-10T11:05:00Z"/>
                <w:rFonts w:ascii="Times New Roman" w:eastAsia="Times New Roman" w:hAnsi="Times New Roman" w:cs="Times New Roman"/>
                <w:sz w:val="20"/>
                <w:szCs w:val="20"/>
                <w:lang w:val="es-CL"/>
                <w:rPrChange w:id="1792" w:author="user" w:date="2017-05-10T11:05:00Z">
                  <w:rPr>
                    <w:del w:id="1793" w:author="user" w:date="2017-05-10T11:05:00Z"/>
                    <w:rFonts w:ascii="Times New Roman" w:eastAsia="Times New Roman" w:hAnsi="Times New Roman" w:cs="Times New Roman"/>
                    <w:sz w:val="20"/>
                    <w:szCs w:val="20"/>
                  </w:rPr>
                </w:rPrChange>
              </w:rPr>
            </w:pPr>
            <w:del w:id="1794" w:author="user" w:date="2017-05-10T11:05:00Z">
              <w:r w:rsidRPr="001637F4">
                <w:rPr>
                  <w:rFonts w:ascii="Times New Roman" w:eastAsia="Times New Roman" w:hAnsi="Times New Roman" w:cs="Times New Roman"/>
                  <w:sz w:val="20"/>
                  <w:szCs w:val="20"/>
                  <w:lang w:val="es-CL"/>
                  <w:rPrChange w:id="1795" w:author="user" w:date="2017-05-10T11:05:00Z">
                    <w:rPr>
                      <w:rFonts w:ascii="Times New Roman" w:eastAsia="Times New Roman" w:hAnsi="Times New Roman" w:cs="Times New Roman"/>
                      <w:sz w:val="20"/>
                      <w:szCs w:val="20"/>
                    </w:rPr>
                  </w:rPrChange>
                </w:rPr>
                <w:delText>12.4</w:delText>
              </w:r>
            </w:del>
          </w:p>
        </w:tc>
        <w:tc>
          <w:tcPr>
            <w:tcW w:w="880" w:type="dxa"/>
            <w:tcBorders>
              <w:top w:val="nil"/>
              <w:left w:val="nil"/>
              <w:bottom w:val="nil"/>
              <w:right w:val="nil"/>
            </w:tcBorders>
            <w:shd w:val="clear" w:color="000000" w:fill="FFFFFF"/>
            <w:noWrap/>
            <w:vAlign w:val="bottom"/>
            <w:hideMark/>
            <w:tcPrChange w:id="1796"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797" w:author="user" w:date="2017-05-10T11:05:00Z"/>
                <w:rFonts w:ascii="Times New Roman" w:eastAsia="Times New Roman" w:hAnsi="Times New Roman" w:cs="Times New Roman"/>
                <w:sz w:val="20"/>
                <w:szCs w:val="20"/>
                <w:lang w:val="es-CL"/>
                <w:rPrChange w:id="1798" w:author="user" w:date="2017-05-10T11:05:00Z">
                  <w:rPr>
                    <w:del w:id="1799" w:author="user" w:date="2017-05-10T11:05:00Z"/>
                    <w:rFonts w:ascii="Times New Roman" w:eastAsia="Times New Roman" w:hAnsi="Times New Roman" w:cs="Times New Roman"/>
                    <w:sz w:val="20"/>
                    <w:szCs w:val="20"/>
                  </w:rPr>
                </w:rPrChange>
              </w:rPr>
            </w:pPr>
            <w:del w:id="1800" w:author="user" w:date="2017-05-10T11:05:00Z">
              <w:r w:rsidRPr="001637F4">
                <w:rPr>
                  <w:rFonts w:ascii="Times New Roman" w:eastAsia="Times New Roman" w:hAnsi="Times New Roman" w:cs="Times New Roman"/>
                  <w:sz w:val="20"/>
                  <w:szCs w:val="20"/>
                  <w:lang w:val="es-CL"/>
                  <w:rPrChange w:id="1801" w:author="user" w:date="2017-05-10T11:05:00Z">
                    <w:rPr>
                      <w:rFonts w:ascii="Times New Roman" w:eastAsia="Times New Roman" w:hAnsi="Times New Roman" w:cs="Times New Roman"/>
                      <w:sz w:val="20"/>
                      <w:szCs w:val="20"/>
                    </w:rPr>
                  </w:rPrChange>
                </w:rPr>
                <w:delText>10.3</w:delText>
              </w:r>
            </w:del>
          </w:p>
        </w:tc>
        <w:tc>
          <w:tcPr>
            <w:tcW w:w="880" w:type="dxa"/>
            <w:tcBorders>
              <w:top w:val="nil"/>
              <w:left w:val="nil"/>
              <w:bottom w:val="nil"/>
              <w:right w:val="nil"/>
            </w:tcBorders>
            <w:shd w:val="clear" w:color="000000" w:fill="FFFFFF"/>
            <w:noWrap/>
            <w:vAlign w:val="bottom"/>
            <w:hideMark/>
            <w:tcPrChange w:id="1802"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03" w:author="user" w:date="2017-05-10T11:05:00Z"/>
                <w:rFonts w:ascii="Times New Roman" w:eastAsia="Times New Roman" w:hAnsi="Times New Roman" w:cs="Times New Roman"/>
                <w:sz w:val="20"/>
                <w:szCs w:val="20"/>
                <w:lang w:val="es-CL"/>
                <w:rPrChange w:id="1804" w:author="user" w:date="2017-05-10T11:05:00Z">
                  <w:rPr>
                    <w:del w:id="1805" w:author="user" w:date="2017-05-10T11:05:00Z"/>
                    <w:rFonts w:ascii="Times New Roman" w:eastAsia="Times New Roman" w:hAnsi="Times New Roman" w:cs="Times New Roman"/>
                    <w:sz w:val="20"/>
                    <w:szCs w:val="20"/>
                  </w:rPr>
                </w:rPrChange>
              </w:rPr>
            </w:pPr>
            <w:del w:id="1806" w:author="user" w:date="2017-05-10T11:05:00Z">
              <w:r w:rsidRPr="001637F4">
                <w:rPr>
                  <w:rFonts w:ascii="Times New Roman" w:eastAsia="Times New Roman" w:hAnsi="Times New Roman" w:cs="Times New Roman"/>
                  <w:sz w:val="20"/>
                  <w:szCs w:val="20"/>
                  <w:lang w:val="es-CL"/>
                  <w:rPrChange w:id="1807" w:author="user" w:date="2017-05-10T11:05:00Z">
                    <w:rPr>
                      <w:rFonts w:ascii="Times New Roman" w:eastAsia="Times New Roman" w:hAnsi="Times New Roman" w:cs="Times New Roman"/>
                      <w:sz w:val="20"/>
                      <w:szCs w:val="20"/>
                    </w:rPr>
                  </w:rPrChange>
                </w:rPr>
                <w:delText>11.8</w:delText>
              </w:r>
            </w:del>
          </w:p>
        </w:tc>
        <w:tc>
          <w:tcPr>
            <w:tcW w:w="880" w:type="dxa"/>
            <w:tcBorders>
              <w:top w:val="nil"/>
              <w:left w:val="nil"/>
              <w:bottom w:val="nil"/>
              <w:right w:val="nil"/>
            </w:tcBorders>
            <w:shd w:val="clear" w:color="000000" w:fill="FFFFFF"/>
            <w:noWrap/>
            <w:vAlign w:val="bottom"/>
            <w:hideMark/>
            <w:tcPrChange w:id="1808"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09" w:author="user" w:date="2017-05-10T11:05:00Z"/>
                <w:rFonts w:ascii="Times New Roman" w:eastAsia="Times New Roman" w:hAnsi="Times New Roman" w:cs="Times New Roman"/>
                <w:sz w:val="20"/>
                <w:szCs w:val="20"/>
                <w:lang w:val="es-CL"/>
                <w:rPrChange w:id="1810" w:author="user" w:date="2017-05-10T11:05:00Z">
                  <w:rPr>
                    <w:del w:id="1811" w:author="user" w:date="2017-05-10T11:05:00Z"/>
                    <w:rFonts w:ascii="Times New Roman" w:eastAsia="Times New Roman" w:hAnsi="Times New Roman" w:cs="Times New Roman"/>
                    <w:sz w:val="20"/>
                    <w:szCs w:val="20"/>
                  </w:rPr>
                </w:rPrChange>
              </w:rPr>
            </w:pPr>
            <w:del w:id="1812" w:author="user" w:date="2017-05-10T11:05:00Z">
              <w:r w:rsidRPr="001637F4">
                <w:rPr>
                  <w:rFonts w:ascii="Times New Roman" w:eastAsia="Times New Roman" w:hAnsi="Times New Roman" w:cs="Times New Roman"/>
                  <w:sz w:val="20"/>
                  <w:szCs w:val="20"/>
                  <w:lang w:val="es-CL"/>
                  <w:rPrChange w:id="1813" w:author="user" w:date="2017-05-10T11:05:00Z">
                    <w:rPr>
                      <w:rFonts w:ascii="Times New Roman" w:eastAsia="Times New Roman" w:hAnsi="Times New Roman" w:cs="Times New Roman"/>
                      <w:sz w:val="20"/>
                      <w:szCs w:val="20"/>
                    </w:rPr>
                  </w:rPrChange>
                </w:rPr>
                <w:delText>7.8</w:delText>
              </w:r>
            </w:del>
          </w:p>
        </w:tc>
        <w:tc>
          <w:tcPr>
            <w:tcW w:w="880" w:type="dxa"/>
            <w:tcBorders>
              <w:top w:val="nil"/>
              <w:left w:val="nil"/>
              <w:bottom w:val="nil"/>
              <w:right w:val="nil"/>
            </w:tcBorders>
            <w:shd w:val="clear" w:color="000000" w:fill="FFFFFF"/>
            <w:noWrap/>
            <w:vAlign w:val="bottom"/>
            <w:hideMark/>
            <w:tcPrChange w:id="1814"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15" w:author="user" w:date="2017-05-10T11:05:00Z"/>
                <w:rFonts w:ascii="Times New Roman" w:eastAsia="Times New Roman" w:hAnsi="Times New Roman" w:cs="Times New Roman"/>
                <w:sz w:val="20"/>
                <w:szCs w:val="20"/>
                <w:lang w:val="es-CL"/>
                <w:rPrChange w:id="1816" w:author="user" w:date="2017-05-10T11:05:00Z">
                  <w:rPr>
                    <w:del w:id="1817" w:author="user" w:date="2017-05-10T11:05:00Z"/>
                    <w:rFonts w:ascii="Times New Roman" w:eastAsia="Times New Roman" w:hAnsi="Times New Roman" w:cs="Times New Roman"/>
                    <w:sz w:val="20"/>
                    <w:szCs w:val="20"/>
                  </w:rPr>
                </w:rPrChange>
              </w:rPr>
            </w:pPr>
            <w:del w:id="1818" w:author="user" w:date="2017-05-10T11:05:00Z">
              <w:r w:rsidRPr="001637F4">
                <w:rPr>
                  <w:rFonts w:ascii="Times New Roman" w:eastAsia="Times New Roman" w:hAnsi="Times New Roman" w:cs="Times New Roman"/>
                  <w:sz w:val="20"/>
                  <w:szCs w:val="20"/>
                  <w:lang w:val="es-CL"/>
                  <w:rPrChange w:id="1819" w:author="user" w:date="2017-05-10T11:05:00Z">
                    <w:rPr>
                      <w:rFonts w:ascii="Times New Roman" w:eastAsia="Times New Roman" w:hAnsi="Times New Roman" w:cs="Times New Roman"/>
                      <w:sz w:val="20"/>
                      <w:szCs w:val="20"/>
                    </w:rPr>
                  </w:rPrChange>
                </w:rPr>
                <w:delText>11.2</w:delText>
              </w:r>
            </w:del>
          </w:p>
        </w:tc>
        <w:tc>
          <w:tcPr>
            <w:tcW w:w="880" w:type="dxa"/>
            <w:tcBorders>
              <w:top w:val="nil"/>
              <w:left w:val="nil"/>
              <w:bottom w:val="nil"/>
              <w:right w:val="single" w:sz="4" w:space="0" w:color="auto"/>
            </w:tcBorders>
            <w:shd w:val="clear" w:color="000000" w:fill="FFFFFF"/>
            <w:noWrap/>
            <w:vAlign w:val="bottom"/>
            <w:hideMark/>
            <w:tcPrChange w:id="1820"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821" w:author="user" w:date="2017-05-10T11:05:00Z"/>
                <w:rFonts w:ascii="Times New Roman" w:eastAsia="Times New Roman" w:hAnsi="Times New Roman" w:cs="Times New Roman"/>
                <w:sz w:val="20"/>
                <w:szCs w:val="20"/>
                <w:lang w:val="es-CL"/>
                <w:rPrChange w:id="1822" w:author="user" w:date="2017-05-10T11:05:00Z">
                  <w:rPr>
                    <w:del w:id="1823" w:author="user" w:date="2017-05-10T11:05:00Z"/>
                    <w:rFonts w:ascii="Times New Roman" w:eastAsia="Times New Roman" w:hAnsi="Times New Roman" w:cs="Times New Roman"/>
                    <w:sz w:val="20"/>
                    <w:szCs w:val="20"/>
                  </w:rPr>
                </w:rPrChange>
              </w:rPr>
            </w:pPr>
            <w:del w:id="1824" w:author="user" w:date="2017-05-10T11:05:00Z">
              <w:r w:rsidRPr="001637F4">
                <w:rPr>
                  <w:rFonts w:ascii="Times New Roman" w:eastAsia="Times New Roman" w:hAnsi="Times New Roman" w:cs="Times New Roman"/>
                  <w:sz w:val="20"/>
                  <w:szCs w:val="20"/>
                  <w:lang w:val="es-CL"/>
                  <w:rPrChange w:id="1825" w:author="user" w:date="2017-05-10T11:05:00Z">
                    <w:rPr>
                      <w:rFonts w:ascii="Times New Roman" w:eastAsia="Times New Roman" w:hAnsi="Times New Roman" w:cs="Times New Roman"/>
                      <w:sz w:val="20"/>
                      <w:szCs w:val="20"/>
                    </w:rPr>
                  </w:rPrChange>
                </w:rPr>
                <w:delText>10.4</w:delText>
              </w:r>
            </w:del>
          </w:p>
        </w:tc>
      </w:tr>
      <w:tr w:rsidR="00A76BEF" w:rsidRPr="00AC5006" w:rsidDel="00C21883" w:rsidTr="002D5CE4">
        <w:trPr>
          <w:trHeight w:val="756"/>
          <w:del w:id="1826" w:author="user" w:date="2017-05-10T11:05:00Z"/>
          <w:trPrChange w:id="1827" w:author="user" w:date="2017-05-10T09:34:00Z">
            <w:trPr>
              <w:trHeight w:val="270"/>
            </w:trPr>
          </w:trPrChange>
        </w:trPr>
        <w:tc>
          <w:tcPr>
            <w:tcW w:w="2489" w:type="dxa"/>
            <w:gridSpan w:val="2"/>
            <w:tcBorders>
              <w:top w:val="nil"/>
              <w:left w:val="single" w:sz="4" w:space="0" w:color="auto"/>
              <w:bottom w:val="nil"/>
              <w:right w:val="nil"/>
            </w:tcBorders>
            <w:shd w:val="clear" w:color="000000" w:fill="FFFFFF"/>
            <w:noWrap/>
            <w:vAlign w:val="bottom"/>
            <w:hideMark/>
            <w:tcPrChange w:id="1828" w:author="user" w:date="2017-05-10T09:34:00Z">
              <w:tcPr>
                <w:tcW w:w="3038" w:type="dxa"/>
                <w:gridSpan w:val="2"/>
                <w:tcBorders>
                  <w:top w:val="nil"/>
                  <w:left w:val="single" w:sz="4" w:space="0" w:color="auto"/>
                  <w:bottom w:val="nil"/>
                  <w:right w:val="nil"/>
                </w:tcBorders>
                <w:shd w:val="clear" w:color="000000" w:fill="FFFFFF"/>
                <w:noWrap/>
                <w:vAlign w:val="bottom"/>
                <w:hideMark/>
              </w:tcPr>
            </w:tcPrChange>
          </w:tcPr>
          <w:p w:rsidR="00A76BEF" w:rsidRPr="0092793F" w:rsidDel="00C21883" w:rsidRDefault="00A76BEF" w:rsidP="002D5CE4">
            <w:pPr>
              <w:spacing w:after="0"/>
              <w:rPr>
                <w:del w:id="1829" w:author="user" w:date="2017-05-10T11:05:00Z"/>
                <w:rFonts w:ascii="Times New Roman" w:eastAsia="Times New Roman" w:hAnsi="Times New Roman" w:cs="Times New Roman"/>
                <w:sz w:val="20"/>
                <w:szCs w:val="20"/>
                <w:lang w:val="es-ES"/>
              </w:rPr>
            </w:pPr>
            <w:del w:id="1830" w:author="user" w:date="2017-05-10T11:05:00Z">
              <w:r w:rsidRPr="0092793F" w:rsidDel="00C21883">
                <w:rPr>
                  <w:rFonts w:ascii="Times New Roman" w:eastAsia="Times New Roman" w:hAnsi="Times New Roman" w:cs="Times New Roman"/>
                  <w:sz w:val="20"/>
                  <w:szCs w:val="20"/>
                  <w:lang w:val="es-ES"/>
                </w:rPr>
                <w:delText xml:space="preserve">    Europa del Este y Asia Central</w:delText>
              </w:r>
            </w:del>
          </w:p>
        </w:tc>
        <w:tc>
          <w:tcPr>
            <w:tcW w:w="881" w:type="dxa"/>
            <w:tcBorders>
              <w:top w:val="nil"/>
              <w:left w:val="nil"/>
              <w:bottom w:val="nil"/>
              <w:right w:val="nil"/>
            </w:tcBorders>
            <w:shd w:val="clear" w:color="000000" w:fill="FFFFFF"/>
            <w:noWrap/>
            <w:vAlign w:val="bottom"/>
            <w:hideMark/>
            <w:tcPrChange w:id="1831"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32" w:author="user" w:date="2017-05-10T11:05:00Z"/>
                <w:rFonts w:ascii="Times New Roman" w:eastAsia="Times New Roman" w:hAnsi="Times New Roman" w:cs="Times New Roman"/>
                <w:sz w:val="20"/>
                <w:szCs w:val="20"/>
                <w:lang w:val="es-CL"/>
                <w:rPrChange w:id="1833" w:author="user" w:date="2017-05-10T11:05:00Z">
                  <w:rPr>
                    <w:del w:id="1834" w:author="user" w:date="2017-05-10T11:05:00Z"/>
                    <w:rFonts w:ascii="Times New Roman" w:eastAsia="Times New Roman" w:hAnsi="Times New Roman" w:cs="Times New Roman"/>
                    <w:sz w:val="20"/>
                    <w:szCs w:val="20"/>
                  </w:rPr>
                </w:rPrChange>
              </w:rPr>
            </w:pPr>
            <w:del w:id="1835" w:author="user" w:date="2017-05-10T11:05:00Z">
              <w:r w:rsidRPr="001637F4">
                <w:rPr>
                  <w:rFonts w:ascii="Times New Roman" w:eastAsia="Times New Roman" w:hAnsi="Times New Roman" w:cs="Times New Roman"/>
                  <w:sz w:val="20"/>
                  <w:szCs w:val="20"/>
                  <w:lang w:val="es-CL"/>
                  <w:rPrChange w:id="1836" w:author="user" w:date="2017-05-10T11:05:00Z">
                    <w:rPr>
                      <w:rFonts w:ascii="Times New Roman" w:eastAsia="Times New Roman" w:hAnsi="Times New Roman" w:cs="Times New Roman"/>
                      <w:sz w:val="20"/>
                      <w:szCs w:val="20"/>
                    </w:rPr>
                  </w:rPrChange>
                </w:rPr>
                <w:delText>11.3</w:delText>
              </w:r>
            </w:del>
          </w:p>
        </w:tc>
        <w:tc>
          <w:tcPr>
            <w:tcW w:w="880" w:type="dxa"/>
            <w:tcBorders>
              <w:top w:val="nil"/>
              <w:left w:val="nil"/>
              <w:bottom w:val="nil"/>
              <w:right w:val="nil"/>
            </w:tcBorders>
            <w:shd w:val="clear" w:color="000000" w:fill="FFFFFF"/>
            <w:noWrap/>
            <w:vAlign w:val="bottom"/>
            <w:hideMark/>
            <w:tcPrChange w:id="183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38" w:author="user" w:date="2017-05-10T11:05:00Z"/>
                <w:rFonts w:ascii="Times New Roman" w:eastAsia="Times New Roman" w:hAnsi="Times New Roman" w:cs="Times New Roman"/>
                <w:sz w:val="20"/>
                <w:szCs w:val="20"/>
                <w:lang w:val="es-CL"/>
                <w:rPrChange w:id="1839" w:author="user" w:date="2017-05-10T11:05:00Z">
                  <w:rPr>
                    <w:del w:id="1840" w:author="user" w:date="2017-05-10T11:05:00Z"/>
                    <w:rFonts w:ascii="Times New Roman" w:eastAsia="Times New Roman" w:hAnsi="Times New Roman" w:cs="Times New Roman"/>
                    <w:sz w:val="20"/>
                    <w:szCs w:val="20"/>
                  </w:rPr>
                </w:rPrChange>
              </w:rPr>
            </w:pPr>
            <w:del w:id="1841" w:author="user" w:date="2017-05-10T11:05:00Z">
              <w:r w:rsidRPr="001637F4">
                <w:rPr>
                  <w:rFonts w:ascii="Times New Roman" w:eastAsia="Times New Roman" w:hAnsi="Times New Roman" w:cs="Times New Roman"/>
                  <w:sz w:val="20"/>
                  <w:szCs w:val="20"/>
                  <w:lang w:val="es-CL"/>
                  <w:rPrChange w:id="1842" w:author="user" w:date="2017-05-10T11:05:00Z">
                    <w:rPr>
                      <w:rFonts w:ascii="Times New Roman" w:eastAsia="Times New Roman" w:hAnsi="Times New Roman" w:cs="Times New Roman"/>
                      <w:sz w:val="20"/>
                      <w:szCs w:val="20"/>
                    </w:rPr>
                  </w:rPrChange>
                </w:rPr>
                <w:delText>10.1</w:delText>
              </w:r>
            </w:del>
          </w:p>
        </w:tc>
        <w:tc>
          <w:tcPr>
            <w:tcW w:w="880" w:type="dxa"/>
            <w:tcBorders>
              <w:top w:val="nil"/>
              <w:left w:val="nil"/>
              <w:bottom w:val="nil"/>
              <w:right w:val="nil"/>
            </w:tcBorders>
            <w:shd w:val="clear" w:color="000000" w:fill="FFFFFF"/>
            <w:noWrap/>
            <w:vAlign w:val="bottom"/>
            <w:hideMark/>
            <w:tcPrChange w:id="184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44" w:author="user" w:date="2017-05-10T11:05:00Z"/>
                <w:rFonts w:ascii="Times New Roman" w:eastAsia="Times New Roman" w:hAnsi="Times New Roman" w:cs="Times New Roman"/>
                <w:sz w:val="20"/>
                <w:szCs w:val="20"/>
                <w:lang w:val="es-CL"/>
                <w:rPrChange w:id="1845" w:author="user" w:date="2017-05-10T11:05:00Z">
                  <w:rPr>
                    <w:del w:id="1846" w:author="user" w:date="2017-05-10T11:05:00Z"/>
                    <w:rFonts w:ascii="Times New Roman" w:eastAsia="Times New Roman" w:hAnsi="Times New Roman" w:cs="Times New Roman"/>
                    <w:sz w:val="20"/>
                    <w:szCs w:val="20"/>
                  </w:rPr>
                </w:rPrChange>
              </w:rPr>
            </w:pPr>
            <w:del w:id="1847" w:author="user" w:date="2017-05-10T11:05:00Z">
              <w:r w:rsidRPr="001637F4">
                <w:rPr>
                  <w:rFonts w:ascii="Times New Roman" w:eastAsia="Times New Roman" w:hAnsi="Times New Roman" w:cs="Times New Roman"/>
                  <w:sz w:val="20"/>
                  <w:szCs w:val="20"/>
                  <w:lang w:val="es-CL"/>
                  <w:rPrChange w:id="1848" w:author="user" w:date="2017-05-10T11:05:00Z">
                    <w:rPr>
                      <w:rFonts w:ascii="Times New Roman" w:eastAsia="Times New Roman" w:hAnsi="Times New Roman" w:cs="Times New Roman"/>
                      <w:sz w:val="20"/>
                      <w:szCs w:val="20"/>
                    </w:rPr>
                  </w:rPrChange>
                </w:rPr>
                <w:delText>12.3</w:delText>
              </w:r>
            </w:del>
          </w:p>
        </w:tc>
        <w:tc>
          <w:tcPr>
            <w:tcW w:w="880" w:type="dxa"/>
            <w:tcBorders>
              <w:top w:val="nil"/>
              <w:left w:val="nil"/>
              <w:bottom w:val="nil"/>
              <w:right w:val="nil"/>
            </w:tcBorders>
            <w:shd w:val="clear" w:color="000000" w:fill="FFFFFF"/>
            <w:noWrap/>
            <w:vAlign w:val="bottom"/>
            <w:hideMark/>
            <w:tcPrChange w:id="184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50" w:author="user" w:date="2017-05-10T11:05:00Z"/>
                <w:rFonts w:ascii="Times New Roman" w:eastAsia="Times New Roman" w:hAnsi="Times New Roman" w:cs="Times New Roman"/>
                <w:sz w:val="20"/>
                <w:szCs w:val="20"/>
                <w:lang w:val="es-CL"/>
                <w:rPrChange w:id="1851" w:author="user" w:date="2017-05-10T11:05:00Z">
                  <w:rPr>
                    <w:del w:id="1852" w:author="user" w:date="2017-05-10T11:05:00Z"/>
                    <w:rFonts w:ascii="Times New Roman" w:eastAsia="Times New Roman" w:hAnsi="Times New Roman" w:cs="Times New Roman"/>
                    <w:sz w:val="20"/>
                    <w:szCs w:val="20"/>
                  </w:rPr>
                </w:rPrChange>
              </w:rPr>
            </w:pPr>
            <w:del w:id="1853" w:author="user" w:date="2017-05-10T11:05:00Z">
              <w:r w:rsidRPr="001637F4">
                <w:rPr>
                  <w:rFonts w:ascii="Times New Roman" w:eastAsia="Times New Roman" w:hAnsi="Times New Roman" w:cs="Times New Roman"/>
                  <w:sz w:val="20"/>
                  <w:szCs w:val="20"/>
                  <w:lang w:val="es-CL"/>
                  <w:rPrChange w:id="1854" w:author="user" w:date="2017-05-10T11:05:00Z">
                    <w:rPr>
                      <w:rFonts w:ascii="Times New Roman" w:eastAsia="Times New Roman" w:hAnsi="Times New Roman" w:cs="Times New Roman"/>
                      <w:sz w:val="20"/>
                      <w:szCs w:val="20"/>
                    </w:rPr>
                  </w:rPrChange>
                </w:rPr>
                <w:delText>4.5</w:delText>
              </w:r>
            </w:del>
          </w:p>
        </w:tc>
        <w:tc>
          <w:tcPr>
            <w:tcW w:w="880" w:type="dxa"/>
            <w:tcBorders>
              <w:top w:val="nil"/>
              <w:left w:val="nil"/>
              <w:bottom w:val="nil"/>
              <w:right w:val="nil"/>
            </w:tcBorders>
            <w:shd w:val="clear" w:color="000000" w:fill="FFFFFF"/>
            <w:noWrap/>
            <w:vAlign w:val="bottom"/>
            <w:hideMark/>
            <w:tcPrChange w:id="185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56" w:author="user" w:date="2017-05-10T11:05:00Z"/>
                <w:rFonts w:ascii="Times New Roman" w:eastAsia="Times New Roman" w:hAnsi="Times New Roman" w:cs="Times New Roman"/>
                <w:sz w:val="20"/>
                <w:szCs w:val="20"/>
                <w:lang w:val="es-CL"/>
                <w:rPrChange w:id="1857" w:author="user" w:date="2017-05-10T11:05:00Z">
                  <w:rPr>
                    <w:del w:id="1858" w:author="user" w:date="2017-05-10T11:05:00Z"/>
                    <w:rFonts w:ascii="Times New Roman" w:eastAsia="Times New Roman" w:hAnsi="Times New Roman" w:cs="Times New Roman"/>
                    <w:sz w:val="20"/>
                    <w:szCs w:val="20"/>
                  </w:rPr>
                </w:rPrChange>
              </w:rPr>
            </w:pPr>
            <w:del w:id="1859" w:author="user" w:date="2017-05-10T11:05:00Z">
              <w:r w:rsidRPr="001637F4">
                <w:rPr>
                  <w:rFonts w:ascii="Times New Roman" w:eastAsia="Times New Roman" w:hAnsi="Times New Roman" w:cs="Times New Roman"/>
                  <w:sz w:val="20"/>
                  <w:szCs w:val="20"/>
                  <w:lang w:val="es-CL"/>
                  <w:rPrChange w:id="1860" w:author="user" w:date="2017-05-10T11:05:00Z">
                    <w:rPr>
                      <w:rFonts w:ascii="Times New Roman" w:eastAsia="Times New Roman" w:hAnsi="Times New Roman" w:cs="Times New Roman"/>
                      <w:sz w:val="20"/>
                      <w:szCs w:val="20"/>
                    </w:rPr>
                  </w:rPrChange>
                </w:rPr>
                <w:delText>10.6</w:delText>
              </w:r>
            </w:del>
          </w:p>
        </w:tc>
        <w:tc>
          <w:tcPr>
            <w:tcW w:w="880" w:type="dxa"/>
            <w:tcBorders>
              <w:top w:val="nil"/>
              <w:left w:val="nil"/>
              <w:bottom w:val="nil"/>
              <w:right w:val="single" w:sz="4" w:space="0" w:color="auto"/>
            </w:tcBorders>
            <w:shd w:val="clear" w:color="000000" w:fill="FFFFFF"/>
            <w:noWrap/>
            <w:vAlign w:val="bottom"/>
            <w:hideMark/>
            <w:tcPrChange w:id="1861"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862" w:author="user" w:date="2017-05-10T11:05:00Z"/>
                <w:rFonts w:ascii="Times New Roman" w:eastAsia="Times New Roman" w:hAnsi="Times New Roman" w:cs="Times New Roman"/>
                <w:sz w:val="20"/>
                <w:szCs w:val="20"/>
                <w:lang w:val="es-CL"/>
                <w:rPrChange w:id="1863" w:author="user" w:date="2017-05-10T11:05:00Z">
                  <w:rPr>
                    <w:del w:id="1864" w:author="user" w:date="2017-05-10T11:05:00Z"/>
                    <w:rFonts w:ascii="Times New Roman" w:eastAsia="Times New Roman" w:hAnsi="Times New Roman" w:cs="Times New Roman"/>
                    <w:sz w:val="20"/>
                    <w:szCs w:val="20"/>
                  </w:rPr>
                </w:rPrChange>
              </w:rPr>
            </w:pPr>
            <w:del w:id="1865" w:author="user" w:date="2017-05-10T11:05:00Z">
              <w:r w:rsidRPr="001637F4">
                <w:rPr>
                  <w:rFonts w:ascii="Times New Roman" w:eastAsia="Times New Roman" w:hAnsi="Times New Roman" w:cs="Times New Roman"/>
                  <w:sz w:val="20"/>
                  <w:szCs w:val="20"/>
                  <w:lang w:val="es-CL"/>
                  <w:rPrChange w:id="1866" w:author="user" w:date="2017-05-10T11:05:00Z">
                    <w:rPr>
                      <w:rFonts w:ascii="Times New Roman" w:eastAsia="Times New Roman" w:hAnsi="Times New Roman" w:cs="Times New Roman"/>
                      <w:sz w:val="20"/>
                      <w:szCs w:val="20"/>
                    </w:rPr>
                  </w:rPrChange>
                </w:rPr>
                <w:delText>9.5</w:delText>
              </w:r>
            </w:del>
          </w:p>
        </w:tc>
      </w:tr>
      <w:tr w:rsidR="00A76BEF" w:rsidRPr="00AC5006" w:rsidDel="00C21883" w:rsidTr="002D5CE4">
        <w:trPr>
          <w:trHeight w:val="94"/>
          <w:del w:id="1867" w:author="user" w:date="2017-05-10T11:05:00Z"/>
          <w:trPrChange w:id="1868"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869"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870" w:author="user" w:date="2017-05-10T11:05:00Z"/>
                <w:rFonts w:ascii="Times New Roman" w:eastAsia="Times New Roman" w:hAnsi="Times New Roman" w:cs="Times New Roman"/>
                <w:sz w:val="20"/>
                <w:szCs w:val="20"/>
                <w:lang w:val="es-CL"/>
                <w:rPrChange w:id="1871" w:author="user" w:date="2017-05-10T11:05:00Z">
                  <w:rPr>
                    <w:del w:id="1872" w:author="user" w:date="2017-05-10T11:05:00Z"/>
                    <w:rFonts w:ascii="Times New Roman" w:eastAsia="Times New Roman" w:hAnsi="Times New Roman" w:cs="Times New Roman"/>
                    <w:sz w:val="20"/>
                    <w:szCs w:val="20"/>
                  </w:rPr>
                </w:rPrChange>
              </w:rPr>
            </w:pPr>
            <w:del w:id="1873" w:author="user" w:date="2017-05-10T11:05:00Z">
              <w:r w:rsidRPr="001637F4">
                <w:rPr>
                  <w:rFonts w:ascii="Times New Roman" w:eastAsia="Times New Roman" w:hAnsi="Times New Roman" w:cs="Times New Roman"/>
                  <w:sz w:val="20"/>
                  <w:szCs w:val="20"/>
                  <w:lang w:val="es-CL"/>
                  <w:rPrChange w:id="1874" w:author="user" w:date="2017-05-10T11:05:00Z">
                    <w:rPr>
                      <w:rFonts w:ascii="Times New Roman" w:eastAsia="Times New Roman" w:hAnsi="Times New Roman" w:cs="Times New Roman"/>
                      <w:sz w:val="20"/>
                      <w:szCs w:val="20"/>
                    </w:rPr>
                  </w:rPrChange>
                </w:rPr>
                <w:delText xml:space="preserve">    América Latina</w:delText>
              </w:r>
            </w:del>
          </w:p>
        </w:tc>
        <w:tc>
          <w:tcPr>
            <w:tcW w:w="277" w:type="dxa"/>
            <w:tcBorders>
              <w:top w:val="nil"/>
              <w:left w:val="nil"/>
              <w:bottom w:val="nil"/>
              <w:right w:val="nil"/>
            </w:tcBorders>
            <w:shd w:val="clear" w:color="000000" w:fill="FFFFFF"/>
            <w:noWrap/>
            <w:vAlign w:val="bottom"/>
            <w:hideMark/>
            <w:tcPrChange w:id="1875" w:author="user" w:date="2017-05-10T09:34:00Z">
              <w:tcPr>
                <w:tcW w:w="337"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rPr>
                <w:del w:id="1876" w:author="user" w:date="2017-05-10T11:05:00Z"/>
                <w:rFonts w:ascii="Times New Roman" w:eastAsia="Times New Roman" w:hAnsi="Times New Roman" w:cs="Times New Roman"/>
                <w:sz w:val="20"/>
                <w:szCs w:val="20"/>
                <w:lang w:val="es-CL"/>
                <w:rPrChange w:id="1877" w:author="user" w:date="2017-05-10T11:05:00Z">
                  <w:rPr>
                    <w:del w:id="1878" w:author="user" w:date="2017-05-10T11:05:00Z"/>
                    <w:rFonts w:ascii="Times New Roman" w:eastAsia="Times New Roman" w:hAnsi="Times New Roman" w:cs="Times New Roman"/>
                    <w:sz w:val="20"/>
                    <w:szCs w:val="20"/>
                  </w:rPr>
                </w:rPrChange>
              </w:rPr>
            </w:pPr>
            <w:del w:id="1879" w:author="user" w:date="2017-05-10T11:05:00Z">
              <w:r w:rsidRPr="001637F4">
                <w:rPr>
                  <w:rFonts w:ascii="Times New Roman" w:eastAsia="Times New Roman" w:hAnsi="Times New Roman" w:cs="Times New Roman"/>
                  <w:sz w:val="20"/>
                  <w:szCs w:val="20"/>
                  <w:lang w:val="es-CL"/>
                  <w:rPrChange w:id="1880"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nil"/>
              <w:right w:val="nil"/>
            </w:tcBorders>
            <w:shd w:val="clear" w:color="000000" w:fill="FFFFFF"/>
            <w:noWrap/>
            <w:vAlign w:val="bottom"/>
            <w:hideMark/>
            <w:tcPrChange w:id="1881" w:author="user" w:date="2017-05-10T09:34:00Z">
              <w:tcPr>
                <w:tcW w:w="1075"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82" w:author="user" w:date="2017-05-10T11:05:00Z"/>
                <w:rFonts w:ascii="Times New Roman" w:eastAsia="Times New Roman" w:hAnsi="Times New Roman" w:cs="Times New Roman"/>
                <w:sz w:val="20"/>
                <w:szCs w:val="20"/>
                <w:lang w:val="es-CL"/>
                <w:rPrChange w:id="1883" w:author="user" w:date="2017-05-10T11:05:00Z">
                  <w:rPr>
                    <w:del w:id="1884" w:author="user" w:date="2017-05-10T11:05:00Z"/>
                    <w:rFonts w:ascii="Times New Roman" w:eastAsia="Times New Roman" w:hAnsi="Times New Roman" w:cs="Times New Roman"/>
                    <w:sz w:val="20"/>
                    <w:szCs w:val="20"/>
                  </w:rPr>
                </w:rPrChange>
              </w:rPr>
            </w:pPr>
            <w:del w:id="1885" w:author="user" w:date="2017-05-10T11:05:00Z">
              <w:r w:rsidRPr="001637F4">
                <w:rPr>
                  <w:rFonts w:ascii="Times New Roman" w:eastAsia="Times New Roman" w:hAnsi="Times New Roman" w:cs="Times New Roman"/>
                  <w:sz w:val="20"/>
                  <w:szCs w:val="20"/>
                  <w:lang w:val="es-CL"/>
                  <w:rPrChange w:id="1886" w:author="user" w:date="2017-05-10T11:05:00Z">
                    <w:rPr>
                      <w:rFonts w:ascii="Times New Roman" w:eastAsia="Times New Roman" w:hAnsi="Times New Roman" w:cs="Times New Roman"/>
                      <w:sz w:val="20"/>
                      <w:szCs w:val="20"/>
                    </w:rPr>
                  </w:rPrChange>
                </w:rPr>
                <w:delText>11.0</w:delText>
              </w:r>
            </w:del>
          </w:p>
        </w:tc>
        <w:tc>
          <w:tcPr>
            <w:tcW w:w="880" w:type="dxa"/>
            <w:tcBorders>
              <w:top w:val="nil"/>
              <w:left w:val="nil"/>
              <w:bottom w:val="nil"/>
              <w:right w:val="nil"/>
            </w:tcBorders>
            <w:shd w:val="clear" w:color="000000" w:fill="FFFFFF"/>
            <w:noWrap/>
            <w:vAlign w:val="bottom"/>
            <w:hideMark/>
            <w:tcPrChange w:id="1887"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88" w:author="user" w:date="2017-05-10T11:05:00Z"/>
                <w:rFonts w:ascii="Times New Roman" w:eastAsia="Times New Roman" w:hAnsi="Times New Roman" w:cs="Times New Roman"/>
                <w:sz w:val="20"/>
                <w:szCs w:val="20"/>
                <w:lang w:val="es-CL"/>
                <w:rPrChange w:id="1889" w:author="user" w:date="2017-05-10T11:05:00Z">
                  <w:rPr>
                    <w:del w:id="1890" w:author="user" w:date="2017-05-10T11:05:00Z"/>
                    <w:rFonts w:ascii="Times New Roman" w:eastAsia="Times New Roman" w:hAnsi="Times New Roman" w:cs="Times New Roman"/>
                    <w:sz w:val="20"/>
                    <w:szCs w:val="20"/>
                  </w:rPr>
                </w:rPrChange>
              </w:rPr>
            </w:pPr>
            <w:del w:id="1891" w:author="user" w:date="2017-05-10T11:05:00Z">
              <w:r w:rsidRPr="001637F4">
                <w:rPr>
                  <w:rFonts w:ascii="Times New Roman" w:eastAsia="Times New Roman" w:hAnsi="Times New Roman" w:cs="Times New Roman"/>
                  <w:sz w:val="20"/>
                  <w:szCs w:val="20"/>
                  <w:lang w:val="es-CL"/>
                  <w:rPrChange w:id="1892" w:author="user" w:date="2017-05-10T11:05:00Z">
                    <w:rPr>
                      <w:rFonts w:ascii="Times New Roman" w:eastAsia="Times New Roman" w:hAnsi="Times New Roman" w:cs="Times New Roman"/>
                      <w:sz w:val="20"/>
                      <w:szCs w:val="20"/>
                    </w:rPr>
                  </w:rPrChange>
                </w:rPr>
                <w:delText>10.7</w:delText>
              </w:r>
            </w:del>
          </w:p>
        </w:tc>
        <w:tc>
          <w:tcPr>
            <w:tcW w:w="880" w:type="dxa"/>
            <w:tcBorders>
              <w:top w:val="nil"/>
              <w:left w:val="nil"/>
              <w:bottom w:val="nil"/>
              <w:right w:val="nil"/>
            </w:tcBorders>
            <w:shd w:val="clear" w:color="000000" w:fill="FFFFFF"/>
            <w:noWrap/>
            <w:vAlign w:val="bottom"/>
            <w:hideMark/>
            <w:tcPrChange w:id="1893"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894" w:author="user" w:date="2017-05-10T11:05:00Z"/>
                <w:rFonts w:ascii="Times New Roman" w:eastAsia="Times New Roman" w:hAnsi="Times New Roman" w:cs="Times New Roman"/>
                <w:sz w:val="20"/>
                <w:szCs w:val="20"/>
                <w:lang w:val="es-CL"/>
                <w:rPrChange w:id="1895" w:author="user" w:date="2017-05-10T11:05:00Z">
                  <w:rPr>
                    <w:del w:id="1896" w:author="user" w:date="2017-05-10T11:05:00Z"/>
                    <w:rFonts w:ascii="Times New Roman" w:eastAsia="Times New Roman" w:hAnsi="Times New Roman" w:cs="Times New Roman"/>
                    <w:sz w:val="20"/>
                    <w:szCs w:val="20"/>
                  </w:rPr>
                </w:rPrChange>
              </w:rPr>
            </w:pPr>
            <w:del w:id="1897" w:author="user" w:date="2017-05-10T11:05:00Z">
              <w:r w:rsidRPr="001637F4">
                <w:rPr>
                  <w:rFonts w:ascii="Times New Roman" w:eastAsia="Times New Roman" w:hAnsi="Times New Roman" w:cs="Times New Roman"/>
                  <w:sz w:val="20"/>
                  <w:szCs w:val="20"/>
                  <w:lang w:val="es-CL"/>
                  <w:rPrChange w:id="1898" w:author="user" w:date="2017-05-10T11:05:00Z">
                    <w:rPr>
                      <w:rFonts w:ascii="Times New Roman" w:eastAsia="Times New Roman" w:hAnsi="Times New Roman" w:cs="Times New Roman"/>
                      <w:sz w:val="20"/>
                      <w:szCs w:val="20"/>
                    </w:rPr>
                  </w:rPrChange>
                </w:rPr>
                <w:delText>5.6</w:delText>
              </w:r>
            </w:del>
          </w:p>
        </w:tc>
        <w:tc>
          <w:tcPr>
            <w:tcW w:w="880" w:type="dxa"/>
            <w:tcBorders>
              <w:top w:val="nil"/>
              <w:left w:val="nil"/>
              <w:bottom w:val="nil"/>
              <w:right w:val="nil"/>
            </w:tcBorders>
            <w:shd w:val="clear" w:color="000000" w:fill="FFFFFF"/>
            <w:noWrap/>
            <w:vAlign w:val="bottom"/>
            <w:hideMark/>
            <w:tcPrChange w:id="1899"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900" w:author="user" w:date="2017-05-10T11:05:00Z"/>
                <w:rFonts w:ascii="Times New Roman" w:eastAsia="Times New Roman" w:hAnsi="Times New Roman" w:cs="Times New Roman"/>
                <w:sz w:val="20"/>
                <w:szCs w:val="20"/>
                <w:lang w:val="es-CL"/>
                <w:rPrChange w:id="1901" w:author="user" w:date="2017-05-10T11:05:00Z">
                  <w:rPr>
                    <w:del w:id="1902" w:author="user" w:date="2017-05-10T11:05:00Z"/>
                    <w:rFonts w:ascii="Times New Roman" w:eastAsia="Times New Roman" w:hAnsi="Times New Roman" w:cs="Times New Roman"/>
                    <w:sz w:val="20"/>
                    <w:szCs w:val="20"/>
                  </w:rPr>
                </w:rPrChange>
              </w:rPr>
            </w:pPr>
            <w:del w:id="1903" w:author="user" w:date="2017-05-10T11:05:00Z">
              <w:r w:rsidRPr="001637F4">
                <w:rPr>
                  <w:rFonts w:ascii="Times New Roman" w:eastAsia="Times New Roman" w:hAnsi="Times New Roman" w:cs="Times New Roman"/>
                  <w:sz w:val="20"/>
                  <w:szCs w:val="20"/>
                  <w:lang w:val="es-CL"/>
                  <w:rPrChange w:id="1904" w:author="user" w:date="2017-05-10T11:05:00Z">
                    <w:rPr>
                      <w:rFonts w:ascii="Times New Roman" w:eastAsia="Times New Roman" w:hAnsi="Times New Roman" w:cs="Times New Roman"/>
                      <w:sz w:val="20"/>
                      <w:szCs w:val="20"/>
                    </w:rPr>
                  </w:rPrChange>
                </w:rPr>
                <w:delText>2.8</w:delText>
              </w:r>
            </w:del>
          </w:p>
        </w:tc>
        <w:tc>
          <w:tcPr>
            <w:tcW w:w="880" w:type="dxa"/>
            <w:tcBorders>
              <w:top w:val="nil"/>
              <w:left w:val="nil"/>
              <w:bottom w:val="nil"/>
              <w:right w:val="nil"/>
            </w:tcBorders>
            <w:shd w:val="clear" w:color="000000" w:fill="FFFFFF"/>
            <w:noWrap/>
            <w:vAlign w:val="bottom"/>
            <w:hideMark/>
            <w:tcPrChange w:id="1905" w:author="user" w:date="2017-05-10T09:34:00Z">
              <w:tcPr>
                <w:tcW w:w="1074" w:type="dxa"/>
                <w:tcBorders>
                  <w:top w:val="nil"/>
                  <w:left w:val="nil"/>
                  <w:bottom w:val="nil"/>
                  <w:right w:val="nil"/>
                </w:tcBorders>
                <w:shd w:val="clear" w:color="000000" w:fill="FFFFFF"/>
                <w:noWrap/>
                <w:vAlign w:val="bottom"/>
                <w:hideMark/>
              </w:tcPr>
            </w:tcPrChange>
          </w:tcPr>
          <w:p w:rsidR="00A76BEF" w:rsidRPr="00C21883" w:rsidDel="00C21883" w:rsidRDefault="001637F4" w:rsidP="002D5CE4">
            <w:pPr>
              <w:spacing w:after="0"/>
              <w:jc w:val="right"/>
              <w:rPr>
                <w:del w:id="1906" w:author="user" w:date="2017-05-10T11:05:00Z"/>
                <w:rFonts w:ascii="Times New Roman" w:eastAsia="Times New Roman" w:hAnsi="Times New Roman" w:cs="Times New Roman"/>
                <w:sz w:val="20"/>
                <w:szCs w:val="20"/>
                <w:lang w:val="es-CL"/>
                <w:rPrChange w:id="1907" w:author="user" w:date="2017-05-10T11:05:00Z">
                  <w:rPr>
                    <w:del w:id="1908" w:author="user" w:date="2017-05-10T11:05:00Z"/>
                    <w:rFonts w:ascii="Times New Roman" w:eastAsia="Times New Roman" w:hAnsi="Times New Roman" w:cs="Times New Roman"/>
                    <w:sz w:val="20"/>
                    <w:szCs w:val="20"/>
                  </w:rPr>
                </w:rPrChange>
              </w:rPr>
            </w:pPr>
            <w:del w:id="1909" w:author="user" w:date="2017-05-10T11:05:00Z">
              <w:r w:rsidRPr="001637F4">
                <w:rPr>
                  <w:rFonts w:ascii="Times New Roman" w:eastAsia="Times New Roman" w:hAnsi="Times New Roman" w:cs="Times New Roman"/>
                  <w:sz w:val="20"/>
                  <w:szCs w:val="20"/>
                  <w:lang w:val="es-CL"/>
                  <w:rPrChange w:id="1910" w:author="user" w:date="2017-05-10T11:05:00Z">
                    <w:rPr>
                      <w:rFonts w:ascii="Times New Roman" w:eastAsia="Times New Roman" w:hAnsi="Times New Roman" w:cs="Times New Roman"/>
                      <w:sz w:val="20"/>
                      <w:szCs w:val="20"/>
                    </w:rPr>
                  </w:rPrChange>
                </w:rPr>
                <w:delText>10.8</w:delText>
              </w:r>
            </w:del>
          </w:p>
        </w:tc>
        <w:tc>
          <w:tcPr>
            <w:tcW w:w="880" w:type="dxa"/>
            <w:tcBorders>
              <w:top w:val="nil"/>
              <w:left w:val="nil"/>
              <w:bottom w:val="nil"/>
              <w:right w:val="single" w:sz="4" w:space="0" w:color="auto"/>
            </w:tcBorders>
            <w:shd w:val="clear" w:color="000000" w:fill="FFFFFF"/>
            <w:noWrap/>
            <w:vAlign w:val="bottom"/>
            <w:hideMark/>
            <w:tcPrChange w:id="1911" w:author="user" w:date="2017-05-10T09:34:00Z">
              <w:tcPr>
                <w:tcW w:w="1074" w:type="dxa"/>
                <w:tcBorders>
                  <w:top w:val="nil"/>
                  <w:left w:val="nil"/>
                  <w:bottom w:val="nil"/>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912" w:author="user" w:date="2017-05-10T11:05:00Z"/>
                <w:rFonts w:ascii="Times New Roman" w:eastAsia="Times New Roman" w:hAnsi="Times New Roman" w:cs="Times New Roman"/>
                <w:sz w:val="20"/>
                <w:szCs w:val="20"/>
                <w:lang w:val="es-CL"/>
                <w:rPrChange w:id="1913" w:author="user" w:date="2017-05-10T11:05:00Z">
                  <w:rPr>
                    <w:del w:id="1914" w:author="user" w:date="2017-05-10T11:05:00Z"/>
                    <w:rFonts w:ascii="Times New Roman" w:eastAsia="Times New Roman" w:hAnsi="Times New Roman" w:cs="Times New Roman"/>
                    <w:sz w:val="20"/>
                    <w:szCs w:val="20"/>
                  </w:rPr>
                </w:rPrChange>
              </w:rPr>
            </w:pPr>
            <w:del w:id="1915" w:author="user" w:date="2017-05-10T11:05:00Z">
              <w:r w:rsidRPr="001637F4">
                <w:rPr>
                  <w:rFonts w:ascii="Times New Roman" w:eastAsia="Times New Roman" w:hAnsi="Times New Roman" w:cs="Times New Roman"/>
                  <w:sz w:val="20"/>
                  <w:szCs w:val="20"/>
                  <w:lang w:val="es-CL"/>
                  <w:rPrChange w:id="1916" w:author="user" w:date="2017-05-10T11:05:00Z">
                    <w:rPr>
                      <w:rFonts w:ascii="Times New Roman" w:eastAsia="Times New Roman" w:hAnsi="Times New Roman" w:cs="Times New Roman"/>
                      <w:sz w:val="20"/>
                      <w:szCs w:val="20"/>
                    </w:rPr>
                  </w:rPrChange>
                </w:rPr>
                <w:delText>4.6</w:delText>
              </w:r>
            </w:del>
          </w:p>
        </w:tc>
      </w:tr>
      <w:tr w:rsidR="00A76BEF" w:rsidRPr="00AC5006" w:rsidDel="00C21883" w:rsidTr="002D5CE4">
        <w:trPr>
          <w:trHeight w:val="353"/>
          <w:del w:id="1917" w:author="user" w:date="2017-05-10T11:05:00Z"/>
          <w:trPrChange w:id="1918" w:author="user" w:date="2017-05-10T09:34:00Z">
            <w:trPr>
              <w:trHeight w:val="270"/>
            </w:trPr>
          </w:trPrChange>
        </w:trPr>
        <w:tc>
          <w:tcPr>
            <w:tcW w:w="2212" w:type="dxa"/>
            <w:tcBorders>
              <w:top w:val="nil"/>
              <w:left w:val="single" w:sz="4" w:space="0" w:color="auto"/>
              <w:bottom w:val="nil"/>
              <w:right w:val="nil"/>
            </w:tcBorders>
            <w:shd w:val="clear" w:color="000000" w:fill="FFFFFF"/>
            <w:noWrap/>
            <w:vAlign w:val="bottom"/>
            <w:hideMark/>
            <w:tcPrChange w:id="1919" w:author="user" w:date="2017-05-10T09:34:00Z">
              <w:tcPr>
                <w:tcW w:w="2701" w:type="dxa"/>
                <w:tcBorders>
                  <w:top w:val="nil"/>
                  <w:left w:val="single" w:sz="4" w:space="0" w:color="auto"/>
                  <w:bottom w:val="nil"/>
                  <w:right w:val="nil"/>
                </w:tcBorders>
                <w:shd w:val="clear" w:color="000000" w:fill="FFFFFF"/>
                <w:noWrap/>
                <w:vAlign w:val="bottom"/>
                <w:hideMark/>
              </w:tcPr>
            </w:tcPrChange>
          </w:tcPr>
          <w:p w:rsidR="00A76BEF" w:rsidRPr="00C21883" w:rsidDel="00C21883" w:rsidRDefault="001637F4" w:rsidP="002D5CE4">
            <w:pPr>
              <w:spacing w:after="0"/>
              <w:rPr>
                <w:del w:id="1920" w:author="user" w:date="2017-05-10T11:05:00Z"/>
                <w:rFonts w:ascii="Times New Roman" w:eastAsia="Times New Roman" w:hAnsi="Times New Roman" w:cs="Times New Roman"/>
                <w:sz w:val="20"/>
                <w:szCs w:val="20"/>
                <w:lang w:val="es-CL"/>
                <w:rPrChange w:id="1921" w:author="user" w:date="2017-05-10T11:05:00Z">
                  <w:rPr>
                    <w:del w:id="1922" w:author="user" w:date="2017-05-10T11:05:00Z"/>
                    <w:rFonts w:ascii="Times New Roman" w:eastAsia="Times New Roman" w:hAnsi="Times New Roman" w:cs="Times New Roman"/>
                    <w:sz w:val="20"/>
                    <w:szCs w:val="20"/>
                  </w:rPr>
                </w:rPrChange>
              </w:rPr>
            </w:pPr>
            <w:del w:id="1923" w:author="user" w:date="2017-05-10T11:05:00Z">
              <w:r w:rsidRPr="001637F4">
                <w:rPr>
                  <w:rFonts w:ascii="Times New Roman" w:eastAsia="Times New Roman" w:hAnsi="Times New Roman" w:cs="Times New Roman"/>
                  <w:sz w:val="20"/>
                  <w:szCs w:val="20"/>
                  <w:lang w:val="es-CL"/>
                  <w:rPrChange w:id="1924" w:author="user" w:date="2017-05-10T11:05:00Z">
                    <w:rPr>
                      <w:rFonts w:ascii="Times New Roman" w:eastAsia="Times New Roman" w:hAnsi="Times New Roman" w:cs="Times New Roman"/>
                      <w:sz w:val="20"/>
                      <w:szCs w:val="20"/>
                    </w:rPr>
                  </w:rPrChange>
                </w:rPr>
                <w:delText xml:space="preserve">    Africa y Medio Oriente</w:delText>
              </w:r>
            </w:del>
          </w:p>
        </w:tc>
        <w:tc>
          <w:tcPr>
            <w:tcW w:w="277" w:type="dxa"/>
            <w:tcBorders>
              <w:top w:val="nil"/>
              <w:left w:val="nil"/>
              <w:bottom w:val="single" w:sz="4" w:space="0" w:color="auto"/>
              <w:right w:val="nil"/>
            </w:tcBorders>
            <w:shd w:val="clear" w:color="000000" w:fill="FFFFFF"/>
            <w:noWrap/>
            <w:vAlign w:val="bottom"/>
            <w:hideMark/>
            <w:tcPrChange w:id="1925" w:author="user" w:date="2017-05-10T09:34:00Z">
              <w:tcPr>
                <w:tcW w:w="337"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rPr>
                <w:del w:id="1926" w:author="user" w:date="2017-05-10T11:05:00Z"/>
                <w:rFonts w:ascii="Times New Roman" w:eastAsia="Times New Roman" w:hAnsi="Times New Roman" w:cs="Times New Roman"/>
                <w:sz w:val="20"/>
                <w:szCs w:val="20"/>
                <w:lang w:val="es-CL"/>
                <w:rPrChange w:id="1927" w:author="user" w:date="2017-05-10T11:05:00Z">
                  <w:rPr>
                    <w:del w:id="1928" w:author="user" w:date="2017-05-10T11:05:00Z"/>
                    <w:rFonts w:ascii="Times New Roman" w:eastAsia="Times New Roman" w:hAnsi="Times New Roman" w:cs="Times New Roman"/>
                    <w:sz w:val="20"/>
                    <w:szCs w:val="20"/>
                  </w:rPr>
                </w:rPrChange>
              </w:rPr>
            </w:pPr>
            <w:del w:id="1929" w:author="user" w:date="2017-05-10T11:05:00Z">
              <w:r w:rsidRPr="001637F4">
                <w:rPr>
                  <w:rFonts w:ascii="Times New Roman" w:eastAsia="Times New Roman" w:hAnsi="Times New Roman" w:cs="Times New Roman"/>
                  <w:sz w:val="20"/>
                  <w:szCs w:val="20"/>
                  <w:lang w:val="es-CL"/>
                  <w:rPrChange w:id="1930" w:author="user" w:date="2017-05-10T11:05:00Z">
                    <w:rPr>
                      <w:rFonts w:ascii="Times New Roman" w:eastAsia="Times New Roman" w:hAnsi="Times New Roman" w:cs="Times New Roman"/>
                      <w:sz w:val="20"/>
                      <w:szCs w:val="20"/>
                    </w:rPr>
                  </w:rPrChange>
                </w:rPr>
                <w:delText> </w:delText>
              </w:r>
            </w:del>
          </w:p>
        </w:tc>
        <w:tc>
          <w:tcPr>
            <w:tcW w:w="881" w:type="dxa"/>
            <w:tcBorders>
              <w:top w:val="nil"/>
              <w:left w:val="nil"/>
              <w:bottom w:val="single" w:sz="4" w:space="0" w:color="auto"/>
              <w:right w:val="nil"/>
            </w:tcBorders>
            <w:shd w:val="clear" w:color="000000" w:fill="FFFFFF"/>
            <w:noWrap/>
            <w:vAlign w:val="bottom"/>
            <w:hideMark/>
            <w:tcPrChange w:id="1931" w:author="user" w:date="2017-05-10T09:34:00Z">
              <w:tcPr>
                <w:tcW w:w="1075"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32" w:author="user" w:date="2017-05-10T11:05:00Z"/>
                <w:rFonts w:ascii="Times New Roman" w:eastAsia="Times New Roman" w:hAnsi="Times New Roman" w:cs="Times New Roman"/>
                <w:sz w:val="20"/>
                <w:szCs w:val="20"/>
                <w:lang w:val="es-CL"/>
                <w:rPrChange w:id="1933" w:author="user" w:date="2017-05-10T11:05:00Z">
                  <w:rPr>
                    <w:del w:id="1934" w:author="user" w:date="2017-05-10T11:05:00Z"/>
                    <w:rFonts w:ascii="Times New Roman" w:eastAsia="Times New Roman" w:hAnsi="Times New Roman" w:cs="Times New Roman"/>
                    <w:sz w:val="20"/>
                    <w:szCs w:val="20"/>
                  </w:rPr>
                </w:rPrChange>
              </w:rPr>
            </w:pPr>
            <w:del w:id="1935" w:author="user" w:date="2017-05-10T11:05:00Z">
              <w:r w:rsidRPr="001637F4">
                <w:rPr>
                  <w:rFonts w:ascii="Times New Roman" w:eastAsia="Times New Roman" w:hAnsi="Times New Roman" w:cs="Times New Roman"/>
                  <w:sz w:val="20"/>
                  <w:szCs w:val="20"/>
                  <w:lang w:val="es-CL"/>
                  <w:rPrChange w:id="1936" w:author="user" w:date="2017-05-10T11:05:00Z">
                    <w:rPr>
                      <w:rFonts w:ascii="Times New Roman" w:eastAsia="Times New Roman" w:hAnsi="Times New Roman" w:cs="Times New Roman"/>
                      <w:sz w:val="20"/>
                      <w:szCs w:val="20"/>
                    </w:rPr>
                  </w:rPrChange>
                </w:rPr>
                <w:delText>3.5</w:delText>
              </w:r>
            </w:del>
          </w:p>
        </w:tc>
        <w:tc>
          <w:tcPr>
            <w:tcW w:w="880" w:type="dxa"/>
            <w:tcBorders>
              <w:top w:val="nil"/>
              <w:left w:val="nil"/>
              <w:bottom w:val="single" w:sz="4" w:space="0" w:color="auto"/>
              <w:right w:val="nil"/>
            </w:tcBorders>
            <w:shd w:val="clear" w:color="000000" w:fill="FFFFFF"/>
            <w:noWrap/>
            <w:vAlign w:val="bottom"/>
            <w:hideMark/>
            <w:tcPrChange w:id="1937"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38" w:author="user" w:date="2017-05-10T11:05:00Z"/>
                <w:rFonts w:ascii="Times New Roman" w:eastAsia="Times New Roman" w:hAnsi="Times New Roman" w:cs="Times New Roman"/>
                <w:sz w:val="20"/>
                <w:szCs w:val="20"/>
                <w:lang w:val="es-CL"/>
                <w:rPrChange w:id="1939" w:author="user" w:date="2017-05-10T11:05:00Z">
                  <w:rPr>
                    <w:del w:id="1940" w:author="user" w:date="2017-05-10T11:05:00Z"/>
                    <w:rFonts w:ascii="Times New Roman" w:eastAsia="Times New Roman" w:hAnsi="Times New Roman" w:cs="Times New Roman"/>
                    <w:sz w:val="20"/>
                    <w:szCs w:val="20"/>
                  </w:rPr>
                </w:rPrChange>
              </w:rPr>
            </w:pPr>
            <w:del w:id="1941" w:author="user" w:date="2017-05-10T11:05:00Z">
              <w:r w:rsidRPr="001637F4">
                <w:rPr>
                  <w:rFonts w:ascii="Times New Roman" w:eastAsia="Times New Roman" w:hAnsi="Times New Roman" w:cs="Times New Roman"/>
                  <w:sz w:val="20"/>
                  <w:szCs w:val="20"/>
                  <w:lang w:val="es-CL"/>
                  <w:rPrChange w:id="1942" w:author="user" w:date="2017-05-10T11:05:00Z">
                    <w:rPr>
                      <w:rFonts w:ascii="Times New Roman" w:eastAsia="Times New Roman" w:hAnsi="Times New Roman" w:cs="Times New Roman"/>
                      <w:sz w:val="20"/>
                      <w:szCs w:val="20"/>
                    </w:rPr>
                  </w:rPrChange>
                </w:rPr>
                <w:delText>4.7</w:delText>
              </w:r>
            </w:del>
          </w:p>
        </w:tc>
        <w:tc>
          <w:tcPr>
            <w:tcW w:w="880" w:type="dxa"/>
            <w:tcBorders>
              <w:top w:val="nil"/>
              <w:left w:val="nil"/>
              <w:bottom w:val="single" w:sz="4" w:space="0" w:color="auto"/>
              <w:right w:val="nil"/>
            </w:tcBorders>
            <w:shd w:val="clear" w:color="000000" w:fill="FFFFFF"/>
            <w:noWrap/>
            <w:vAlign w:val="bottom"/>
            <w:hideMark/>
            <w:tcPrChange w:id="1943"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44" w:author="user" w:date="2017-05-10T11:05:00Z"/>
                <w:rFonts w:ascii="Times New Roman" w:eastAsia="Times New Roman" w:hAnsi="Times New Roman" w:cs="Times New Roman"/>
                <w:sz w:val="20"/>
                <w:szCs w:val="20"/>
                <w:lang w:val="es-CL"/>
                <w:rPrChange w:id="1945" w:author="user" w:date="2017-05-10T11:05:00Z">
                  <w:rPr>
                    <w:del w:id="1946" w:author="user" w:date="2017-05-10T11:05:00Z"/>
                    <w:rFonts w:ascii="Times New Roman" w:eastAsia="Times New Roman" w:hAnsi="Times New Roman" w:cs="Times New Roman"/>
                    <w:sz w:val="20"/>
                    <w:szCs w:val="20"/>
                  </w:rPr>
                </w:rPrChange>
              </w:rPr>
            </w:pPr>
            <w:del w:id="1947" w:author="user" w:date="2017-05-10T11:05:00Z">
              <w:r w:rsidRPr="001637F4">
                <w:rPr>
                  <w:rFonts w:ascii="Times New Roman" w:eastAsia="Times New Roman" w:hAnsi="Times New Roman" w:cs="Times New Roman"/>
                  <w:sz w:val="20"/>
                  <w:szCs w:val="20"/>
                  <w:lang w:val="es-CL"/>
                  <w:rPrChange w:id="1948" w:author="user" w:date="2017-05-10T11:05:00Z">
                    <w:rPr>
                      <w:rFonts w:ascii="Times New Roman" w:eastAsia="Times New Roman" w:hAnsi="Times New Roman" w:cs="Times New Roman"/>
                      <w:sz w:val="20"/>
                      <w:szCs w:val="20"/>
                    </w:rPr>
                  </w:rPrChange>
                </w:rPr>
                <w:delText>2.1</w:delText>
              </w:r>
            </w:del>
          </w:p>
        </w:tc>
        <w:tc>
          <w:tcPr>
            <w:tcW w:w="880" w:type="dxa"/>
            <w:tcBorders>
              <w:top w:val="nil"/>
              <w:left w:val="nil"/>
              <w:bottom w:val="single" w:sz="4" w:space="0" w:color="auto"/>
              <w:right w:val="nil"/>
            </w:tcBorders>
            <w:shd w:val="clear" w:color="000000" w:fill="FFFFFF"/>
            <w:noWrap/>
            <w:vAlign w:val="bottom"/>
            <w:hideMark/>
            <w:tcPrChange w:id="1949"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50" w:author="user" w:date="2017-05-10T11:05:00Z"/>
                <w:rFonts w:ascii="Times New Roman" w:eastAsia="Times New Roman" w:hAnsi="Times New Roman" w:cs="Times New Roman"/>
                <w:sz w:val="20"/>
                <w:szCs w:val="20"/>
                <w:lang w:val="es-CL"/>
                <w:rPrChange w:id="1951" w:author="user" w:date="2017-05-10T11:05:00Z">
                  <w:rPr>
                    <w:del w:id="1952" w:author="user" w:date="2017-05-10T11:05:00Z"/>
                    <w:rFonts w:ascii="Times New Roman" w:eastAsia="Times New Roman" w:hAnsi="Times New Roman" w:cs="Times New Roman"/>
                    <w:sz w:val="20"/>
                    <w:szCs w:val="20"/>
                  </w:rPr>
                </w:rPrChange>
              </w:rPr>
            </w:pPr>
            <w:del w:id="1953" w:author="user" w:date="2017-05-10T11:05:00Z">
              <w:r w:rsidRPr="001637F4">
                <w:rPr>
                  <w:rFonts w:ascii="Times New Roman" w:eastAsia="Times New Roman" w:hAnsi="Times New Roman" w:cs="Times New Roman"/>
                  <w:sz w:val="20"/>
                  <w:szCs w:val="20"/>
                  <w:lang w:val="es-CL"/>
                  <w:rPrChange w:id="1954" w:author="user" w:date="2017-05-10T11:05:00Z">
                    <w:rPr>
                      <w:rFonts w:ascii="Times New Roman" w:eastAsia="Times New Roman" w:hAnsi="Times New Roman" w:cs="Times New Roman"/>
                      <w:sz w:val="20"/>
                      <w:szCs w:val="20"/>
                    </w:rPr>
                  </w:rPrChange>
                </w:rPr>
                <w:delText>1.2</w:delText>
              </w:r>
            </w:del>
          </w:p>
        </w:tc>
        <w:tc>
          <w:tcPr>
            <w:tcW w:w="880" w:type="dxa"/>
            <w:tcBorders>
              <w:top w:val="nil"/>
              <w:left w:val="nil"/>
              <w:bottom w:val="single" w:sz="4" w:space="0" w:color="auto"/>
              <w:right w:val="nil"/>
            </w:tcBorders>
            <w:shd w:val="clear" w:color="000000" w:fill="FFFFFF"/>
            <w:noWrap/>
            <w:vAlign w:val="bottom"/>
            <w:hideMark/>
            <w:tcPrChange w:id="1955" w:author="user" w:date="2017-05-10T09:34:00Z">
              <w:tcPr>
                <w:tcW w:w="1074" w:type="dxa"/>
                <w:tcBorders>
                  <w:top w:val="nil"/>
                  <w:left w:val="nil"/>
                  <w:bottom w:val="single" w:sz="4" w:space="0" w:color="auto"/>
                  <w:right w:val="nil"/>
                </w:tcBorders>
                <w:shd w:val="clear" w:color="000000" w:fill="FFFFFF"/>
                <w:noWrap/>
                <w:vAlign w:val="bottom"/>
                <w:hideMark/>
              </w:tcPr>
            </w:tcPrChange>
          </w:tcPr>
          <w:p w:rsidR="00A76BEF" w:rsidRPr="00C21883" w:rsidDel="00C21883" w:rsidRDefault="001637F4" w:rsidP="002D5CE4">
            <w:pPr>
              <w:spacing w:after="0"/>
              <w:jc w:val="right"/>
              <w:rPr>
                <w:del w:id="1956" w:author="user" w:date="2017-05-10T11:05:00Z"/>
                <w:rFonts w:ascii="Times New Roman" w:eastAsia="Times New Roman" w:hAnsi="Times New Roman" w:cs="Times New Roman"/>
                <w:sz w:val="20"/>
                <w:szCs w:val="20"/>
                <w:lang w:val="es-CL"/>
                <w:rPrChange w:id="1957" w:author="user" w:date="2017-05-10T11:05:00Z">
                  <w:rPr>
                    <w:del w:id="1958" w:author="user" w:date="2017-05-10T11:05:00Z"/>
                    <w:rFonts w:ascii="Times New Roman" w:eastAsia="Times New Roman" w:hAnsi="Times New Roman" w:cs="Times New Roman"/>
                    <w:sz w:val="20"/>
                    <w:szCs w:val="20"/>
                  </w:rPr>
                </w:rPrChange>
              </w:rPr>
            </w:pPr>
            <w:del w:id="1959" w:author="user" w:date="2017-05-10T11:05:00Z">
              <w:r w:rsidRPr="001637F4">
                <w:rPr>
                  <w:rFonts w:ascii="Times New Roman" w:eastAsia="Times New Roman" w:hAnsi="Times New Roman" w:cs="Times New Roman"/>
                  <w:sz w:val="20"/>
                  <w:szCs w:val="20"/>
                  <w:lang w:val="es-CL"/>
                  <w:rPrChange w:id="1960" w:author="user" w:date="2017-05-10T11:05:00Z">
                    <w:rPr>
                      <w:rFonts w:ascii="Times New Roman" w:eastAsia="Times New Roman" w:hAnsi="Times New Roman" w:cs="Times New Roman"/>
                      <w:sz w:val="20"/>
                      <w:szCs w:val="20"/>
                    </w:rPr>
                  </w:rPrChange>
                </w:rPr>
                <w:delText>4.2</w:delText>
              </w:r>
            </w:del>
          </w:p>
        </w:tc>
        <w:tc>
          <w:tcPr>
            <w:tcW w:w="880" w:type="dxa"/>
            <w:tcBorders>
              <w:top w:val="nil"/>
              <w:left w:val="nil"/>
              <w:bottom w:val="single" w:sz="4" w:space="0" w:color="auto"/>
              <w:right w:val="single" w:sz="4" w:space="0" w:color="auto"/>
            </w:tcBorders>
            <w:shd w:val="clear" w:color="000000" w:fill="FFFFFF"/>
            <w:noWrap/>
            <w:vAlign w:val="bottom"/>
            <w:hideMark/>
            <w:tcPrChange w:id="1961" w:author="user" w:date="2017-05-10T09:34:00Z">
              <w:tcPr>
                <w:tcW w:w="1074" w:type="dxa"/>
                <w:tcBorders>
                  <w:top w:val="nil"/>
                  <w:left w:val="nil"/>
                  <w:bottom w:val="single" w:sz="4" w:space="0" w:color="auto"/>
                  <w:right w:val="single" w:sz="4" w:space="0" w:color="auto"/>
                </w:tcBorders>
                <w:shd w:val="clear" w:color="000000" w:fill="FFFFFF"/>
                <w:noWrap/>
                <w:vAlign w:val="bottom"/>
                <w:hideMark/>
              </w:tcPr>
            </w:tcPrChange>
          </w:tcPr>
          <w:p w:rsidR="00A76BEF" w:rsidRPr="00C21883" w:rsidDel="00C21883" w:rsidRDefault="001637F4" w:rsidP="002D5CE4">
            <w:pPr>
              <w:spacing w:after="0"/>
              <w:jc w:val="right"/>
              <w:rPr>
                <w:del w:id="1962" w:author="user" w:date="2017-05-10T11:05:00Z"/>
                <w:rFonts w:ascii="Times New Roman" w:eastAsia="Times New Roman" w:hAnsi="Times New Roman" w:cs="Times New Roman"/>
                <w:sz w:val="20"/>
                <w:szCs w:val="20"/>
                <w:lang w:val="es-CL"/>
                <w:rPrChange w:id="1963" w:author="user" w:date="2017-05-10T11:05:00Z">
                  <w:rPr>
                    <w:del w:id="1964" w:author="user" w:date="2017-05-10T11:05:00Z"/>
                    <w:rFonts w:ascii="Times New Roman" w:eastAsia="Times New Roman" w:hAnsi="Times New Roman" w:cs="Times New Roman"/>
                    <w:sz w:val="20"/>
                    <w:szCs w:val="20"/>
                  </w:rPr>
                </w:rPrChange>
              </w:rPr>
            </w:pPr>
            <w:del w:id="1965" w:author="user" w:date="2017-05-10T11:05:00Z">
              <w:r w:rsidRPr="001637F4">
                <w:rPr>
                  <w:rFonts w:ascii="Times New Roman" w:eastAsia="Times New Roman" w:hAnsi="Times New Roman" w:cs="Times New Roman"/>
                  <w:sz w:val="20"/>
                  <w:szCs w:val="20"/>
                  <w:lang w:val="es-CL"/>
                  <w:rPrChange w:id="1966" w:author="user" w:date="2017-05-10T11:05:00Z">
                    <w:rPr>
                      <w:rFonts w:ascii="Times New Roman" w:eastAsia="Times New Roman" w:hAnsi="Times New Roman" w:cs="Times New Roman"/>
                      <w:sz w:val="20"/>
                      <w:szCs w:val="20"/>
                    </w:rPr>
                  </w:rPrChange>
                </w:rPr>
                <w:delText>1.8</w:delText>
              </w:r>
            </w:del>
          </w:p>
        </w:tc>
      </w:tr>
    </w:tbl>
    <w:p w:rsidR="00A76BEF" w:rsidRPr="003C5555" w:rsidDel="00C21883" w:rsidRDefault="00A76BEF" w:rsidP="00A76BEF">
      <w:pPr>
        <w:rPr>
          <w:del w:id="1967" w:author="user" w:date="2017-05-10T11:05:00Z"/>
          <w:rFonts w:ascii="Times New Roman" w:hAnsi="Times New Roman" w:cs="Times New Roman"/>
          <w:sz w:val="20"/>
          <w:szCs w:val="20"/>
          <w:lang w:val="es-ES"/>
        </w:rPr>
      </w:pPr>
      <w:del w:id="1968" w:author="user" w:date="2017-05-10T11:05:00Z">
        <w:r w:rsidDel="00C21883">
          <w:rPr>
            <w:rFonts w:ascii="Times New Roman" w:hAnsi="Times New Roman" w:cs="Times New Roman"/>
            <w:sz w:val="20"/>
            <w:szCs w:val="20"/>
            <w:lang w:val="es-ES"/>
          </w:rPr>
          <w:delText>Fuente</w:delText>
        </w:r>
        <w:r w:rsidRPr="00411C9E" w:rsidDel="00C21883">
          <w:rPr>
            <w:rFonts w:ascii="Times New Roman" w:hAnsi="Times New Roman" w:cs="Times New Roman"/>
            <w:sz w:val="20"/>
            <w:szCs w:val="20"/>
            <w:lang w:val="es-ES"/>
          </w:rPr>
          <w:delText>:</w:delText>
        </w:r>
        <w:r w:rsidRPr="00A70A93" w:rsidDel="00C21883">
          <w:rPr>
            <w:rFonts w:ascii="Times New Roman" w:eastAsia="Times New Roman" w:hAnsi="Times New Roman" w:cs="Times New Roman"/>
            <w:sz w:val="20"/>
            <w:szCs w:val="20"/>
            <w:lang w:val="es-ES"/>
          </w:rPr>
          <w:delText xml:space="preserve"> </w:delText>
        </w:r>
        <w:r w:rsidDel="00C21883">
          <w:rPr>
            <w:rFonts w:ascii="Times New Roman" w:eastAsia="Times New Roman" w:hAnsi="Times New Roman" w:cs="Times New Roman"/>
            <w:sz w:val="20"/>
            <w:szCs w:val="20"/>
            <w:lang w:val="es-ES"/>
          </w:rPr>
          <w:delText>CEPAL en base a</w:delText>
        </w:r>
        <w:r w:rsidRPr="005B242A" w:rsidDel="00C21883">
          <w:rPr>
            <w:rFonts w:ascii="Times New Roman" w:eastAsia="Times New Roman" w:hAnsi="Times New Roman" w:cs="Times New Roman"/>
            <w:sz w:val="20"/>
            <w:szCs w:val="20"/>
            <w:lang w:val="es-ES"/>
          </w:rPr>
          <w:delText xml:space="preserve"> CPB World Trade Monitor</w:delText>
        </w:r>
        <w:r w:rsidDel="00C21883">
          <w:rPr>
            <w:rFonts w:ascii="Times New Roman" w:eastAsia="Times New Roman" w:hAnsi="Times New Roman" w:cs="Times New Roman"/>
            <w:sz w:val="20"/>
            <w:szCs w:val="20"/>
            <w:lang w:val="es-ES"/>
          </w:rPr>
          <w:delText xml:space="preserve"> (2015)</w:delText>
        </w:r>
      </w:del>
    </w:p>
    <w:p w:rsidR="00A76BEF"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w:t>
      </w:r>
      <w:r w:rsidRPr="00E17AD3">
        <w:rPr>
          <w:rFonts w:ascii="Times New Roman" w:hAnsi="Times New Roman" w:cs="Times New Roman"/>
          <w:lang w:val="es-ES"/>
        </w:rPr>
        <w:lastRenderedPageBreak/>
        <w:t xml:space="preserve">disminución de la elasticidad de largo plazo de las exportaciones global con respecto a la producción mundial. </w:t>
      </w:r>
    </w:p>
    <w:p w:rsidR="00A76BEF" w:rsidRPr="003D1C9B"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evidencia disponible para el periodo 1990-2015 muestra que la elasticidad de largo plazo del</w:t>
      </w:r>
      <w:r w:rsidRPr="00E17AD3">
        <w:rPr>
          <w:rFonts w:ascii="Times New Roman" w:eastAsia="Times New Roman" w:hAnsi="Times New Roman" w:cs="Times New Roman"/>
          <w:bCs/>
          <w:lang w:val="es-ES"/>
        </w:rPr>
        <w:t xml:space="preserve"> índice de volumen de las exportaciones respecto a la producción industrial del mundo disminuyó de 2 entre 1991-2000 a 1.7 entre 2002-2008</w:t>
      </w:r>
      <w:r>
        <w:rPr>
          <w:rFonts w:ascii="Times New Roman" w:eastAsia="Times New Roman" w:hAnsi="Times New Roman" w:cs="Times New Roman"/>
          <w:bCs/>
          <w:lang w:val="es-ES"/>
        </w:rPr>
        <w:t xml:space="preserve"> a 1.0 entre el 2010 y el 2015 (Figura 7). </w:t>
      </w:r>
      <w:r w:rsidRPr="00E17AD3">
        <w:rPr>
          <w:rFonts w:ascii="Times New Roman" w:hAnsi="Times New Roman" w:cs="Times New Roman"/>
          <w:lang w:val="es-ES"/>
        </w:rPr>
        <w:t>A nivel regional se produce el mismo fenómeno. Las estimaciones para la elasticidad ingreso de las exportaciones de América Latina con respecto al ingreso de las economías avanzada</w:t>
      </w:r>
      <w:r>
        <w:rPr>
          <w:rFonts w:ascii="Times New Roman" w:hAnsi="Times New Roman" w:cs="Times New Roman"/>
          <w:lang w:val="es-ES"/>
        </w:rPr>
        <w:t xml:space="preserve">s y </w:t>
      </w:r>
      <w:r w:rsidRPr="00E17AD3">
        <w:rPr>
          <w:rFonts w:ascii="Times New Roman" w:hAnsi="Times New Roman" w:cs="Times New Roman"/>
          <w:lang w:val="es-ES"/>
        </w:rPr>
        <w:t>Asia emergente también muestra una disminución en el periodo 1991-2015.</w:t>
      </w:r>
    </w:p>
    <w:p w:rsidR="00A76BEF" w:rsidRDefault="00FB6626" w:rsidP="00A76BEF">
      <w:pPr>
        <w:ind w:firstLine="720"/>
        <w:jc w:val="both"/>
        <w:rPr>
          <w:rFonts w:ascii="Times New Roman" w:hAnsi="Times New Roman" w:cs="Times New Roman"/>
          <w:lang w:val="es-ES"/>
        </w:rPr>
      </w:pPr>
      <w:ins w:id="1969" w:author="user" w:date="2017-05-10T18:27:00Z">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1358265</wp:posOffset>
              </wp:positionH>
              <wp:positionV relativeFrom="paragraph">
                <wp:posOffset>299720</wp:posOffset>
              </wp:positionV>
              <wp:extent cx="4123055" cy="4702810"/>
              <wp:effectExtent l="19050" t="0" r="10795" b="2540"/>
              <wp:wrapNone/>
              <wp:docPr id="16"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ins>
      <w:r w:rsidR="00A76BEF" w:rsidRPr="00E17AD3">
        <w:rPr>
          <w:rFonts w:ascii="Times New Roman" w:hAnsi="Times New Roman" w:cs="Times New Roman"/>
          <w:lang w:val="es-ES"/>
        </w:rPr>
        <w:t>Estimaciones de la desc</w:t>
      </w:r>
      <w:r w:rsidR="00A76BEF">
        <w:rPr>
          <w:rFonts w:ascii="Times New Roman" w:hAnsi="Times New Roman" w:cs="Times New Roman"/>
          <w:lang w:val="es-ES"/>
        </w:rPr>
        <w:t>omposición de la elasticidad a nivel de</w:t>
      </w:r>
      <w:r w:rsidR="00A76BEF" w:rsidRPr="00E17AD3">
        <w:rPr>
          <w:rFonts w:ascii="Times New Roman" w:hAnsi="Times New Roman" w:cs="Times New Roman"/>
          <w:lang w:val="es-ES"/>
        </w:rPr>
        <w:t xml:space="preserve"> grupo</w:t>
      </w:r>
      <w:r w:rsidR="00A76BEF">
        <w:rPr>
          <w:rFonts w:ascii="Times New Roman" w:hAnsi="Times New Roman" w:cs="Times New Roman"/>
          <w:lang w:val="es-ES"/>
        </w:rPr>
        <w:t>s</w:t>
      </w:r>
      <w:r w:rsidR="00A76BEF" w:rsidRPr="00E17AD3">
        <w:rPr>
          <w:rFonts w:ascii="Times New Roman" w:hAnsi="Times New Roman" w:cs="Times New Roman"/>
          <w:lang w:val="es-ES"/>
        </w:rPr>
        <w:t xml:space="preserve"> de producto muestra que la caída de la elasticidad </w:t>
      </w:r>
      <w:r w:rsidR="00A76BEF">
        <w:rPr>
          <w:rFonts w:ascii="Times New Roman" w:hAnsi="Times New Roman" w:cs="Times New Roman"/>
          <w:lang w:val="es-ES"/>
        </w:rPr>
        <w:t xml:space="preserve">se explica por </w:t>
      </w:r>
      <w:r w:rsidR="00A76BEF" w:rsidRPr="00E17AD3">
        <w:rPr>
          <w:rFonts w:ascii="Times New Roman" w:hAnsi="Times New Roman" w:cs="Times New Roman"/>
          <w:lang w:val="es-ES"/>
        </w:rPr>
        <w:t>la disminución de la elasticidad de manufacturas. La elasticidad de importaciones de largo plazo para las manufacturas disminuyó de 2.6 entre 1986-2000 a 0.8 para el periodo 2001-2013.</w:t>
      </w:r>
    </w:p>
    <w:tbl>
      <w:tblPr>
        <w:tblW w:w="9010" w:type="dxa"/>
        <w:tblInd w:w="108" w:type="dxa"/>
        <w:tblLook w:val="04A0"/>
      </w:tblPr>
      <w:tblGrid>
        <w:gridCol w:w="6888"/>
        <w:gridCol w:w="124"/>
        <w:gridCol w:w="150"/>
        <w:gridCol w:w="72"/>
        <w:gridCol w:w="201"/>
        <w:gridCol w:w="21"/>
        <w:gridCol w:w="222"/>
        <w:gridCol w:w="30"/>
        <w:gridCol w:w="192"/>
        <w:gridCol w:w="81"/>
        <w:gridCol w:w="141"/>
        <w:gridCol w:w="132"/>
        <w:gridCol w:w="90"/>
        <w:gridCol w:w="183"/>
        <w:gridCol w:w="39"/>
        <w:gridCol w:w="222"/>
        <w:gridCol w:w="12"/>
        <w:gridCol w:w="210"/>
      </w:tblGrid>
      <w:tr w:rsidR="00A76BEF" w:rsidRPr="00AC5006" w:rsidTr="002D5CE4">
        <w:trPr>
          <w:trHeight w:val="276"/>
        </w:trPr>
        <w:tc>
          <w:tcPr>
            <w:tcW w:w="9010" w:type="dxa"/>
            <w:gridSpan w:val="18"/>
            <w:vMerge w:val="restart"/>
            <w:tcBorders>
              <w:top w:val="nil"/>
              <w:left w:val="nil"/>
              <w:bottom w:val="nil"/>
              <w:right w:val="nil"/>
            </w:tcBorders>
            <w:shd w:val="clear" w:color="auto" w:fill="auto"/>
            <w:vAlign w:val="center"/>
            <w:hideMark/>
          </w:tcPr>
          <w:p w:rsidR="00A76BEF" w:rsidRPr="003D1C9B"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9</w:t>
            </w:r>
            <w:r w:rsidRPr="003D1C9B">
              <w:rPr>
                <w:rFonts w:ascii="Times New Roman" w:eastAsia="Times New Roman" w:hAnsi="Times New Roman" w:cs="Times New Roman"/>
                <w:bCs/>
                <w:lang w:val="es-ES"/>
              </w:rPr>
              <w:t>: Elasticidad de largo plazo del índice de volumen de las exportaciones respecto a la producción industrial del mundo (1991-2015)</w:t>
            </w:r>
          </w:p>
        </w:tc>
      </w:tr>
      <w:tr w:rsidR="00A76BEF" w:rsidRPr="00AC5006" w:rsidTr="002D5CE4">
        <w:trPr>
          <w:trHeight w:val="255"/>
        </w:trPr>
        <w:tc>
          <w:tcPr>
            <w:tcW w:w="9010" w:type="dxa"/>
            <w:gridSpan w:val="18"/>
            <w:vMerge/>
            <w:tcBorders>
              <w:top w:val="nil"/>
              <w:left w:val="nil"/>
              <w:bottom w:val="nil"/>
              <w:right w:val="nil"/>
            </w:tcBorders>
            <w:vAlign w:val="center"/>
            <w:hideMark/>
          </w:tcPr>
          <w:p w:rsidR="00A76BEF" w:rsidRPr="005B242A" w:rsidRDefault="00A76BEF" w:rsidP="002D5CE4">
            <w:pPr>
              <w:spacing w:after="0"/>
              <w:rPr>
                <w:rFonts w:ascii="Times New Roman" w:eastAsia="Times New Roman" w:hAnsi="Times New Roman" w:cs="Times New Roman"/>
                <w:b/>
                <w:bCs/>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FB6626" w:rsidP="002D5CE4">
            <w:pPr>
              <w:spacing w:after="0"/>
              <w:rPr>
                <w:rFonts w:ascii="Arial" w:eastAsia="Times New Roman" w:hAnsi="Arial" w:cs="Arial"/>
                <w:sz w:val="20"/>
                <w:szCs w:val="20"/>
                <w:lang w:val="es-ES"/>
              </w:rPr>
            </w:pPr>
            <w:r>
              <w:rPr>
                <w:rFonts w:ascii="Arial" w:eastAsia="Times New Roman" w:hAnsi="Arial" w:cs="Arial"/>
                <w:noProof/>
                <w:sz w:val="20"/>
                <w:szCs w:val="20"/>
                <w:rPrChange w:id="1970">
                  <w:rPr>
                    <w:rFonts w:asciiTheme="majorHAnsi" w:eastAsiaTheme="majorEastAsia" w:hAnsiTheme="majorHAnsi" w:cstheme="majorBidi"/>
                    <w:b/>
                    <w:bCs/>
                    <w:noProof/>
                    <w:color w:val="4F81BD" w:themeColor="accent1"/>
                    <w:sz w:val="32"/>
                    <w:szCs w:val="32"/>
                  </w:rPr>
                </w:rPrChange>
              </w:rPr>
              <w:drawing>
                <wp:anchor distT="0" distB="0" distL="114300" distR="114300" simplePos="0" relativeHeight="251659264" behindDoc="0" locked="0" layoutInCell="1" allowOverlap="1">
                  <wp:simplePos x="0" y="0"/>
                  <wp:positionH relativeFrom="column">
                    <wp:posOffset>26670</wp:posOffset>
                  </wp:positionH>
                  <wp:positionV relativeFrom="paragraph">
                    <wp:posOffset>24130</wp:posOffset>
                  </wp:positionV>
                  <wp:extent cx="5762625" cy="2666365"/>
                  <wp:effectExtent l="19050" t="0" r="9525" b="635"/>
                  <wp:wrapNone/>
                  <wp:docPr id="1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320"/>
            </w:tblGrid>
            <w:tr w:rsidR="00A76BEF" w:rsidRPr="00AC5006" w:rsidTr="002D5CE4">
              <w:trPr>
                <w:trHeight w:val="255"/>
                <w:tblCellSpacing w:w="0" w:type="dxa"/>
              </w:trPr>
              <w:tc>
                <w:tcPr>
                  <w:tcW w:w="1320"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bl>
          <w:p w:rsidR="00A76BEF" w:rsidRPr="005B242A" w:rsidRDefault="00A76BEF" w:rsidP="002D5CE4">
            <w:pPr>
              <w:spacing w:after="0"/>
              <w:rPr>
                <w:rFonts w:ascii="Arial" w:eastAsia="Times New Roman" w:hAnsi="Arial" w:cs="Arial"/>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AC5006" w:rsidTr="002D5CE4">
        <w:trPr>
          <w:trHeight w:val="255"/>
        </w:trPr>
        <w:tc>
          <w:tcPr>
            <w:tcW w:w="701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224A36" w:rsidTr="002D5CE4">
        <w:trPr>
          <w:trHeight w:val="255"/>
        </w:trPr>
        <w:tc>
          <w:tcPr>
            <w:tcW w:w="9010" w:type="dxa"/>
            <w:gridSpan w:val="18"/>
            <w:tcBorders>
              <w:top w:val="nil"/>
              <w:left w:val="nil"/>
              <w:bottom w:val="nil"/>
              <w:right w:val="nil"/>
            </w:tcBorders>
            <w:shd w:val="clear" w:color="auto" w:fill="auto"/>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w:t>
            </w:r>
            <w:proofErr w:type="spellStart"/>
            <w:r w:rsidRPr="00B0545D">
              <w:rPr>
                <w:rFonts w:ascii="Times New Roman" w:hAnsi="Times New Roman" w:cs="Times New Roman"/>
                <w:color w:val="000000"/>
                <w:sz w:val="18"/>
                <w:szCs w:val="18"/>
                <w:lang w:val="es-ES"/>
              </w:rPr>
              <w:t>Schwarz</w:t>
            </w:r>
            <w:proofErr w:type="spellEnd"/>
            <w:r w:rsidRPr="00B0545D">
              <w:rPr>
                <w:rFonts w:ascii="Times New Roman" w:hAnsi="Times New Roman" w:cs="Times New Roman"/>
                <w:color w:val="000000"/>
                <w:sz w:val="18"/>
                <w:szCs w:val="18"/>
                <w:lang w:val="es-ES"/>
              </w:rPr>
              <w:t>. .</w:t>
            </w:r>
            <w:r>
              <w:rPr>
                <w:rFonts w:ascii="Times New Roman" w:hAnsi="Times New Roman" w:cs="Times New Roman"/>
                <w:color w:val="000000"/>
                <w:sz w:val="18"/>
                <w:szCs w:val="18"/>
                <w:lang w:val="es-ES"/>
              </w:rPr>
              <w:t>* Datos al primer trimestre.</w:t>
            </w:r>
          </w:p>
        </w:tc>
      </w:tr>
      <w:tr w:rsidR="00A76BEF" w:rsidRPr="005B242A" w:rsidTr="002D5CE4">
        <w:trPr>
          <w:trHeight w:val="255"/>
        </w:trPr>
        <w:tc>
          <w:tcPr>
            <w:tcW w:w="8566" w:type="dxa"/>
            <w:gridSpan w:val="15"/>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w:t>
            </w:r>
            <w:r>
              <w:rPr>
                <w:rFonts w:ascii="Times New Roman" w:eastAsia="Times New Roman" w:hAnsi="Times New Roman" w:cs="Times New Roman"/>
                <w:sz w:val="20"/>
                <w:szCs w:val="20"/>
                <w:lang w:val="es-ES"/>
              </w:rPr>
              <w:t>CEPAL en base a</w:t>
            </w:r>
            <w:r w:rsidRPr="005B242A">
              <w:rPr>
                <w:rFonts w:ascii="Times New Roman" w:eastAsia="Times New Roman" w:hAnsi="Times New Roman" w:cs="Times New Roman"/>
                <w:sz w:val="20"/>
                <w:szCs w:val="20"/>
                <w:lang w:val="es-ES"/>
              </w:rPr>
              <w:t xml:space="preserve">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r>
      <w:tr w:rsidR="00A76BEF" w:rsidRPr="005B242A" w:rsidTr="002D5CE4">
        <w:trPr>
          <w:trHeight w:val="255"/>
        </w:trPr>
        <w:tc>
          <w:tcPr>
            <w:tcW w:w="7234" w:type="dxa"/>
            <w:gridSpan w:val="4"/>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c>
          <w:tcPr>
            <w:tcW w:w="222" w:type="dxa"/>
            <w:gridSpan w:val="2"/>
            <w:tcBorders>
              <w:top w:val="nil"/>
              <w:left w:val="nil"/>
              <w:bottom w:val="nil"/>
              <w:right w:val="nil"/>
            </w:tcBorders>
            <w:shd w:val="clear" w:color="auto" w:fill="auto"/>
            <w:noWrap/>
            <w:vAlign w:val="bottom"/>
            <w:hideMark/>
          </w:tcPr>
          <w:p w:rsidR="00A76BEF" w:rsidRPr="005B242A" w:rsidRDefault="00A76BEF" w:rsidP="002D5CE4">
            <w:pPr>
              <w:spacing w:after="0"/>
              <w:rPr>
                <w:rFonts w:ascii="Times New Roman" w:eastAsia="Times New Roman" w:hAnsi="Times New Roman" w:cs="Times New Roman"/>
                <w:sz w:val="20"/>
                <w:szCs w:val="20"/>
              </w:rPr>
            </w:pPr>
          </w:p>
        </w:tc>
      </w:tr>
      <w:tr w:rsidR="00A76BEF" w:rsidRPr="00AC5006" w:rsidTr="002D5CE4">
        <w:trPr>
          <w:gridAfter w:val="1"/>
          <w:wAfter w:w="210" w:type="dxa"/>
          <w:trHeight w:val="276"/>
        </w:trPr>
        <w:tc>
          <w:tcPr>
            <w:tcW w:w="8800" w:type="dxa"/>
            <w:gridSpan w:val="17"/>
            <w:vMerge w:val="restart"/>
            <w:tcBorders>
              <w:top w:val="nil"/>
              <w:left w:val="nil"/>
              <w:bottom w:val="nil"/>
              <w:right w:val="nil"/>
            </w:tcBorders>
            <w:shd w:val="clear" w:color="000000" w:fill="FFFFFF"/>
            <w:vAlign w:val="center"/>
            <w:hideMark/>
          </w:tcPr>
          <w:p w:rsidR="00A76BEF" w:rsidRPr="008872A7" w:rsidRDefault="00A76BEF" w:rsidP="002D5CE4">
            <w:pPr>
              <w:spacing w:after="0"/>
              <w:rPr>
                <w:rFonts w:ascii="Times New Roman" w:eastAsia="Times New Roman" w:hAnsi="Times New Roman" w:cs="Times New Roman"/>
                <w:b/>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Default="00A76BEF" w:rsidP="002D5CE4">
            <w:pPr>
              <w:spacing w:after="0"/>
              <w:jc w:val="center"/>
              <w:rPr>
                <w:rFonts w:ascii="Times New Roman" w:eastAsia="Times New Roman" w:hAnsi="Times New Roman" w:cs="Times New Roman"/>
                <w:bCs/>
                <w:lang w:val="es-ES"/>
              </w:rPr>
            </w:pPr>
          </w:p>
          <w:p w:rsidR="00A76BEF" w:rsidRPr="003D1C9B" w:rsidRDefault="00A76BEF" w:rsidP="002D5CE4">
            <w:pPr>
              <w:spacing w:after="0"/>
              <w:jc w:val="center"/>
              <w:rPr>
                <w:rFonts w:ascii="Times New Roman" w:eastAsia="Times New Roman" w:hAnsi="Times New Roman" w:cs="Times New Roman"/>
                <w:bCs/>
                <w:lang w:val="es-ES"/>
              </w:rPr>
            </w:pPr>
            <w:r>
              <w:rPr>
                <w:rFonts w:ascii="Times New Roman" w:eastAsia="Times New Roman" w:hAnsi="Times New Roman" w:cs="Times New Roman"/>
                <w:bCs/>
                <w:lang w:val="es-ES"/>
              </w:rPr>
              <w:t>Figura 10</w:t>
            </w:r>
            <w:r w:rsidRPr="003D1C9B">
              <w:rPr>
                <w:rFonts w:ascii="Times New Roman" w:eastAsia="Times New Roman" w:hAnsi="Times New Roman" w:cs="Times New Roman"/>
                <w:bCs/>
                <w:lang w:val="es-ES"/>
              </w:rPr>
              <w:t>: Estimaciones de las elasticidades de largo plazo entre volumen de exportaciones de América Latina y el índice de producción industrial las Economías Avanzadas y Asia Emergente (1991-2015)</w:t>
            </w:r>
          </w:p>
        </w:tc>
      </w:tr>
      <w:tr w:rsidR="00A76BEF" w:rsidRPr="00AC5006" w:rsidTr="002D5CE4">
        <w:trPr>
          <w:gridAfter w:val="1"/>
          <w:wAfter w:w="210" w:type="dxa"/>
          <w:trHeight w:val="276"/>
        </w:trPr>
        <w:tc>
          <w:tcPr>
            <w:tcW w:w="8800" w:type="dxa"/>
            <w:gridSpan w:val="17"/>
            <w:vMerge/>
            <w:tcBorders>
              <w:top w:val="nil"/>
              <w:left w:val="nil"/>
              <w:bottom w:val="nil"/>
              <w:right w:val="nil"/>
            </w:tcBorders>
            <w:vAlign w:val="center"/>
            <w:hideMark/>
          </w:tcPr>
          <w:p w:rsidR="00A76BEF" w:rsidRPr="008872A7" w:rsidRDefault="00A76BEF" w:rsidP="002D5CE4">
            <w:pPr>
              <w:spacing w:after="0"/>
              <w:rPr>
                <w:rFonts w:ascii="Times New Roman" w:eastAsia="Times New Roman" w:hAnsi="Times New Roman" w:cs="Times New Roman"/>
                <w:b/>
                <w:bCs/>
                <w:lang w:val="es-ES"/>
              </w:rPr>
            </w:pP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lastRenderedPageBreak/>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4"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224A36" w:rsidTr="002D5CE4">
        <w:trPr>
          <w:gridAfter w:val="1"/>
          <w:wAfter w:w="210" w:type="dxa"/>
          <w:trHeight w:val="255"/>
        </w:trPr>
        <w:tc>
          <w:tcPr>
            <w:tcW w:w="8800" w:type="dxa"/>
            <w:gridSpan w:val="17"/>
            <w:tcBorders>
              <w:top w:val="nil"/>
              <w:left w:val="nil"/>
              <w:bottom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r>
              <w:rPr>
                <w:rFonts w:ascii="Times New Roman" w:hAnsi="Times New Roman" w:cs="Times New Roman"/>
                <w:color w:val="000000"/>
                <w:sz w:val="18"/>
                <w:szCs w:val="18"/>
                <w:lang w:val="es-ES"/>
              </w:rPr>
              <w:t xml:space="preserve">Nota: </w:t>
            </w:r>
            <w:r w:rsidRPr="00B0545D">
              <w:rPr>
                <w:rFonts w:ascii="Times New Roman" w:hAnsi="Times New Roman" w:cs="Times New Roman"/>
                <w:color w:val="000000"/>
                <w:sz w:val="18"/>
                <w:szCs w:val="18"/>
                <w:lang w:val="es-ES"/>
              </w:rPr>
              <w:t xml:space="preserve">Las elasticidades del volumen de importaciones y exportaciones respecto al índice de producción industrial ponderado por producción fueron obtenidas mediante el test de </w:t>
            </w:r>
            <w:proofErr w:type="spellStart"/>
            <w:r w:rsidRPr="00B0545D">
              <w:rPr>
                <w:rFonts w:ascii="Times New Roman" w:hAnsi="Times New Roman" w:cs="Times New Roman"/>
                <w:color w:val="000000"/>
                <w:sz w:val="18"/>
                <w:szCs w:val="18"/>
                <w:lang w:val="es-ES"/>
              </w:rPr>
              <w:t>cointegración</w:t>
            </w:r>
            <w:proofErr w:type="spellEnd"/>
            <w:r w:rsidRPr="00B0545D">
              <w:rPr>
                <w:rFonts w:ascii="Times New Roman" w:hAnsi="Times New Roman" w:cs="Times New Roman"/>
                <w:color w:val="000000"/>
                <w:sz w:val="18"/>
                <w:szCs w:val="18"/>
                <w:lang w:val="es-ES"/>
              </w:rPr>
              <w:t xml:space="preserve"> de </w:t>
            </w:r>
            <w:proofErr w:type="spellStart"/>
            <w:r w:rsidRPr="00B0545D">
              <w:rPr>
                <w:rFonts w:ascii="Times New Roman" w:hAnsi="Times New Roman" w:cs="Times New Roman"/>
                <w:color w:val="000000"/>
                <w:sz w:val="18"/>
                <w:szCs w:val="18"/>
                <w:lang w:val="es-ES"/>
              </w:rPr>
              <w:t>Johansen</w:t>
            </w:r>
            <w:proofErr w:type="spellEnd"/>
            <w:r w:rsidRPr="00B0545D">
              <w:rPr>
                <w:rFonts w:ascii="Times New Roman" w:hAnsi="Times New Roman" w:cs="Times New Roman"/>
                <w:color w:val="000000"/>
                <w:sz w:val="18"/>
                <w:szCs w:val="18"/>
                <w:lang w:val="es-ES"/>
              </w:rPr>
              <w:t xml:space="preserve">, siendo las series mencionadas integradas del mismo orden.  La fuente de los datos fueron las series </w:t>
            </w:r>
            <w:proofErr w:type="spellStart"/>
            <w:r w:rsidRPr="00B0545D">
              <w:rPr>
                <w:rFonts w:ascii="Times New Roman" w:hAnsi="Times New Roman" w:cs="Times New Roman"/>
                <w:color w:val="000000"/>
                <w:sz w:val="18"/>
                <w:szCs w:val="18"/>
                <w:lang w:val="es-ES"/>
              </w:rPr>
              <w:t>trimestralizadas</w:t>
            </w:r>
            <w:proofErr w:type="spellEnd"/>
            <w:r w:rsidRPr="00B0545D">
              <w:rPr>
                <w:rFonts w:ascii="Times New Roman" w:hAnsi="Times New Roman" w:cs="Times New Roman"/>
                <w:color w:val="000000"/>
                <w:sz w:val="18"/>
                <w:szCs w:val="18"/>
                <w:lang w:val="es-ES"/>
              </w:rPr>
              <w:t xml:space="preserve"> de CPB </w:t>
            </w:r>
            <w:proofErr w:type="spellStart"/>
            <w:r w:rsidRPr="00B0545D">
              <w:rPr>
                <w:rFonts w:ascii="Times New Roman" w:hAnsi="Times New Roman" w:cs="Times New Roman"/>
                <w:color w:val="000000"/>
                <w:sz w:val="18"/>
                <w:szCs w:val="18"/>
                <w:lang w:val="es-ES"/>
              </w:rPr>
              <w:t>World</w:t>
            </w:r>
            <w:proofErr w:type="spellEnd"/>
            <w:r w:rsidRPr="00B0545D">
              <w:rPr>
                <w:rFonts w:ascii="Times New Roman" w:hAnsi="Times New Roman" w:cs="Times New Roman"/>
                <w:color w:val="000000"/>
                <w:sz w:val="18"/>
                <w:szCs w:val="18"/>
                <w:lang w:val="es-ES"/>
              </w:rPr>
              <w:t xml:space="preserve"> </w:t>
            </w:r>
            <w:proofErr w:type="spellStart"/>
            <w:r w:rsidRPr="00B0545D">
              <w:rPr>
                <w:rFonts w:ascii="Times New Roman" w:hAnsi="Times New Roman" w:cs="Times New Roman"/>
                <w:color w:val="000000"/>
                <w:sz w:val="18"/>
                <w:szCs w:val="18"/>
                <w:lang w:val="es-ES"/>
              </w:rPr>
              <w:t>Trade</w:t>
            </w:r>
            <w:proofErr w:type="spellEnd"/>
            <w:r w:rsidRPr="00B0545D">
              <w:rPr>
                <w:rFonts w:ascii="Times New Roman" w:hAnsi="Times New Roman" w:cs="Times New Roman"/>
                <w:color w:val="000000"/>
                <w:sz w:val="18"/>
                <w:szCs w:val="18"/>
                <w:lang w:val="es-ES"/>
              </w:rPr>
              <w:t xml:space="preserve"> Monitor (incluyendo dato de abril 2015).  Los números de rezagos óptimos de los modelos fueron escogidos en función de los criterios de información </w:t>
            </w:r>
            <w:proofErr w:type="spellStart"/>
            <w:r w:rsidRPr="00B0545D">
              <w:rPr>
                <w:rFonts w:ascii="Times New Roman" w:hAnsi="Times New Roman" w:cs="Times New Roman"/>
                <w:color w:val="000000"/>
                <w:sz w:val="18"/>
                <w:szCs w:val="18"/>
                <w:lang w:val="es-ES"/>
              </w:rPr>
              <w:t>Akaike</w:t>
            </w:r>
            <w:proofErr w:type="spellEnd"/>
            <w:r w:rsidRPr="00B0545D">
              <w:rPr>
                <w:rFonts w:ascii="Times New Roman" w:hAnsi="Times New Roman" w:cs="Times New Roman"/>
                <w:color w:val="000000"/>
                <w:sz w:val="18"/>
                <w:szCs w:val="18"/>
                <w:lang w:val="es-ES"/>
              </w:rPr>
              <w:t xml:space="preserve"> y Schwarz.</w:t>
            </w:r>
            <w:r>
              <w:rPr>
                <w:rFonts w:ascii="Times New Roman" w:hAnsi="Times New Roman" w:cs="Times New Roman"/>
                <w:color w:val="000000"/>
                <w:sz w:val="18"/>
                <w:szCs w:val="18"/>
                <w:lang w:val="es-ES"/>
              </w:rPr>
              <w:t>* Datos al primer trimestre.</w:t>
            </w:r>
          </w:p>
        </w:tc>
      </w:tr>
      <w:tr w:rsidR="00A76BEF" w:rsidRPr="00AC5006" w:rsidTr="002D5CE4">
        <w:trPr>
          <w:gridAfter w:val="1"/>
          <w:wAfter w:w="210" w:type="dxa"/>
          <w:trHeight w:val="255"/>
        </w:trPr>
        <w:tc>
          <w:tcPr>
            <w:tcW w:w="7981" w:type="dxa"/>
            <w:gridSpan w:val="10"/>
            <w:tcBorders>
              <w:top w:val="nil"/>
              <w:left w:val="nil"/>
              <w:bottom w:val="nil"/>
              <w:right w:val="nil"/>
            </w:tcBorders>
            <w:shd w:val="clear" w:color="000000" w:fill="FFFFFF"/>
            <w:noWrap/>
            <w:vAlign w:val="bottom"/>
            <w:hideMark/>
          </w:tcPr>
          <w:p w:rsidR="00A76BEF" w:rsidRPr="005B242A" w:rsidRDefault="00A76BEF" w:rsidP="002D5CE4">
            <w:pPr>
              <w:spacing w:after="0"/>
              <w:jc w:val="both"/>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xml:space="preserve">Fuente: Elaboración propia con base en CPB </w:t>
            </w:r>
            <w:proofErr w:type="spellStart"/>
            <w:r w:rsidRPr="005B242A">
              <w:rPr>
                <w:rFonts w:ascii="Times New Roman" w:eastAsia="Times New Roman" w:hAnsi="Times New Roman" w:cs="Times New Roman"/>
                <w:sz w:val="20"/>
                <w:szCs w:val="20"/>
                <w:lang w:val="es-ES"/>
              </w:rPr>
              <w:t>World</w:t>
            </w:r>
            <w:proofErr w:type="spellEnd"/>
            <w:r w:rsidRPr="005B242A">
              <w:rPr>
                <w:rFonts w:ascii="Times New Roman" w:eastAsia="Times New Roman" w:hAnsi="Times New Roman" w:cs="Times New Roman"/>
                <w:sz w:val="20"/>
                <w:szCs w:val="20"/>
                <w:lang w:val="es-ES"/>
              </w:rPr>
              <w:t xml:space="preserve"> </w:t>
            </w:r>
            <w:proofErr w:type="spellStart"/>
            <w:r w:rsidRPr="005B242A">
              <w:rPr>
                <w:rFonts w:ascii="Times New Roman" w:eastAsia="Times New Roman" w:hAnsi="Times New Roman" w:cs="Times New Roman"/>
                <w:sz w:val="20"/>
                <w:szCs w:val="20"/>
                <w:lang w:val="es-ES"/>
              </w:rPr>
              <w:t>Trade</w:t>
            </w:r>
            <w:proofErr w:type="spellEnd"/>
            <w:r w:rsidRPr="005B242A">
              <w:rPr>
                <w:rFonts w:ascii="Times New Roman" w:eastAsia="Times New Roman" w:hAnsi="Times New Roman" w:cs="Times New Roman"/>
                <w:sz w:val="20"/>
                <w:szCs w:val="20"/>
                <w:lang w:val="es-ES"/>
              </w:rPr>
              <w:t xml:space="preserve"> Monitor</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5B242A" w:rsidRDefault="00A76BEF" w:rsidP="002D5CE4">
            <w:pPr>
              <w:spacing w:after="0"/>
              <w:rPr>
                <w:rFonts w:ascii="Times New Roman" w:eastAsia="Times New Roman" w:hAnsi="Times New Roman" w:cs="Times New Roman"/>
                <w:sz w:val="20"/>
                <w:szCs w:val="20"/>
                <w:lang w:val="es-ES"/>
              </w:rPr>
            </w:pPr>
            <w:r w:rsidRPr="005B242A">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7162"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jc w:val="both"/>
              <w:rPr>
                <w:rFonts w:ascii="Times New Roman" w:eastAsia="Times New Roman" w:hAnsi="Times New Roman" w:cs="Times New Roman"/>
                <w:sz w:val="20"/>
                <w:szCs w:val="20"/>
                <w:lang w:val="es-ES"/>
              </w:rPr>
            </w:pP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r w:rsidR="00A76BEF" w:rsidRPr="00AC5006" w:rsidTr="002D5CE4">
        <w:trPr>
          <w:gridAfter w:val="1"/>
          <w:wAfter w:w="210" w:type="dxa"/>
          <w:trHeight w:val="255"/>
        </w:trPr>
        <w:tc>
          <w:tcPr>
            <w:tcW w:w="6888" w:type="dxa"/>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p>
        </w:tc>
        <w:tc>
          <w:tcPr>
            <w:tcW w:w="274"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2"/>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c>
          <w:tcPr>
            <w:tcW w:w="273" w:type="dxa"/>
            <w:gridSpan w:val="3"/>
            <w:tcBorders>
              <w:top w:val="nil"/>
              <w:left w:val="nil"/>
              <w:bottom w:val="nil"/>
              <w:right w:val="nil"/>
            </w:tcBorders>
            <w:shd w:val="clear" w:color="000000" w:fill="FFFFFF"/>
            <w:noWrap/>
            <w:vAlign w:val="bottom"/>
            <w:hideMark/>
          </w:tcPr>
          <w:p w:rsidR="00A76BEF" w:rsidRPr="00ED3F1E" w:rsidRDefault="00A76BEF" w:rsidP="002D5CE4">
            <w:pPr>
              <w:spacing w:after="0"/>
              <w:rPr>
                <w:rFonts w:ascii="Times New Roman" w:eastAsia="Times New Roman" w:hAnsi="Times New Roman" w:cs="Times New Roman"/>
                <w:sz w:val="20"/>
                <w:szCs w:val="20"/>
                <w:lang w:val="es-ES"/>
              </w:rPr>
            </w:pPr>
            <w:r w:rsidRPr="00ED3F1E">
              <w:rPr>
                <w:rFonts w:ascii="Times New Roman" w:eastAsia="Times New Roman" w:hAnsi="Times New Roman" w:cs="Times New Roman"/>
                <w:sz w:val="20"/>
                <w:szCs w:val="20"/>
                <w:lang w:val="es-ES"/>
              </w:rPr>
              <w:t> </w:t>
            </w:r>
          </w:p>
        </w:tc>
      </w:tr>
    </w:tbl>
    <w:p w:rsidR="00A76BEF" w:rsidRPr="00E17AD3" w:rsidRDefault="00A76BEF" w:rsidP="00A76BEF">
      <w:pPr>
        <w:ind w:firstLine="720"/>
        <w:jc w:val="both"/>
        <w:rPr>
          <w:rFonts w:ascii="Times New Roman" w:hAnsi="Times New Roman" w:cs="Times New Roman"/>
          <w:lang w:val="es-ES"/>
        </w:rPr>
      </w:pPr>
      <w:r w:rsidRPr="00E17AD3">
        <w:rPr>
          <w:rFonts w:ascii="Times New Roman" w:hAnsi="Times New Roman" w:cs="Times New Roman"/>
          <w:lang w:val="es-ES"/>
        </w:rPr>
        <w:t>La caída de la elasticidad del comercio con respecto al ingreso responde a dos</w:t>
      </w:r>
      <w:r>
        <w:rPr>
          <w:rFonts w:ascii="Times New Roman" w:hAnsi="Times New Roman" w:cs="Times New Roman"/>
          <w:lang w:val="es-ES"/>
        </w:rPr>
        <w:t xml:space="preserve"> conjuntos de factores. En primer lugar, cabe destacar e</w:t>
      </w:r>
      <w:r w:rsidRPr="00E17AD3">
        <w:rPr>
          <w:rFonts w:ascii="Times New Roman" w:hAnsi="Times New Roman" w:cs="Times New Roman"/>
          <w:lang w:val="es-ES"/>
        </w:rPr>
        <w:t>l cambio en la composición de la demanda agregada mundial y los determinantes del crecimiento global. Los distintos componentes de la demanda agregada mundial tienen distintas intensidades comerciales.</w:t>
      </w:r>
      <w:r>
        <w:rPr>
          <w:rFonts w:ascii="Times New Roman" w:hAnsi="Times New Roman" w:cs="Times New Roman"/>
          <w:lang w:val="es-ES"/>
        </w:rPr>
        <w:t xml:space="preserve"> </w:t>
      </w:r>
      <w:r w:rsidRPr="00E17AD3">
        <w:rPr>
          <w:rFonts w:ascii="Times New Roman" w:hAnsi="Times New Roman" w:cs="Times New Roman"/>
          <w:lang w:val="es-ES"/>
        </w:rPr>
        <w:t>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r>
        <w:rPr>
          <w:rStyle w:val="FootnoteReference"/>
          <w:rFonts w:ascii="Times New Roman" w:hAnsi="Times New Roman" w:cs="Times New Roman"/>
          <w:lang w:val="es-ES"/>
        </w:rPr>
        <w:footnoteReference w:id="8"/>
      </w:r>
    </w:p>
    <w:p w:rsidR="00A76BEF" w:rsidRDefault="00A76BEF" w:rsidP="00A76BEF">
      <w:pPr>
        <w:ind w:firstLine="720"/>
        <w:jc w:val="both"/>
        <w:rPr>
          <w:rFonts w:ascii="Times New Roman" w:hAnsi="Times New Roman" w:cs="Times New Roman"/>
          <w:lang w:val="es-ES"/>
        </w:rPr>
      </w:pPr>
      <w:r>
        <w:rPr>
          <w:rFonts w:ascii="Times New Roman" w:hAnsi="Times New Roman" w:cs="Times New Roman"/>
          <w:lang w:val="es-ES"/>
        </w:rPr>
        <w:t>En segundo lugar se ha producido u</w:t>
      </w:r>
      <w:r w:rsidRPr="00E17AD3">
        <w:rPr>
          <w:rFonts w:ascii="Times New Roman" w:hAnsi="Times New Roman" w:cs="Times New Roman"/>
          <w:lang w:val="es-ES"/>
        </w:rPr>
        <w:t>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w:t>
      </w:r>
      <w:r>
        <w:rPr>
          <w:rStyle w:val="FootnoteReference"/>
          <w:rFonts w:ascii="Times New Roman" w:hAnsi="Times New Roman" w:cs="Times New Roman"/>
          <w:lang w:val="es-ES"/>
        </w:rPr>
        <w:footnoteReference w:id="9"/>
      </w:r>
      <w:r w:rsidRPr="00E17AD3">
        <w:rPr>
          <w:rFonts w:ascii="Times New Roman" w:hAnsi="Times New Roman" w:cs="Times New Roman"/>
          <w:lang w:val="es-ES"/>
        </w:rPr>
        <w:t xml:space="preserve"> Una forma alternativa de medir esto es a través del crecimiento del comercio de bienes intermedios que según las últimas estimaciones dispo</w:t>
      </w:r>
      <w:r>
        <w:rPr>
          <w:rFonts w:ascii="Times New Roman" w:hAnsi="Times New Roman" w:cs="Times New Roman"/>
          <w:lang w:val="es-ES"/>
        </w:rPr>
        <w:t>nibles se ha estancado (Figura 11</w:t>
      </w:r>
      <w:r w:rsidRPr="00E17AD3">
        <w:rPr>
          <w:rFonts w:ascii="Times New Roman" w:hAnsi="Times New Roman" w:cs="Times New Roman"/>
          <w:lang w:val="es-ES"/>
        </w:rPr>
        <w:t>).</w:t>
      </w:r>
    </w:p>
    <w:p w:rsidR="00A76BEF" w:rsidRDefault="00A76BEF" w:rsidP="00A76BEF">
      <w:pPr>
        <w:spacing w:after="0"/>
        <w:jc w:val="both"/>
        <w:rPr>
          <w:rFonts w:ascii="Times New Roman" w:hAnsi="Times New Roman" w:cs="Times New Roman"/>
          <w:lang w:val="es-ES"/>
        </w:rPr>
      </w:pPr>
    </w:p>
    <w:p w:rsidR="00A76BEF" w:rsidRDefault="00A76BEF" w:rsidP="00A76BEF">
      <w:pPr>
        <w:spacing w:after="0"/>
        <w:jc w:val="both"/>
        <w:rPr>
          <w:rFonts w:ascii="Times New Roman" w:hAnsi="Times New Roman" w:cs="Times New Roman"/>
          <w:lang w:val="es-ES"/>
        </w:rPr>
      </w:pPr>
      <w:r>
        <w:rPr>
          <w:rFonts w:ascii="Times New Roman" w:hAnsi="Times New Roman" w:cs="Times New Roman"/>
          <w:lang w:val="es-ES"/>
        </w:rPr>
        <w:t>Figura 11: Importaciones mundiales por tipo de uso final (2004-2014) (Participación porcentual en el total)</w:t>
      </w:r>
    </w:p>
    <w:p w:rsidR="00A76BEF" w:rsidRDefault="00FB6626" w:rsidP="00A76BEF">
      <w:pPr>
        <w:spacing w:after="120"/>
        <w:rPr>
          <w:rFonts w:ascii="Times New Roman" w:hAnsi="Times New Roman" w:cs="Times New Roman"/>
          <w:lang w:val="es-ES"/>
        </w:rPr>
      </w:pPr>
      <w:r>
        <w:rPr>
          <w:rFonts w:ascii="Times New Roman" w:hAnsi="Times New Roman" w:cs="Times New Roman"/>
          <w:noProof/>
          <w:rPrChange w:id="1971">
            <w:rPr>
              <w:rFonts w:asciiTheme="majorHAnsi" w:eastAsiaTheme="majorEastAsia" w:hAnsiTheme="majorHAnsi" w:cstheme="majorBidi"/>
              <w:b/>
              <w:bCs/>
              <w:noProof/>
              <w:color w:val="4F81BD" w:themeColor="accent1"/>
              <w:sz w:val="32"/>
              <w:szCs w:val="32"/>
            </w:rPr>
          </w:rPrChange>
        </w:rPr>
        <w:lastRenderedPageBreak/>
        <w:drawing>
          <wp:inline distT="0" distB="0" distL="0" distR="0">
            <wp:extent cx="5667375" cy="2581275"/>
            <wp:effectExtent l="19050" t="0" r="9525" b="0"/>
            <wp:docPr id="1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76BEF" w:rsidRPr="00A70A93" w:rsidRDefault="00A76BEF" w:rsidP="00A76BEF">
      <w:pPr>
        <w:spacing w:after="120"/>
        <w:rPr>
          <w:rFonts w:ascii="Times New Roman" w:hAnsi="Times New Roman" w:cs="Times New Roman"/>
          <w:sz w:val="20"/>
          <w:szCs w:val="20"/>
          <w:lang w:val="es-ES"/>
        </w:rPr>
      </w:pPr>
      <w:r w:rsidRPr="00A70A93">
        <w:rPr>
          <w:rFonts w:ascii="Times New Roman" w:hAnsi="Times New Roman" w:cs="Times New Roman"/>
          <w:sz w:val="20"/>
          <w:szCs w:val="20"/>
          <w:lang w:val="es-ES"/>
        </w:rPr>
        <w:t>Fuente: CEPAL sobre la base de OECD (2015)</w:t>
      </w:r>
    </w:p>
    <w:p w:rsidR="00000000" w:rsidRDefault="00FB6626">
      <w:pPr>
        <w:pStyle w:val="BodyText"/>
        <w:rPr>
          <w:lang w:val="es-ES"/>
        </w:rPr>
        <w:pPrChange w:id="1972" w:author="eperez" w:date="2017-05-09T10:32:00Z">
          <w:pPr>
            <w:pStyle w:val="Heading2"/>
          </w:pPr>
        </w:pPrChange>
      </w:pPr>
    </w:p>
    <w:p w:rsidR="00000000" w:rsidRDefault="00FB6626">
      <w:pPr>
        <w:pStyle w:val="BodyText"/>
        <w:rPr>
          <w:lang w:val="es-ES"/>
        </w:rPr>
        <w:pPrChange w:id="1973" w:author="eperez" w:date="2017-05-08T15:22:00Z">
          <w:pPr>
            <w:pStyle w:val="Heading2"/>
          </w:pPr>
        </w:pPrChange>
      </w:pPr>
    </w:p>
    <w:p w:rsidR="00000000" w:rsidRDefault="00222DDC">
      <w:pPr>
        <w:pStyle w:val="BodyText"/>
        <w:rPr>
          <w:ins w:id="1974" w:author="user" w:date="2017-05-10T18:15:00Z"/>
          <w:lang w:val="es-ES"/>
        </w:rPr>
        <w:pPrChange w:id="1975" w:author="eperez" w:date="2017-05-08T15:22:00Z">
          <w:pPr>
            <w:pStyle w:val="Heading2"/>
          </w:pPr>
        </w:pPrChange>
      </w:pPr>
      <w:r>
        <w:rPr>
          <w:lang w:val="es-ES"/>
        </w:rPr>
        <w:t>A la par con estos cambios en el sector real también se han registrad</w:t>
      </w:r>
      <w:r w:rsidR="00DA435D">
        <w:rPr>
          <w:lang w:val="es-ES"/>
        </w:rPr>
        <w:t xml:space="preserve">o cambios significativos en la institucionalidad del sistema financiero lo cual ha generado cambios en los ciclos de liquidez a nivel mundial. </w:t>
      </w:r>
    </w:p>
    <w:p w:rsidR="00AC5006" w:rsidRDefault="00AC5006">
      <w:pPr>
        <w:pStyle w:val="BodyText"/>
        <w:rPr>
          <w:ins w:id="1976" w:author="user" w:date="2017-05-10T18:15:00Z"/>
          <w:lang w:val="es-ES"/>
        </w:rPr>
        <w:pPrChange w:id="1977" w:author="eperez" w:date="2017-05-08T15:22:00Z">
          <w:pPr>
            <w:pStyle w:val="Heading2"/>
          </w:pPr>
        </w:pPrChange>
      </w:pPr>
    </w:p>
    <w:p w:rsidR="00AC5006" w:rsidRDefault="00AC5006" w:rsidP="00AC5006">
      <w:pPr>
        <w:pStyle w:val="TableCaption"/>
        <w:rPr>
          <w:ins w:id="1978" w:author="user" w:date="2017-05-10T18:15:00Z"/>
          <w:lang w:val="es-CL"/>
        </w:rPr>
      </w:pPr>
      <w:ins w:id="1979" w:author="user" w:date="2017-05-10T18:15:00Z">
        <w:r>
          <w:rPr>
            <w:lang w:val="es-CL"/>
          </w:rPr>
          <w:t xml:space="preserve">Tasa de crecimiento anual de </w:t>
        </w:r>
        <w:proofErr w:type="spellStart"/>
        <w:r>
          <w:rPr>
            <w:lang w:val="es-CL"/>
          </w:rPr>
          <w:t>Credito</w:t>
        </w:r>
        <w:proofErr w:type="spellEnd"/>
        <w:r>
          <w:rPr>
            <w:lang w:val="es-CL"/>
          </w:rPr>
          <w:t>/PIB</w:t>
        </w:r>
      </w:ins>
    </w:p>
    <w:tbl>
      <w:tblPr>
        <w:tblW w:w="0" w:type="pct"/>
        <w:tblLook w:val="04A0"/>
      </w:tblPr>
      <w:tblGrid>
        <w:gridCol w:w="2958"/>
        <w:gridCol w:w="1359"/>
        <w:gridCol w:w="1359"/>
        <w:gridCol w:w="1359"/>
        <w:gridCol w:w="1359"/>
      </w:tblGrid>
      <w:tr w:rsidR="00AC5006" w:rsidTr="00AC5006">
        <w:trPr>
          <w:ins w:id="1980"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1981" w:author="user" w:date="2017-05-10T18:15:00Z"/>
              </w:rPr>
            </w:pPr>
            <w:proofErr w:type="spellStart"/>
            <w:ins w:id="1982"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1983" w:author="user" w:date="2017-05-10T18:15:00Z"/>
              </w:rPr>
            </w:pPr>
            <w:ins w:id="1984"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1985" w:author="user" w:date="2017-05-10T18:15:00Z"/>
              </w:rPr>
            </w:pPr>
            <w:ins w:id="1986"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1987" w:author="user" w:date="2017-05-10T18:15:00Z"/>
              </w:rPr>
            </w:pPr>
            <w:ins w:id="1988"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1989" w:author="user" w:date="2017-05-10T18:15:00Z"/>
              </w:rPr>
            </w:pPr>
            <w:ins w:id="1990" w:author="user" w:date="2017-05-10T18:15:00Z">
              <w:r>
                <w:t>2010-2015</w:t>
              </w:r>
            </w:ins>
          </w:p>
        </w:tc>
      </w:tr>
      <w:tr w:rsidR="00AC5006" w:rsidTr="00AC5006">
        <w:trPr>
          <w:ins w:id="1991" w:author="user" w:date="2017-05-10T18:15:00Z"/>
        </w:trPr>
        <w:tc>
          <w:tcPr>
            <w:tcW w:w="0" w:type="auto"/>
            <w:hideMark/>
          </w:tcPr>
          <w:p w:rsidR="00AC5006" w:rsidRDefault="00AC5006">
            <w:pPr>
              <w:pStyle w:val="Compact"/>
              <w:rPr>
                <w:ins w:id="1992" w:author="user" w:date="2017-05-10T18:15:00Z"/>
              </w:rPr>
            </w:pPr>
            <w:ins w:id="1993" w:author="user" w:date="2017-05-10T18:15:00Z">
              <w:r>
                <w:t>Euro area</w:t>
              </w:r>
            </w:ins>
          </w:p>
        </w:tc>
        <w:tc>
          <w:tcPr>
            <w:tcW w:w="0" w:type="auto"/>
            <w:hideMark/>
          </w:tcPr>
          <w:p w:rsidR="00AC5006" w:rsidRDefault="00AC5006">
            <w:pPr>
              <w:pStyle w:val="Compact"/>
              <w:jc w:val="center"/>
              <w:rPr>
                <w:ins w:id="1994" w:author="user" w:date="2017-05-10T18:15:00Z"/>
              </w:rPr>
            </w:pPr>
            <w:ins w:id="1995" w:author="user" w:date="2017-05-10T18:15:00Z">
              <w:r>
                <w:t>1.2</w:t>
              </w:r>
            </w:ins>
          </w:p>
        </w:tc>
        <w:tc>
          <w:tcPr>
            <w:tcW w:w="0" w:type="auto"/>
            <w:hideMark/>
          </w:tcPr>
          <w:p w:rsidR="00AC5006" w:rsidRDefault="00AC5006">
            <w:pPr>
              <w:pStyle w:val="Compact"/>
              <w:jc w:val="right"/>
              <w:rPr>
                <w:ins w:id="1996" w:author="user" w:date="2017-05-10T18:15:00Z"/>
              </w:rPr>
            </w:pPr>
            <w:ins w:id="1997" w:author="user" w:date="2017-05-10T18:15:00Z">
              <w:r>
                <w:t>2.0</w:t>
              </w:r>
            </w:ins>
          </w:p>
        </w:tc>
        <w:tc>
          <w:tcPr>
            <w:tcW w:w="0" w:type="auto"/>
            <w:hideMark/>
          </w:tcPr>
          <w:p w:rsidR="00AC5006" w:rsidRDefault="00AC5006">
            <w:pPr>
              <w:pStyle w:val="Compact"/>
              <w:jc w:val="right"/>
              <w:rPr>
                <w:ins w:id="1998" w:author="user" w:date="2017-05-10T18:15:00Z"/>
              </w:rPr>
            </w:pPr>
            <w:ins w:id="1999" w:author="user" w:date="2017-05-10T18:15:00Z">
              <w:r>
                <w:t>1.5</w:t>
              </w:r>
            </w:ins>
          </w:p>
        </w:tc>
        <w:tc>
          <w:tcPr>
            <w:tcW w:w="0" w:type="auto"/>
            <w:hideMark/>
          </w:tcPr>
          <w:p w:rsidR="00AC5006" w:rsidRDefault="00AC5006">
            <w:pPr>
              <w:pStyle w:val="Compact"/>
              <w:jc w:val="right"/>
              <w:rPr>
                <w:ins w:id="2000" w:author="user" w:date="2017-05-10T18:15:00Z"/>
              </w:rPr>
            </w:pPr>
            <w:ins w:id="2001" w:author="user" w:date="2017-05-10T18:15:00Z">
              <w:r>
                <w:t>-2.2</w:t>
              </w:r>
            </w:ins>
          </w:p>
        </w:tc>
      </w:tr>
      <w:tr w:rsidR="00AC5006" w:rsidTr="00AC5006">
        <w:trPr>
          <w:ins w:id="2002" w:author="user" w:date="2017-05-10T18:15:00Z"/>
        </w:trPr>
        <w:tc>
          <w:tcPr>
            <w:tcW w:w="0" w:type="auto"/>
            <w:hideMark/>
          </w:tcPr>
          <w:p w:rsidR="00AC5006" w:rsidRDefault="00AC5006">
            <w:pPr>
              <w:pStyle w:val="Compact"/>
              <w:rPr>
                <w:ins w:id="2003" w:author="user" w:date="2017-05-10T18:15:00Z"/>
              </w:rPr>
            </w:pPr>
            <w:ins w:id="2004" w:author="user" w:date="2017-05-10T18:15:00Z">
              <w:r>
                <w:t>United States</w:t>
              </w:r>
            </w:ins>
          </w:p>
        </w:tc>
        <w:tc>
          <w:tcPr>
            <w:tcW w:w="0" w:type="auto"/>
            <w:hideMark/>
          </w:tcPr>
          <w:p w:rsidR="00AC5006" w:rsidRDefault="00AC5006">
            <w:pPr>
              <w:pStyle w:val="Compact"/>
              <w:jc w:val="center"/>
              <w:rPr>
                <w:ins w:id="2005" w:author="user" w:date="2017-05-10T18:15:00Z"/>
              </w:rPr>
            </w:pPr>
            <w:ins w:id="2006" w:author="user" w:date="2017-05-10T18:15:00Z">
              <w:r>
                <w:t>4.1</w:t>
              </w:r>
            </w:ins>
          </w:p>
        </w:tc>
        <w:tc>
          <w:tcPr>
            <w:tcW w:w="0" w:type="auto"/>
            <w:hideMark/>
          </w:tcPr>
          <w:p w:rsidR="00AC5006" w:rsidRDefault="00AC5006">
            <w:pPr>
              <w:pStyle w:val="Compact"/>
              <w:jc w:val="right"/>
              <w:rPr>
                <w:ins w:id="2007" w:author="user" w:date="2017-05-10T18:15:00Z"/>
              </w:rPr>
            </w:pPr>
            <w:ins w:id="2008" w:author="user" w:date="2017-05-10T18:15:00Z">
              <w:r>
                <w:t>2.9</w:t>
              </w:r>
            </w:ins>
          </w:p>
        </w:tc>
        <w:tc>
          <w:tcPr>
            <w:tcW w:w="0" w:type="auto"/>
            <w:hideMark/>
          </w:tcPr>
          <w:p w:rsidR="00AC5006" w:rsidRDefault="00AC5006">
            <w:pPr>
              <w:pStyle w:val="Compact"/>
              <w:jc w:val="right"/>
              <w:rPr>
                <w:ins w:id="2009" w:author="user" w:date="2017-05-10T18:15:00Z"/>
              </w:rPr>
            </w:pPr>
            <w:ins w:id="2010" w:author="user" w:date="2017-05-10T18:15:00Z">
              <w:r>
                <w:t>-2.3</w:t>
              </w:r>
            </w:ins>
          </w:p>
        </w:tc>
        <w:tc>
          <w:tcPr>
            <w:tcW w:w="0" w:type="auto"/>
            <w:hideMark/>
          </w:tcPr>
          <w:p w:rsidR="00AC5006" w:rsidRDefault="00AC5006">
            <w:pPr>
              <w:pStyle w:val="Compact"/>
              <w:jc w:val="right"/>
              <w:rPr>
                <w:ins w:id="2011" w:author="user" w:date="2017-05-10T18:15:00Z"/>
              </w:rPr>
            </w:pPr>
            <w:ins w:id="2012" w:author="user" w:date="2017-05-10T18:15:00Z">
              <w:r>
                <w:t>0.1</w:t>
              </w:r>
            </w:ins>
          </w:p>
        </w:tc>
      </w:tr>
      <w:tr w:rsidR="00AC5006" w:rsidTr="00AC5006">
        <w:trPr>
          <w:ins w:id="2013" w:author="user" w:date="2017-05-10T18:15:00Z"/>
        </w:trPr>
        <w:tc>
          <w:tcPr>
            <w:tcW w:w="0" w:type="auto"/>
            <w:hideMark/>
          </w:tcPr>
          <w:p w:rsidR="00AC5006" w:rsidRDefault="00AC5006">
            <w:pPr>
              <w:pStyle w:val="Compact"/>
              <w:rPr>
                <w:ins w:id="2014" w:author="user" w:date="2017-05-10T18:15:00Z"/>
              </w:rPr>
            </w:pPr>
            <w:ins w:id="2015" w:author="user" w:date="2017-05-10T18:15:00Z">
              <w:r>
                <w:t>Middle East &amp; North Africa</w:t>
              </w:r>
            </w:ins>
          </w:p>
        </w:tc>
        <w:tc>
          <w:tcPr>
            <w:tcW w:w="0" w:type="auto"/>
            <w:hideMark/>
          </w:tcPr>
          <w:p w:rsidR="00AC5006" w:rsidRDefault="00AC5006">
            <w:pPr>
              <w:pStyle w:val="Compact"/>
              <w:jc w:val="center"/>
              <w:rPr>
                <w:ins w:id="2016" w:author="user" w:date="2017-05-10T18:15:00Z"/>
              </w:rPr>
            </w:pPr>
            <w:ins w:id="2017" w:author="user" w:date="2017-05-10T18:15:00Z">
              <w:r>
                <w:t>2.7</w:t>
              </w:r>
            </w:ins>
          </w:p>
        </w:tc>
        <w:tc>
          <w:tcPr>
            <w:tcW w:w="0" w:type="auto"/>
            <w:hideMark/>
          </w:tcPr>
          <w:p w:rsidR="00AC5006" w:rsidRDefault="00AC5006">
            <w:pPr>
              <w:pStyle w:val="Compact"/>
              <w:jc w:val="right"/>
              <w:rPr>
                <w:ins w:id="2018" w:author="user" w:date="2017-05-10T18:15:00Z"/>
              </w:rPr>
            </w:pPr>
            <w:ins w:id="2019" w:author="user" w:date="2017-05-10T18:15:00Z">
              <w:r>
                <w:t>0.9</w:t>
              </w:r>
            </w:ins>
          </w:p>
        </w:tc>
        <w:tc>
          <w:tcPr>
            <w:tcW w:w="0" w:type="auto"/>
            <w:hideMark/>
          </w:tcPr>
          <w:p w:rsidR="00AC5006" w:rsidRDefault="00AC5006">
            <w:pPr>
              <w:pStyle w:val="Compact"/>
              <w:jc w:val="right"/>
              <w:rPr>
                <w:ins w:id="2020" w:author="user" w:date="2017-05-10T18:15:00Z"/>
              </w:rPr>
            </w:pPr>
            <w:ins w:id="2021" w:author="user" w:date="2017-05-10T18:15:00Z">
              <w:r>
                <w:t>5.5</w:t>
              </w:r>
            </w:ins>
          </w:p>
        </w:tc>
        <w:tc>
          <w:tcPr>
            <w:tcW w:w="0" w:type="auto"/>
            <w:hideMark/>
          </w:tcPr>
          <w:p w:rsidR="00AC5006" w:rsidRDefault="00AC5006">
            <w:pPr>
              <w:pStyle w:val="Compact"/>
              <w:jc w:val="right"/>
              <w:rPr>
                <w:ins w:id="2022" w:author="user" w:date="2017-05-10T18:15:00Z"/>
              </w:rPr>
            </w:pPr>
            <w:ins w:id="2023" w:author="user" w:date="2017-05-10T18:15:00Z">
              <w:r>
                <w:t>2.6</w:t>
              </w:r>
            </w:ins>
          </w:p>
        </w:tc>
      </w:tr>
      <w:tr w:rsidR="00AC5006" w:rsidTr="00AC5006">
        <w:trPr>
          <w:ins w:id="2024" w:author="user" w:date="2017-05-10T18:15:00Z"/>
        </w:trPr>
        <w:tc>
          <w:tcPr>
            <w:tcW w:w="0" w:type="auto"/>
            <w:hideMark/>
          </w:tcPr>
          <w:p w:rsidR="00AC5006" w:rsidRDefault="00AC5006">
            <w:pPr>
              <w:pStyle w:val="Compact"/>
              <w:rPr>
                <w:ins w:id="2025" w:author="user" w:date="2017-05-10T18:15:00Z"/>
              </w:rPr>
            </w:pPr>
            <w:ins w:id="2026" w:author="user" w:date="2017-05-10T18:15:00Z">
              <w:r>
                <w:t>China</w:t>
              </w:r>
            </w:ins>
          </w:p>
        </w:tc>
        <w:tc>
          <w:tcPr>
            <w:tcW w:w="0" w:type="auto"/>
            <w:hideMark/>
          </w:tcPr>
          <w:p w:rsidR="00AC5006" w:rsidRDefault="00AC5006">
            <w:pPr>
              <w:pStyle w:val="Compact"/>
              <w:jc w:val="center"/>
              <w:rPr>
                <w:ins w:id="2027" w:author="user" w:date="2017-05-10T18:15:00Z"/>
              </w:rPr>
            </w:pPr>
            <w:ins w:id="2028" w:author="user" w:date="2017-05-10T18:15:00Z">
              <w:r>
                <w:t>2.5</w:t>
              </w:r>
            </w:ins>
          </w:p>
        </w:tc>
        <w:tc>
          <w:tcPr>
            <w:tcW w:w="0" w:type="auto"/>
            <w:hideMark/>
          </w:tcPr>
          <w:p w:rsidR="00AC5006" w:rsidRDefault="00AC5006">
            <w:pPr>
              <w:pStyle w:val="Compact"/>
              <w:jc w:val="right"/>
              <w:rPr>
                <w:ins w:id="2029" w:author="user" w:date="2017-05-10T18:15:00Z"/>
              </w:rPr>
            </w:pPr>
            <w:ins w:id="2030" w:author="user" w:date="2017-05-10T18:15:00Z">
              <w:r>
                <w:t>-0.3</w:t>
              </w:r>
            </w:ins>
          </w:p>
        </w:tc>
        <w:tc>
          <w:tcPr>
            <w:tcW w:w="0" w:type="auto"/>
            <w:hideMark/>
          </w:tcPr>
          <w:p w:rsidR="00AC5006" w:rsidRDefault="00AC5006">
            <w:pPr>
              <w:pStyle w:val="Compact"/>
              <w:jc w:val="right"/>
              <w:rPr>
                <w:ins w:id="2031" w:author="user" w:date="2017-05-10T18:15:00Z"/>
              </w:rPr>
            </w:pPr>
            <w:ins w:id="2032" w:author="user" w:date="2017-05-10T18:15:00Z">
              <w:r>
                <w:t>5.5</w:t>
              </w:r>
            </w:ins>
          </w:p>
        </w:tc>
        <w:tc>
          <w:tcPr>
            <w:tcW w:w="0" w:type="auto"/>
            <w:hideMark/>
          </w:tcPr>
          <w:p w:rsidR="00AC5006" w:rsidRDefault="00AC5006">
            <w:pPr>
              <w:pStyle w:val="Compact"/>
              <w:jc w:val="right"/>
              <w:rPr>
                <w:ins w:id="2033" w:author="user" w:date="2017-05-10T18:15:00Z"/>
              </w:rPr>
            </w:pPr>
            <w:ins w:id="2034" w:author="user" w:date="2017-05-10T18:15:00Z">
              <w:r>
                <w:t>3.2</w:t>
              </w:r>
            </w:ins>
          </w:p>
        </w:tc>
      </w:tr>
      <w:tr w:rsidR="00AC5006" w:rsidTr="00AC5006">
        <w:trPr>
          <w:ins w:id="2035" w:author="user" w:date="2017-05-10T18:15:00Z"/>
        </w:trPr>
        <w:tc>
          <w:tcPr>
            <w:tcW w:w="0" w:type="auto"/>
            <w:hideMark/>
          </w:tcPr>
          <w:p w:rsidR="00AC5006" w:rsidRDefault="00AC5006">
            <w:pPr>
              <w:pStyle w:val="Compact"/>
              <w:rPr>
                <w:ins w:id="2036" w:author="user" w:date="2017-05-10T18:15:00Z"/>
              </w:rPr>
            </w:pPr>
            <w:ins w:id="2037" w:author="user" w:date="2017-05-10T18:15:00Z">
              <w:r>
                <w:t>Japan</w:t>
              </w:r>
            </w:ins>
          </w:p>
        </w:tc>
        <w:tc>
          <w:tcPr>
            <w:tcW w:w="0" w:type="auto"/>
            <w:hideMark/>
          </w:tcPr>
          <w:p w:rsidR="00AC5006" w:rsidRDefault="00AC5006">
            <w:pPr>
              <w:pStyle w:val="Compact"/>
              <w:jc w:val="center"/>
              <w:rPr>
                <w:ins w:id="2038" w:author="user" w:date="2017-05-10T18:15:00Z"/>
              </w:rPr>
            </w:pPr>
            <w:ins w:id="2039" w:author="user" w:date="2017-05-10T18:15:00Z">
              <w:r>
                <w:t>1.4</w:t>
              </w:r>
            </w:ins>
          </w:p>
        </w:tc>
        <w:tc>
          <w:tcPr>
            <w:tcW w:w="0" w:type="auto"/>
            <w:hideMark/>
          </w:tcPr>
          <w:p w:rsidR="00AC5006" w:rsidRDefault="00AC5006">
            <w:pPr>
              <w:pStyle w:val="Compact"/>
              <w:jc w:val="right"/>
              <w:rPr>
                <w:ins w:id="2040" w:author="user" w:date="2017-05-10T18:15:00Z"/>
              </w:rPr>
            </w:pPr>
            <w:ins w:id="2041" w:author="user" w:date="2017-05-10T18:15:00Z">
              <w:r>
                <w:t>-1.8</w:t>
              </w:r>
            </w:ins>
          </w:p>
        </w:tc>
        <w:tc>
          <w:tcPr>
            <w:tcW w:w="0" w:type="auto"/>
            <w:hideMark/>
          </w:tcPr>
          <w:p w:rsidR="00AC5006" w:rsidRDefault="00AC5006">
            <w:pPr>
              <w:pStyle w:val="Compact"/>
              <w:jc w:val="right"/>
              <w:rPr>
                <w:ins w:id="2042" w:author="user" w:date="2017-05-10T18:15:00Z"/>
              </w:rPr>
            </w:pPr>
            <w:ins w:id="2043" w:author="user" w:date="2017-05-10T18:15:00Z">
              <w:r>
                <w:t>0.6</w:t>
              </w:r>
            </w:ins>
          </w:p>
        </w:tc>
        <w:tc>
          <w:tcPr>
            <w:tcW w:w="0" w:type="auto"/>
            <w:hideMark/>
          </w:tcPr>
          <w:p w:rsidR="00AC5006" w:rsidRDefault="00AC5006">
            <w:pPr>
              <w:pStyle w:val="Compact"/>
              <w:jc w:val="right"/>
              <w:rPr>
                <w:ins w:id="2044" w:author="user" w:date="2017-05-10T18:15:00Z"/>
              </w:rPr>
            </w:pPr>
            <w:ins w:id="2045" w:author="user" w:date="2017-05-10T18:15:00Z">
              <w:r>
                <w:t>0.8</w:t>
              </w:r>
            </w:ins>
          </w:p>
        </w:tc>
      </w:tr>
      <w:tr w:rsidR="00AC5006" w:rsidTr="00AC5006">
        <w:trPr>
          <w:ins w:id="2046" w:author="user" w:date="2017-05-10T18:15:00Z"/>
        </w:trPr>
        <w:tc>
          <w:tcPr>
            <w:tcW w:w="0" w:type="auto"/>
            <w:hideMark/>
          </w:tcPr>
          <w:p w:rsidR="00AC5006" w:rsidRDefault="00AC5006">
            <w:pPr>
              <w:pStyle w:val="Compact"/>
              <w:rPr>
                <w:ins w:id="2047" w:author="user" w:date="2017-05-10T18:15:00Z"/>
              </w:rPr>
            </w:pPr>
            <w:ins w:id="2048" w:author="user" w:date="2017-05-10T18:15:00Z">
              <w:r>
                <w:t>World</w:t>
              </w:r>
            </w:ins>
          </w:p>
        </w:tc>
        <w:tc>
          <w:tcPr>
            <w:tcW w:w="0" w:type="auto"/>
            <w:hideMark/>
          </w:tcPr>
          <w:p w:rsidR="00AC5006" w:rsidRDefault="00AC5006">
            <w:pPr>
              <w:pStyle w:val="Compact"/>
              <w:jc w:val="center"/>
              <w:rPr>
                <w:ins w:id="2049" w:author="user" w:date="2017-05-10T18:15:00Z"/>
              </w:rPr>
            </w:pPr>
            <w:ins w:id="2050" w:author="user" w:date="2017-05-10T18:15:00Z">
              <w:r>
                <w:t>3.1</w:t>
              </w:r>
            </w:ins>
          </w:p>
        </w:tc>
        <w:tc>
          <w:tcPr>
            <w:tcW w:w="0" w:type="auto"/>
            <w:hideMark/>
          </w:tcPr>
          <w:p w:rsidR="00AC5006" w:rsidRDefault="00AC5006">
            <w:pPr>
              <w:pStyle w:val="Compact"/>
              <w:jc w:val="right"/>
              <w:rPr>
                <w:ins w:id="2051" w:author="user" w:date="2017-05-10T18:15:00Z"/>
              </w:rPr>
            </w:pPr>
            <w:ins w:id="2052" w:author="user" w:date="2017-05-10T18:15:00Z">
              <w:r>
                <w:t>-0.2</w:t>
              </w:r>
            </w:ins>
          </w:p>
        </w:tc>
        <w:tc>
          <w:tcPr>
            <w:tcW w:w="0" w:type="auto"/>
            <w:hideMark/>
          </w:tcPr>
          <w:p w:rsidR="00AC5006" w:rsidRDefault="00AC5006">
            <w:pPr>
              <w:pStyle w:val="Compact"/>
              <w:jc w:val="right"/>
              <w:rPr>
                <w:ins w:id="2053" w:author="user" w:date="2017-05-10T18:15:00Z"/>
              </w:rPr>
            </w:pPr>
            <w:ins w:id="2054" w:author="user" w:date="2017-05-10T18:15:00Z">
              <w:r>
                <w:t>0.1</w:t>
              </w:r>
            </w:ins>
          </w:p>
        </w:tc>
        <w:tc>
          <w:tcPr>
            <w:tcW w:w="0" w:type="auto"/>
            <w:hideMark/>
          </w:tcPr>
          <w:p w:rsidR="00AC5006" w:rsidRDefault="00AC5006">
            <w:pPr>
              <w:pStyle w:val="Compact"/>
              <w:jc w:val="right"/>
              <w:rPr>
                <w:ins w:id="2055" w:author="user" w:date="2017-05-10T18:15:00Z"/>
              </w:rPr>
            </w:pPr>
            <w:ins w:id="2056" w:author="user" w:date="2017-05-10T18:15:00Z">
              <w:r>
                <w:t>0.7</w:t>
              </w:r>
            </w:ins>
          </w:p>
        </w:tc>
      </w:tr>
    </w:tbl>
    <w:p w:rsidR="00AC5006" w:rsidRDefault="00AC5006" w:rsidP="00AC5006">
      <w:pPr>
        <w:pStyle w:val="BodyText"/>
        <w:rPr>
          <w:ins w:id="2057" w:author="user" w:date="2017-05-10T18:15:00Z"/>
          <w:rFonts w:ascii="Times New Roman" w:hAnsi="Times New Roman"/>
        </w:rPr>
      </w:pPr>
      <w:ins w:id="2058" w:author="user" w:date="2017-05-10T18:15:00Z">
        <w:r>
          <w:rPr>
            <w:b/>
          </w:rPr>
          <w:t>Note:</w:t>
        </w:r>
        <w:r>
          <w:t xml:space="preserve"> </w:t>
        </w:r>
        <w:r>
          <w:rPr>
            <w:vertAlign w:val="superscript"/>
          </w:rPr>
          <w:t>a</w:t>
        </w:r>
        <w:r>
          <w:t xml:space="preserve"> Source: WB</w:t>
        </w:r>
      </w:ins>
    </w:p>
    <w:p w:rsidR="00AC5006" w:rsidRDefault="00AC5006" w:rsidP="00AC5006">
      <w:pPr>
        <w:pStyle w:val="TableCaption"/>
        <w:rPr>
          <w:ins w:id="2059" w:author="user" w:date="2017-05-10T18:15:00Z"/>
          <w:lang w:val="es-CL"/>
        </w:rPr>
      </w:pPr>
    </w:p>
    <w:p w:rsidR="00AC5006" w:rsidRDefault="00AC5006" w:rsidP="00AC5006">
      <w:pPr>
        <w:pStyle w:val="TableCaption"/>
        <w:rPr>
          <w:ins w:id="2060" w:author="user" w:date="2017-05-10T18:15:00Z"/>
          <w:lang w:val="es-CL"/>
        </w:rPr>
      </w:pPr>
    </w:p>
    <w:p w:rsidR="00AC5006" w:rsidRDefault="00AC5006" w:rsidP="00AC5006">
      <w:pPr>
        <w:pStyle w:val="TableCaption"/>
        <w:rPr>
          <w:ins w:id="2061" w:author="user" w:date="2017-05-10T18:15:00Z"/>
          <w:lang w:val="es-CL"/>
        </w:rPr>
      </w:pPr>
    </w:p>
    <w:p w:rsidR="00AC5006" w:rsidRDefault="00AC5006" w:rsidP="00AC5006">
      <w:pPr>
        <w:pStyle w:val="TableCaption"/>
        <w:rPr>
          <w:ins w:id="2062" w:author="user" w:date="2017-05-10T18:15:00Z"/>
          <w:lang w:val="es-CL"/>
        </w:rPr>
      </w:pPr>
    </w:p>
    <w:p w:rsidR="00AC5006" w:rsidRDefault="00AC5006" w:rsidP="00AC5006">
      <w:pPr>
        <w:pStyle w:val="TableCaption"/>
        <w:rPr>
          <w:ins w:id="2063" w:author="user" w:date="2017-05-10T18:15:00Z"/>
          <w:lang w:val="es-CL"/>
        </w:rPr>
      </w:pPr>
    </w:p>
    <w:p w:rsidR="00AC5006" w:rsidRDefault="00AC5006" w:rsidP="00AC5006">
      <w:pPr>
        <w:pStyle w:val="TableCaption"/>
        <w:rPr>
          <w:ins w:id="2064" w:author="user" w:date="2017-05-10T18:15:00Z"/>
          <w:lang w:val="es-CL"/>
        </w:rPr>
      </w:pPr>
      <w:ins w:id="2065" w:author="user" w:date="2017-05-10T18:15:00Z">
        <w:r>
          <w:rPr>
            <w:lang w:val="es-CL"/>
          </w:rPr>
          <w:t xml:space="preserve">Valor del </w:t>
        </w:r>
        <w:proofErr w:type="spellStart"/>
        <w:r>
          <w:rPr>
            <w:lang w:val="es-CL"/>
          </w:rPr>
          <w:t>lomponente</w:t>
        </w:r>
        <w:proofErr w:type="spellEnd"/>
        <w:r>
          <w:rPr>
            <w:lang w:val="es-CL"/>
          </w:rPr>
          <w:t xml:space="preserve"> </w:t>
        </w:r>
        <w:proofErr w:type="spellStart"/>
        <w:r>
          <w:rPr>
            <w:lang w:val="es-CL"/>
          </w:rPr>
          <w:t>ciclico</w:t>
        </w:r>
        <w:proofErr w:type="spellEnd"/>
        <w:r>
          <w:rPr>
            <w:lang w:val="es-CL"/>
          </w:rPr>
          <w:t xml:space="preserve"> de </w:t>
        </w:r>
        <w:proofErr w:type="spellStart"/>
        <w:r>
          <w:rPr>
            <w:lang w:val="es-CL"/>
          </w:rPr>
          <w:t>Credito</w:t>
        </w:r>
        <w:proofErr w:type="spellEnd"/>
        <w:r>
          <w:rPr>
            <w:lang w:val="es-CL"/>
          </w:rPr>
          <w:t>/PIB (% del valor de tendencia)</w:t>
        </w:r>
      </w:ins>
    </w:p>
    <w:tbl>
      <w:tblPr>
        <w:tblW w:w="0" w:type="pct"/>
        <w:tblLook w:val="04A0"/>
      </w:tblPr>
      <w:tblGrid>
        <w:gridCol w:w="2958"/>
        <w:gridCol w:w="1359"/>
        <w:gridCol w:w="1359"/>
        <w:gridCol w:w="1359"/>
        <w:gridCol w:w="1359"/>
      </w:tblGrid>
      <w:tr w:rsidR="00AC5006" w:rsidTr="00AC5006">
        <w:trPr>
          <w:ins w:id="2066" w:author="user" w:date="2017-05-10T18:15:00Z"/>
        </w:trPr>
        <w:tc>
          <w:tcPr>
            <w:tcW w:w="0" w:type="auto"/>
            <w:tcBorders>
              <w:top w:val="nil"/>
              <w:left w:val="nil"/>
              <w:bottom w:val="single" w:sz="2" w:space="0" w:color="auto"/>
              <w:right w:val="nil"/>
            </w:tcBorders>
            <w:vAlign w:val="bottom"/>
            <w:hideMark/>
          </w:tcPr>
          <w:p w:rsidR="00AC5006" w:rsidRDefault="00AC5006">
            <w:pPr>
              <w:pStyle w:val="Compact"/>
              <w:rPr>
                <w:ins w:id="2067" w:author="user" w:date="2017-05-10T18:15:00Z"/>
              </w:rPr>
            </w:pPr>
            <w:proofErr w:type="spellStart"/>
            <w:ins w:id="2068" w:author="user" w:date="2017-05-10T18:15:00Z">
              <w:r>
                <w:t>Región</w:t>
              </w:r>
              <w:proofErr w:type="spellEnd"/>
            </w:ins>
          </w:p>
        </w:tc>
        <w:tc>
          <w:tcPr>
            <w:tcW w:w="0" w:type="auto"/>
            <w:tcBorders>
              <w:top w:val="nil"/>
              <w:left w:val="nil"/>
              <w:bottom w:val="single" w:sz="2" w:space="0" w:color="auto"/>
              <w:right w:val="nil"/>
            </w:tcBorders>
            <w:vAlign w:val="bottom"/>
            <w:hideMark/>
          </w:tcPr>
          <w:p w:rsidR="00AC5006" w:rsidRDefault="00AC5006">
            <w:pPr>
              <w:pStyle w:val="Compact"/>
              <w:jc w:val="center"/>
              <w:rPr>
                <w:ins w:id="2069" w:author="user" w:date="2017-05-10T18:15:00Z"/>
              </w:rPr>
            </w:pPr>
            <w:ins w:id="2070" w:author="user" w:date="2017-05-10T18:15:00Z">
              <w:r>
                <w:t>1990-1999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071" w:author="user" w:date="2017-05-10T18:15:00Z"/>
              </w:rPr>
            </w:pPr>
            <w:ins w:id="2072" w:author="user" w:date="2017-05-10T18:15:00Z">
              <w:r>
                <w:t>2000-2006</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073" w:author="user" w:date="2017-05-10T18:15:00Z"/>
              </w:rPr>
            </w:pPr>
            <w:ins w:id="2074" w:author="user" w:date="2017-05-10T18:15:00Z">
              <w:r>
                <w:t>2007-2009</w:t>
              </w:r>
            </w:ins>
          </w:p>
        </w:tc>
        <w:tc>
          <w:tcPr>
            <w:tcW w:w="0" w:type="auto"/>
            <w:tcBorders>
              <w:top w:val="nil"/>
              <w:left w:val="nil"/>
              <w:bottom w:val="single" w:sz="2" w:space="0" w:color="auto"/>
              <w:right w:val="nil"/>
            </w:tcBorders>
            <w:vAlign w:val="bottom"/>
            <w:hideMark/>
          </w:tcPr>
          <w:p w:rsidR="00AC5006" w:rsidRDefault="00AC5006">
            <w:pPr>
              <w:pStyle w:val="Compact"/>
              <w:jc w:val="right"/>
              <w:rPr>
                <w:ins w:id="2075" w:author="user" w:date="2017-05-10T18:15:00Z"/>
              </w:rPr>
            </w:pPr>
            <w:ins w:id="2076" w:author="user" w:date="2017-05-10T18:15:00Z">
              <w:r>
                <w:t>2010-2015</w:t>
              </w:r>
            </w:ins>
          </w:p>
        </w:tc>
      </w:tr>
      <w:tr w:rsidR="00AC5006" w:rsidTr="00AC5006">
        <w:trPr>
          <w:ins w:id="2077" w:author="user" w:date="2017-05-10T18:15:00Z"/>
        </w:trPr>
        <w:tc>
          <w:tcPr>
            <w:tcW w:w="0" w:type="auto"/>
            <w:hideMark/>
          </w:tcPr>
          <w:p w:rsidR="00AC5006" w:rsidRDefault="00AC5006">
            <w:pPr>
              <w:pStyle w:val="Compact"/>
              <w:rPr>
                <w:ins w:id="2078" w:author="user" w:date="2017-05-10T18:15:00Z"/>
              </w:rPr>
            </w:pPr>
            <w:ins w:id="2079" w:author="user" w:date="2017-05-10T18:15:00Z">
              <w:r>
                <w:t>Euro area</w:t>
              </w:r>
            </w:ins>
          </w:p>
        </w:tc>
        <w:tc>
          <w:tcPr>
            <w:tcW w:w="0" w:type="auto"/>
            <w:hideMark/>
          </w:tcPr>
          <w:p w:rsidR="00AC5006" w:rsidRDefault="00AC5006">
            <w:pPr>
              <w:pStyle w:val="Compact"/>
              <w:jc w:val="center"/>
              <w:rPr>
                <w:ins w:id="2080" w:author="user" w:date="2017-05-10T18:15:00Z"/>
              </w:rPr>
            </w:pPr>
            <w:ins w:id="2081" w:author="user" w:date="2017-05-10T18:15:00Z">
              <w:r>
                <w:t>1.2</w:t>
              </w:r>
            </w:ins>
          </w:p>
        </w:tc>
        <w:tc>
          <w:tcPr>
            <w:tcW w:w="0" w:type="auto"/>
            <w:hideMark/>
          </w:tcPr>
          <w:p w:rsidR="00AC5006" w:rsidRDefault="00AC5006">
            <w:pPr>
              <w:pStyle w:val="Compact"/>
              <w:jc w:val="right"/>
              <w:rPr>
                <w:ins w:id="2082" w:author="user" w:date="2017-05-10T18:15:00Z"/>
              </w:rPr>
            </w:pPr>
            <w:ins w:id="2083" w:author="user" w:date="2017-05-10T18:15:00Z">
              <w:r>
                <w:t>2.0</w:t>
              </w:r>
            </w:ins>
          </w:p>
        </w:tc>
        <w:tc>
          <w:tcPr>
            <w:tcW w:w="0" w:type="auto"/>
            <w:hideMark/>
          </w:tcPr>
          <w:p w:rsidR="00AC5006" w:rsidRDefault="00AC5006">
            <w:pPr>
              <w:pStyle w:val="Compact"/>
              <w:jc w:val="right"/>
              <w:rPr>
                <w:ins w:id="2084" w:author="user" w:date="2017-05-10T18:15:00Z"/>
              </w:rPr>
            </w:pPr>
            <w:ins w:id="2085" w:author="user" w:date="2017-05-10T18:15:00Z">
              <w:r>
                <w:t>1.5</w:t>
              </w:r>
            </w:ins>
          </w:p>
        </w:tc>
        <w:tc>
          <w:tcPr>
            <w:tcW w:w="0" w:type="auto"/>
            <w:hideMark/>
          </w:tcPr>
          <w:p w:rsidR="00AC5006" w:rsidRDefault="00AC5006">
            <w:pPr>
              <w:pStyle w:val="Compact"/>
              <w:jc w:val="right"/>
              <w:rPr>
                <w:ins w:id="2086" w:author="user" w:date="2017-05-10T18:15:00Z"/>
              </w:rPr>
            </w:pPr>
            <w:ins w:id="2087" w:author="user" w:date="2017-05-10T18:15:00Z">
              <w:r>
                <w:t>-2.2</w:t>
              </w:r>
            </w:ins>
          </w:p>
        </w:tc>
      </w:tr>
      <w:tr w:rsidR="00AC5006" w:rsidTr="00AC5006">
        <w:trPr>
          <w:ins w:id="2088" w:author="user" w:date="2017-05-10T18:15:00Z"/>
        </w:trPr>
        <w:tc>
          <w:tcPr>
            <w:tcW w:w="0" w:type="auto"/>
            <w:hideMark/>
          </w:tcPr>
          <w:p w:rsidR="00AC5006" w:rsidRDefault="00AC5006">
            <w:pPr>
              <w:pStyle w:val="Compact"/>
              <w:rPr>
                <w:ins w:id="2089" w:author="user" w:date="2017-05-10T18:15:00Z"/>
              </w:rPr>
            </w:pPr>
            <w:ins w:id="2090" w:author="user" w:date="2017-05-10T18:15:00Z">
              <w:r>
                <w:t>United States</w:t>
              </w:r>
            </w:ins>
          </w:p>
        </w:tc>
        <w:tc>
          <w:tcPr>
            <w:tcW w:w="0" w:type="auto"/>
            <w:hideMark/>
          </w:tcPr>
          <w:p w:rsidR="00AC5006" w:rsidRDefault="00AC5006">
            <w:pPr>
              <w:pStyle w:val="Compact"/>
              <w:jc w:val="center"/>
              <w:rPr>
                <w:ins w:id="2091" w:author="user" w:date="2017-05-10T18:15:00Z"/>
              </w:rPr>
            </w:pPr>
            <w:ins w:id="2092" w:author="user" w:date="2017-05-10T18:15:00Z">
              <w:r>
                <w:t>4.1</w:t>
              </w:r>
            </w:ins>
          </w:p>
        </w:tc>
        <w:tc>
          <w:tcPr>
            <w:tcW w:w="0" w:type="auto"/>
            <w:hideMark/>
          </w:tcPr>
          <w:p w:rsidR="00AC5006" w:rsidRDefault="00AC5006">
            <w:pPr>
              <w:pStyle w:val="Compact"/>
              <w:jc w:val="right"/>
              <w:rPr>
                <w:ins w:id="2093" w:author="user" w:date="2017-05-10T18:15:00Z"/>
              </w:rPr>
            </w:pPr>
            <w:ins w:id="2094" w:author="user" w:date="2017-05-10T18:15:00Z">
              <w:r>
                <w:t>2.9</w:t>
              </w:r>
            </w:ins>
          </w:p>
        </w:tc>
        <w:tc>
          <w:tcPr>
            <w:tcW w:w="0" w:type="auto"/>
            <w:hideMark/>
          </w:tcPr>
          <w:p w:rsidR="00AC5006" w:rsidRDefault="00AC5006">
            <w:pPr>
              <w:pStyle w:val="Compact"/>
              <w:jc w:val="right"/>
              <w:rPr>
                <w:ins w:id="2095" w:author="user" w:date="2017-05-10T18:15:00Z"/>
              </w:rPr>
            </w:pPr>
            <w:ins w:id="2096" w:author="user" w:date="2017-05-10T18:15:00Z">
              <w:r>
                <w:t>-2.3</w:t>
              </w:r>
            </w:ins>
          </w:p>
        </w:tc>
        <w:tc>
          <w:tcPr>
            <w:tcW w:w="0" w:type="auto"/>
            <w:hideMark/>
          </w:tcPr>
          <w:p w:rsidR="00AC5006" w:rsidRDefault="00AC5006">
            <w:pPr>
              <w:pStyle w:val="Compact"/>
              <w:jc w:val="right"/>
              <w:rPr>
                <w:ins w:id="2097" w:author="user" w:date="2017-05-10T18:15:00Z"/>
              </w:rPr>
            </w:pPr>
            <w:ins w:id="2098" w:author="user" w:date="2017-05-10T18:15:00Z">
              <w:r>
                <w:t>0.1</w:t>
              </w:r>
            </w:ins>
          </w:p>
        </w:tc>
      </w:tr>
      <w:tr w:rsidR="00AC5006" w:rsidTr="00AC5006">
        <w:trPr>
          <w:ins w:id="2099" w:author="user" w:date="2017-05-10T18:15:00Z"/>
        </w:trPr>
        <w:tc>
          <w:tcPr>
            <w:tcW w:w="0" w:type="auto"/>
            <w:hideMark/>
          </w:tcPr>
          <w:p w:rsidR="00AC5006" w:rsidRDefault="00AC5006">
            <w:pPr>
              <w:pStyle w:val="Compact"/>
              <w:rPr>
                <w:ins w:id="2100" w:author="user" w:date="2017-05-10T18:15:00Z"/>
              </w:rPr>
            </w:pPr>
            <w:ins w:id="2101" w:author="user" w:date="2017-05-10T18:15:00Z">
              <w:r>
                <w:t>Middle East &amp; North Africa</w:t>
              </w:r>
            </w:ins>
          </w:p>
        </w:tc>
        <w:tc>
          <w:tcPr>
            <w:tcW w:w="0" w:type="auto"/>
            <w:hideMark/>
          </w:tcPr>
          <w:p w:rsidR="00AC5006" w:rsidRDefault="00AC5006">
            <w:pPr>
              <w:pStyle w:val="Compact"/>
              <w:jc w:val="center"/>
              <w:rPr>
                <w:ins w:id="2102" w:author="user" w:date="2017-05-10T18:15:00Z"/>
              </w:rPr>
            </w:pPr>
            <w:ins w:id="2103" w:author="user" w:date="2017-05-10T18:15:00Z">
              <w:r>
                <w:t>2.7</w:t>
              </w:r>
            </w:ins>
          </w:p>
        </w:tc>
        <w:tc>
          <w:tcPr>
            <w:tcW w:w="0" w:type="auto"/>
            <w:hideMark/>
          </w:tcPr>
          <w:p w:rsidR="00AC5006" w:rsidRDefault="00AC5006">
            <w:pPr>
              <w:pStyle w:val="Compact"/>
              <w:jc w:val="right"/>
              <w:rPr>
                <w:ins w:id="2104" w:author="user" w:date="2017-05-10T18:15:00Z"/>
              </w:rPr>
            </w:pPr>
            <w:ins w:id="2105" w:author="user" w:date="2017-05-10T18:15:00Z">
              <w:r>
                <w:t>0.9</w:t>
              </w:r>
            </w:ins>
          </w:p>
        </w:tc>
        <w:tc>
          <w:tcPr>
            <w:tcW w:w="0" w:type="auto"/>
            <w:hideMark/>
          </w:tcPr>
          <w:p w:rsidR="00AC5006" w:rsidRDefault="00AC5006">
            <w:pPr>
              <w:pStyle w:val="Compact"/>
              <w:jc w:val="right"/>
              <w:rPr>
                <w:ins w:id="2106" w:author="user" w:date="2017-05-10T18:15:00Z"/>
              </w:rPr>
            </w:pPr>
            <w:ins w:id="2107" w:author="user" w:date="2017-05-10T18:15:00Z">
              <w:r>
                <w:t>5.5</w:t>
              </w:r>
            </w:ins>
          </w:p>
        </w:tc>
        <w:tc>
          <w:tcPr>
            <w:tcW w:w="0" w:type="auto"/>
            <w:hideMark/>
          </w:tcPr>
          <w:p w:rsidR="00AC5006" w:rsidRDefault="00AC5006">
            <w:pPr>
              <w:pStyle w:val="Compact"/>
              <w:jc w:val="right"/>
              <w:rPr>
                <w:ins w:id="2108" w:author="user" w:date="2017-05-10T18:15:00Z"/>
              </w:rPr>
            </w:pPr>
            <w:ins w:id="2109" w:author="user" w:date="2017-05-10T18:15:00Z">
              <w:r>
                <w:t>2.6</w:t>
              </w:r>
            </w:ins>
          </w:p>
        </w:tc>
      </w:tr>
      <w:tr w:rsidR="00AC5006" w:rsidTr="00AC5006">
        <w:trPr>
          <w:ins w:id="2110" w:author="user" w:date="2017-05-10T18:15:00Z"/>
        </w:trPr>
        <w:tc>
          <w:tcPr>
            <w:tcW w:w="0" w:type="auto"/>
            <w:hideMark/>
          </w:tcPr>
          <w:p w:rsidR="00AC5006" w:rsidRDefault="00AC5006">
            <w:pPr>
              <w:pStyle w:val="Compact"/>
              <w:rPr>
                <w:ins w:id="2111" w:author="user" w:date="2017-05-10T18:15:00Z"/>
              </w:rPr>
            </w:pPr>
            <w:ins w:id="2112" w:author="user" w:date="2017-05-10T18:15:00Z">
              <w:r>
                <w:t>China</w:t>
              </w:r>
            </w:ins>
          </w:p>
        </w:tc>
        <w:tc>
          <w:tcPr>
            <w:tcW w:w="0" w:type="auto"/>
            <w:hideMark/>
          </w:tcPr>
          <w:p w:rsidR="00AC5006" w:rsidRDefault="00AC5006">
            <w:pPr>
              <w:pStyle w:val="Compact"/>
              <w:jc w:val="center"/>
              <w:rPr>
                <w:ins w:id="2113" w:author="user" w:date="2017-05-10T18:15:00Z"/>
              </w:rPr>
            </w:pPr>
            <w:ins w:id="2114" w:author="user" w:date="2017-05-10T18:15:00Z">
              <w:r>
                <w:t>2.5</w:t>
              </w:r>
            </w:ins>
          </w:p>
        </w:tc>
        <w:tc>
          <w:tcPr>
            <w:tcW w:w="0" w:type="auto"/>
            <w:hideMark/>
          </w:tcPr>
          <w:p w:rsidR="00AC5006" w:rsidRDefault="00AC5006">
            <w:pPr>
              <w:pStyle w:val="Compact"/>
              <w:jc w:val="right"/>
              <w:rPr>
                <w:ins w:id="2115" w:author="user" w:date="2017-05-10T18:15:00Z"/>
              </w:rPr>
            </w:pPr>
            <w:ins w:id="2116" w:author="user" w:date="2017-05-10T18:15:00Z">
              <w:r>
                <w:t>-0.3</w:t>
              </w:r>
            </w:ins>
          </w:p>
        </w:tc>
        <w:tc>
          <w:tcPr>
            <w:tcW w:w="0" w:type="auto"/>
            <w:hideMark/>
          </w:tcPr>
          <w:p w:rsidR="00AC5006" w:rsidRDefault="00AC5006">
            <w:pPr>
              <w:pStyle w:val="Compact"/>
              <w:jc w:val="right"/>
              <w:rPr>
                <w:ins w:id="2117" w:author="user" w:date="2017-05-10T18:15:00Z"/>
              </w:rPr>
            </w:pPr>
            <w:ins w:id="2118" w:author="user" w:date="2017-05-10T18:15:00Z">
              <w:r>
                <w:t>5.5</w:t>
              </w:r>
            </w:ins>
          </w:p>
        </w:tc>
        <w:tc>
          <w:tcPr>
            <w:tcW w:w="0" w:type="auto"/>
            <w:hideMark/>
          </w:tcPr>
          <w:p w:rsidR="00AC5006" w:rsidRDefault="00AC5006">
            <w:pPr>
              <w:pStyle w:val="Compact"/>
              <w:jc w:val="right"/>
              <w:rPr>
                <w:ins w:id="2119" w:author="user" w:date="2017-05-10T18:15:00Z"/>
              </w:rPr>
            </w:pPr>
            <w:ins w:id="2120" w:author="user" w:date="2017-05-10T18:15:00Z">
              <w:r>
                <w:t>3.2</w:t>
              </w:r>
            </w:ins>
          </w:p>
        </w:tc>
      </w:tr>
      <w:tr w:rsidR="00AC5006" w:rsidTr="00AC5006">
        <w:trPr>
          <w:ins w:id="2121" w:author="user" w:date="2017-05-10T18:15:00Z"/>
        </w:trPr>
        <w:tc>
          <w:tcPr>
            <w:tcW w:w="0" w:type="auto"/>
            <w:hideMark/>
          </w:tcPr>
          <w:p w:rsidR="00AC5006" w:rsidRDefault="00AC5006">
            <w:pPr>
              <w:pStyle w:val="Compact"/>
              <w:rPr>
                <w:ins w:id="2122" w:author="user" w:date="2017-05-10T18:15:00Z"/>
              </w:rPr>
            </w:pPr>
            <w:ins w:id="2123" w:author="user" w:date="2017-05-10T18:15:00Z">
              <w:r>
                <w:t>Japan</w:t>
              </w:r>
            </w:ins>
          </w:p>
        </w:tc>
        <w:tc>
          <w:tcPr>
            <w:tcW w:w="0" w:type="auto"/>
            <w:hideMark/>
          </w:tcPr>
          <w:p w:rsidR="00AC5006" w:rsidRDefault="00AC5006">
            <w:pPr>
              <w:pStyle w:val="Compact"/>
              <w:jc w:val="center"/>
              <w:rPr>
                <w:ins w:id="2124" w:author="user" w:date="2017-05-10T18:15:00Z"/>
              </w:rPr>
            </w:pPr>
            <w:ins w:id="2125" w:author="user" w:date="2017-05-10T18:15:00Z">
              <w:r>
                <w:t>1.4</w:t>
              </w:r>
            </w:ins>
          </w:p>
        </w:tc>
        <w:tc>
          <w:tcPr>
            <w:tcW w:w="0" w:type="auto"/>
            <w:hideMark/>
          </w:tcPr>
          <w:p w:rsidR="00AC5006" w:rsidRDefault="00AC5006">
            <w:pPr>
              <w:pStyle w:val="Compact"/>
              <w:jc w:val="right"/>
              <w:rPr>
                <w:ins w:id="2126" w:author="user" w:date="2017-05-10T18:15:00Z"/>
              </w:rPr>
            </w:pPr>
            <w:ins w:id="2127" w:author="user" w:date="2017-05-10T18:15:00Z">
              <w:r>
                <w:t>-1.8</w:t>
              </w:r>
            </w:ins>
          </w:p>
        </w:tc>
        <w:tc>
          <w:tcPr>
            <w:tcW w:w="0" w:type="auto"/>
            <w:hideMark/>
          </w:tcPr>
          <w:p w:rsidR="00AC5006" w:rsidRDefault="00AC5006">
            <w:pPr>
              <w:pStyle w:val="Compact"/>
              <w:jc w:val="right"/>
              <w:rPr>
                <w:ins w:id="2128" w:author="user" w:date="2017-05-10T18:15:00Z"/>
              </w:rPr>
            </w:pPr>
            <w:ins w:id="2129" w:author="user" w:date="2017-05-10T18:15:00Z">
              <w:r>
                <w:t>0.6</w:t>
              </w:r>
            </w:ins>
          </w:p>
        </w:tc>
        <w:tc>
          <w:tcPr>
            <w:tcW w:w="0" w:type="auto"/>
            <w:hideMark/>
          </w:tcPr>
          <w:p w:rsidR="00AC5006" w:rsidRDefault="00AC5006">
            <w:pPr>
              <w:pStyle w:val="Compact"/>
              <w:jc w:val="right"/>
              <w:rPr>
                <w:ins w:id="2130" w:author="user" w:date="2017-05-10T18:15:00Z"/>
              </w:rPr>
            </w:pPr>
            <w:ins w:id="2131" w:author="user" w:date="2017-05-10T18:15:00Z">
              <w:r>
                <w:t>0.8</w:t>
              </w:r>
            </w:ins>
          </w:p>
        </w:tc>
      </w:tr>
      <w:tr w:rsidR="00AC5006" w:rsidTr="00AC5006">
        <w:trPr>
          <w:ins w:id="2132" w:author="user" w:date="2017-05-10T18:15:00Z"/>
        </w:trPr>
        <w:tc>
          <w:tcPr>
            <w:tcW w:w="0" w:type="auto"/>
            <w:hideMark/>
          </w:tcPr>
          <w:p w:rsidR="00AC5006" w:rsidRDefault="00AC5006">
            <w:pPr>
              <w:pStyle w:val="Compact"/>
              <w:rPr>
                <w:ins w:id="2133" w:author="user" w:date="2017-05-10T18:15:00Z"/>
              </w:rPr>
            </w:pPr>
            <w:ins w:id="2134" w:author="user" w:date="2017-05-10T18:15:00Z">
              <w:r>
                <w:t>World</w:t>
              </w:r>
            </w:ins>
          </w:p>
        </w:tc>
        <w:tc>
          <w:tcPr>
            <w:tcW w:w="0" w:type="auto"/>
            <w:hideMark/>
          </w:tcPr>
          <w:p w:rsidR="00AC5006" w:rsidRDefault="00AC5006">
            <w:pPr>
              <w:pStyle w:val="Compact"/>
              <w:jc w:val="center"/>
              <w:rPr>
                <w:ins w:id="2135" w:author="user" w:date="2017-05-10T18:15:00Z"/>
              </w:rPr>
            </w:pPr>
            <w:ins w:id="2136" w:author="user" w:date="2017-05-10T18:15:00Z">
              <w:r>
                <w:t>3.1</w:t>
              </w:r>
            </w:ins>
          </w:p>
        </w:tc>
        <w:tc>
          <w:tcPr>
            <w:tcW w:w="0" w:type="auto"/>
            <w:hideMark/>
          </w:tcPr>
          <w:p w:rsidR="00AC5006" w:rsidRDefault="00AC5006">
            <w:pPr>
              <w:pStyle w:val="Compact"/>
              <w:jc w:val="right"/>
              <w:rPr>
                <w:ins w:id="2137" w:author="user" w:date="2017-05-10T18:15:00Z"/>
              </w:rPr>
            </w:pPr>
            <w:ins w:id="2138" w:author="user" w:date="2017-05-10T18:15:00Z">
              <w:r>
                <w:t>-0.2</w:t>
              </w:r>
            </w:ins>
          </w:p>
        </w:tc>
        <w:tc>
          <w:tcPr>
            <w:tcW w:w="0" w:type="auto"/>
            <w:hideMark/>
          </w:tcPr>
          <w:p w:rsidR="00AC5006" w:rsidRDefault="00AC5006">
            <w:pPr>
              <w:pStyle w:val="Compact"/>
              <w:jc w:val="right"/>
              <w:rPr>
                <w:ins w:id="2139" w:author="user" w:date="2017-05-10T18:15:00Z"/>
              </w:rPr>
            </w:pPr>
            <w:ins w:id="2140" w:author="user" w:date="2017-05-10T18:15:00Z">
              <w:r>
                <w:t>0.1</w:t>
              </w:r>
            </w:ins>
          </w:p>
        </w:tc>
        <w:tc>
          <w:tcPr>
            <w:tcW w:w="0" w:type="auto"/>
            <w:hideMark/>
          </w:tcPr>
          <w:p w:rsidR="00AC5006" w:rsidRDefault="00AC5006">
            <w:pPr>
              <w:pStyle w:val="Compact"/>
              <w:jc w:val="right"/>
              <w:rPr>
                <w:ins w:id="2141" w:author="user" w:date="2017-05-10T18:15:00Z"/>
              </w:rPr>
            </w:pPr>
            <w:ins w:id="2142" w:author="user" w:date="2017-05-10T18:15:00Z">
              <w:r>
                <w:t>0.7</w:t>
              </w:r>
            </w:ins>
          </w:p>
        </w:tc>
      </w:tr>
    </w:tbl>
    <w:p w:rsidR="00AC5006" w:rsidRDefault="00AC5006" w:rsidP="00AC5006">
      <w:pPr>
        <w:pStyle w:val="BodyText"/>
        <w:rPr>
          <w:ins w:id="2143" w:author="user" w:date="2017-05-10T18:15:00Z"/>
          <w:rFonts w:ascii="Times New Roman" w:hAnsi="Times New Roman"/>
          <w:lang w:val="es-CL"/>
        </w:rPr>
      </w:pPr>
      <w:ins w:id="2144" w:author="user" w:date="2017-05-10T18:15:00Z">
        <w:r>
          <w:rPr>
            <w:b/>
            <w:lang w:val="es-CL"/>
          </w:rPr>
          <w:t>Note:</w:t>
        </w:r>
        <w:r>
          <w:rPr>
            <w:lang w:val="es-CL"/>
          </w:rPr>
          <w:t xml:space="preserve"> </w:t>
        </w:r>
        <w:r>
          <w:rPr>
            <w:vertAlign w:val="superscript"/>
            <w:lang w:val="es-CL"/>
          </w:rPr>
          <w:t>a</w:t>
        </w:r>
        <w:r>
          <w:rPr>
            <w:lang w:val="es-CL"/>
          </w:rPr>
          <w:t xml:space="preserve"> </w:t>
        </w:r>
        <w:proofErr w:type="spellStart"/>
        <w:r>
          <w:rPr>
            <w:lang w:val="es-CL"/>
          </w:rPr>
          <w:t>Source</w:t>
        </w:r>
        <w:proofErr w:type="spellEnd"/>
        <w:r>
          <w:rPr>
            <w:lang w:val="es-CL"/>
          </w:rPr>
          <w:t xml:space="preserve">: BIS </w:t>
        </w:r>
      </w:ins>
    </w:p>
    <w:p w:rsidR="00AC5006" w:rsidRDefault="00AC5006">
      <w:pPr>
        <w:pStyle w:val="BodyText"/>
        <w:rPr>
          <w:lang w:val="es-ES"/>
        </w:rPr>
        <w:pPrChange w:id="2145" w:author="eperez" w:date="2017-05-08T15:22:00Z">
          <w:pPr>
            <w:pStyle w:val="Heading2"/>
          </w:pPr>
        </w:pPrChange>
      </w:pPr>
    </w:p>
    <w:p w:rsidR="00000000" w:rsidRDefault="00FB6626">
      <w:pPr>
        <w:pStyle w:val="BodyText"/>
        <w:rPr>
          <w:lang w:val="es-ES"/>
        </w:rPr>
        <w:pPrChange w:id="2146" w:author="eperez" w:date="2017-05-08T15:22:00Z">
          <w:pPr>
            <w:pStyle w:val="Heading2"/>
          </w:pPr>
        </w:pPrChange>
      </w:pPr>
    </w:p>
    <w:p w:rsidR="00000000" w:rsidRDefault="00FB6626">
      <w:pPr>
        <w:pStyle w:val="BodyText"/>
        <w:rPr>
          <w:lang w:val="es-ES"/>
        </w:rPr>
        <w:pPrChange w:id="2147" w:author="eperez" w:date="2017-05-08T15:22:00Z">
          <w:pPr>
            <w:pStyle w:val="Heading2"/>
          </w:pPr>
        </w:pPrChange>
      </w:pPr>
    </w:p>
    <w:p w:rsidR="00000000" w:rsidRDefault="00FB6626">
      <w:pPr>
        <w:pStyle w:val="BodyText"/>
        <w:rPr>
          <w:lang w:val="es-ES"/>
        </w:rPr>
        <w:pPrChange w:id="2148" w:author="eperez" w:date="2017-05-08T15:22:00Z">
          <w:pPr>
            <w:pStyle w:val="Heading2"/>
          </w:pPr>
        </w:pPrChange>
      </w:pPr>
    </w:p>
    <w:p w:rsidR="00000000" w:rsidRDefault="00FB6626">
      <w:pPr>
        <w:pStyle w:val="BodyText"/>
        <w:rPr>
          <w:lang w:val="es-ES"/>
        </w:rPr>
        <w:pPrChange w:id="2149" w:author="eperez" w:date="2017-05-08T15:22:00Z">
          <w:pPr>
            <w:pStyle w:val="Heading2"/>
          </w:pPr>
        </w:pPrChange>
      </w:pPr>
    </w:p>
    <w:p w:rsidR="00000000" w:rsidRDefault="00FB6626">
      <w:pPr>
        <w:pStyle w:val="BodyText"/>
        <w:rPr>
          <w:lang w:val="es-ES"/>
        </w:rPr>
        <w:pPrChange w:id="2150" w:author="eperez" w:date="2017-05-08T15:22:00Z">
          <w:pPr>
            <w:pStyle w:val="Heading2"/>
          </w:pPr>
        </w:pPrChange>
      </w:pPr>
    </w:p>
    <w:p w:rsidR="00000000" w:rsidRDefault="00FB6626">
      <w:pPr>
        <w:pStyle w:val="BodyText"/>
        <w:rPr>
          <w:lang w:val="es-ES"/>
        </w:rPr>
        <w:pPrChange w:id="2151" w:author="eperez" w:date="2017-05-08T15:22:00Z">
          <w:pPr>
            <w:pStyle w:val="Heading2"/>
          </w:pPr>
        </w:pPrChange>
      </w:pPr>
    </w:p>
    <w:p w:rsidR="00000000" w:rsidRDefault="00FB6626">
      <w:pPr>
        <w:pStyle w:val="BodyText"/>
        <w:rPr>
          <w:lang w:val="es-ES"/>
        </w:rPr>
        <w:pPrChange w:id="2152" w:author="eperez" w:date="2017-05-08T15:22:00Z">
          <w:pPr>
            <w:pStyle w:val="Heading2"/>
          </w:pPr>
        </w:pPrChange>
      </w:pPr>
    </w:p>
    <w:p w:rsidR="00000000" w:rsidRDefault="00FB6626">
      <w:pPr>
        <w:pStyle w:val="BodyText"/>
        <w:rPr>
          <w:lang w:val="es-ES"/>
        </w:rPr>
        <w:pPrChange w:id="2153" w:author="eperez" w:date="2017-05-08T15:22:00Z">
          <w:pPr>
            <w:pStyle w:val="Heading2"/>
          </w:pPr>
        </w:pPrChange>
      </w:pPr>
    </w:p>
    <w:p w:rsidR="00000000" w:rsidRDefault="00FB6626">
      <w:pPr>
        <w:pStyle w:val="BodyText"/>
        <w:rPr>
          <w:lang w:val="es-ES"/>
        </w:rPr>
        <w:pPrChange w:id="2154" w:author="eperez" w:date="2017-05-08T15:22:00Z">
          <w:pPr>
            <w:pStyle w:val="Heading2"/>
          </w:pPr>
        </w:pPrChange>
      </w:pPr>
    </w:p>
    <w:p w:rsidR="00000000" w:rsidRDefault="00FB6626">
      <w:pPr>
        <w:pStyle w:val="BodyText"/>
        <w:rPr>
          <w:lang w:val="es-ES"/>
        </w:rPr>
        <w:pPrChange w:id="2155" w:author="eperez" w:date="2017-05-08T15:22:00Z">
          <w:pPr>
            <w:pStyle w:val="Heading2"/>
          </w:pPr>
        </w:pPrChange>
      </w:pPr>
    </w:p>
    <w:p w:rsidR="00000000" w:rsidRDefault="00FB6626">
      <w:pPr>
        <w:pStyle w:val="BodyText"/>
        <w:rPr>
          <w:lang w:val="es-ES"/>
        </w:rPr>
        <w:pPrChange w:id="2156" w:author="eperez" w:date="2017-05-08T15:22:00Z">
          <w:pPr>
            <w:pStyle w:val="Heading2"/>
          </w:pPr>
        </w:pPrChange>
      </w:pPr>
    </w:p>
    <w:p w:rsidR="00000000" w:rsidRDefault="00FB6626">
      <w:pPr>
        <w:pStyle w:val="BodyText"/>
        <w:rPr>
          <w:lang w:val="es-ES"/>
        </w:rPr>
        <w:pPrChange w:id="2157" w:author="eperez" w:date="2017-05-08T15:22:00Z">
          <w:pPr>
            <w:pStyle w:val="Heading2"/>
          </w:pPr>
        </w:pPrChange>
      </w:pPr>
    </w:p>
    <w:p w:rsidR="00000000" w:rsidRDefault="00FB6626">
      <w:pPr>
        <w:pStyle w:val="BodyText"/>
        <w:rPr>
          <w:lang w:val="es-ES"/>
        </w:rPr>
        <w:pPrChange w:id="2158" w:author="eperez" w:date="2017-05-08T15:22:00Z">
          <w:pPr>
            <w:pStyle w:val="Heading2"/>
          </w:pPr>
        </w:pPrChange>
      </w:pPr>
    </w:p>
    <w:p w:rsidR="00000000" w:rsidRDefault="00FB6626">
      <w:pPr>
        <w:pStyle w:val="BodyText"/>
        <w:rPr>
          <w:lang w:val="es-ES"/>
        </w:rPr>
        <w:pPrChange w:id="2159" w:author="eperez" w:date="2017-05-08T15:22:00Z">
          <w:pPr>
            <w:pStyle w:val="Heading2"/>
          </w:pPr>
        </w:pPrChange>
      </w:pPr>
    </w:p>
    <w:p w:rsidR="00000000" w:rsidRDefault="00FB6626">
      <w:pPr>
        <w:pStyle w:val="BodyText"/>
        <w:rPr>
          <w:lang w:val="es-ES"/>
        </w:rPr>
        <w:pPrChange w:id="2160" w:author="eperez" w:date="2017-05-08T15:22:00Z">
          <w:pPr>
            <w:pStyle w:val="Heading2"/>
          </w:pPr>
        </w:pPrChange>
      </w:pPr>
    </w:p>
    <w:p w:rsidR="00000000" w:rsidRDefault="001637F4">
      <w:pPr>
        <w:pStyle w:val="BodyText"/>
        <w:numPr>
          <w:ilvl w:val="0"/>
          <w:numId w:val="14"/>
        </w:numPr>
        <w:rPr>
          <w:lang w:val="es-ES"/>
        </w:rPr>
        <w:pPrChange w:id="2161" w:author="eperez" w:date="2017-05-09T10:36:00Z">
          <w:pPr>
            <w:pStyle w:val="Heading2"/>
          </w:pPr>
        </w:pPrChange>
      </w:pPr>
      <w:r w:rsidRPr="001637F4">
        <w:rPr>
          <w:b/>
          <w:lang w:val="es-ES"/>
          <w:rPrChange w:id="2162" w:author="eperez" w:date="2017-05-08T16:11:00Z">
            <w:rPr>
              <w:lang w:val="es-ES"/>
            </w:rPr>
          </w:rPrChange>
        </w:rPr>
        <w:t>El nuevo normal de la región</w:t>
      </w:r>
    </w:p>
    <w:p w:rsidR="00000000" w:rsidRDefault="0093395D">
      <w:pPr>
        <w:pStyle w:val="BodyText"/>
        <w:ind w:left="360" w:firstLine="360"/>
        <w:rPr>
          <w:lang w:val="es-ES"/>
          <w:rPrChange w:id="2163" w:author="eperez" w:date="2017-05-08T15:22:00Z">
            <w:rPr/>
          </w:rPrChange>
        </w:rPr>
        <w:pPrChange w:id="2164" w:author="eperez" w:date="2017-05-09T10:37:00Z">
          <w:pPr>
            <w:pStyle w:val="Heading2"/>
          </w:pPr>
        </w:pPrChange>
      </w:pPr>
      <w:r>
        <w:rPr>
          <w:lang w:val="es-ES"/>
        </w:rPr>
        <w:t>El contexto más restrictivo ha incidido</w:t>
      </w:r>
      <w:r w:rsidR="004D449F">
        <w:rPr>
          <w:lang w:val="es-ES"/>
        </w:rPr>
        <w:t xml:space="preserve"> en el desempeño de la región. En primer lugar la mayor parte de los países registra una pérdida de dinamismo de su crecimiento de largo plazo.  </w:t>
      </w:r>
      <w:r w:rsidR="00A93491">
        <w:rPr>
          <w:lang w:val="es-ES"/>
        </w:rPr>
        <w:t>La evidencia muestra que…</w:t>
      </w:r>
    </w:p>
    <w:p w:rsidR="00386EF9" w:rsidRDefault="00386EF9">
      <w:pPr>
        <w:pStyle w:val="Heading2"/>
        <w:rPr>
          <w:ins w:id="2165" w:author="eperez" w:date="2017-05-08T15:22:00Z"/>
          <w:lang w:val="es-ES"/>
        </w:rPr>
      </w:pPr>
    </w:p>
    <w:p w:rsidR="00000000" w:rsidRDefault="00FB6626">
      <w:pPr>
        <w:pStyle w:val="BodyText"/>
        <w:rPr>
          <w:ins w:id="2166" w:author="eperez" w:date="2017-05-08T15:22:00Z"/>
          <w:lang w:val="es-ES"/>
        </w:rPr>
        <w:pPrChange w:id="2167" w:author="eperez" w:date="2017-05-08T15:22:00Z">
          <w:pPr>
            <w:pStyle w:val="Heading2"/>
          </w:pPr>
        </w:pPrChange>
      </w:pPr>
    </w:p>
    <w:p w:rsidR="00000000" w:rsidRDefault="00FB6626">
      <w:pPr>
        <w:pStyle w:val="BodyText"/>
        <w:rPr>
          <w:lang w:val="es-ES"/>
          <w:rPrChange w:id="2168" w:author="eperez" w:date="2017-05-08T15:22:00Z">
            <w:rPr/>
          </w:rPrChange>
        </w:rPr>
        <w:pPrChange w:id="2169" w:author="eperez" w:date="2017-05-08T15:22:00Z">
          <w:pPr>
            <w:pStyle w:val="Heading2"/>
          </w:pPr>
        </w:pPrChange>
      </w:pPr>
    </w:p>
    <w:p w:rsidR="00874F04" w:rsidRPr="00386EF9" w:rsidRDefault="00803EB3">
      <w:pPr>
        <w:pStyle w:val="FirstParagraph"/>
        <w:rPr>
          <w:lang w:val="es-ES"/>
        </w:rPr>
      </w:pPr>
      <w:bookmarkStart w:id="2170" w:name="evolucion-tendencial-del-producto"/>
      <w:bookmarkEnd w:id="2170"/>
      <w:r w:rsidRPr="00386EF9">
        <w:rPr>
          <w:lang w:val="es-ES"/>
        </w:rPr>
        <w:t xml:space="preserve">ALC, la realidad post-2009 involucra tasas de </w:t>
      </w:r>
      <w:proofErr w:type="spellStart"/>
      <w:r w:rsidRPr="00386EF9">
        <w:rPr>
          <w:lang w:val="es-ES"/>
        </w:rPr>
        <w:t>crecimeinto</w:t>
      </w:r>
      <w:proofErr w:type="spellEnd"/>
      <w:r w:rsidRPr="00386EF9">
        <w:rPr>
          <w:lang w:val="es-ES"/>
        </w:rPr>
        <w:t xml:space="preserve"> tendencial o potencial bastante menores al mundo pre-crisis, particularmente agudo en los casos de Venezuela, Argentina y Brasil, con pocas pero notables excepciones como Bolivia, Nicaragua y Paraguay.</w:t>
      </w:r>
    </w:p>
    <w:p w:rsidR="00874F04" w:rsidRPr="00386EF9" w:rsidRDefault="00803EB3">
      <w:pPr>
        <w:pStyle w:val="BodyText"/>
        <w:rPr>
          <w:lang w:val="es-ES"/>
        </w:rPr>
      </w:pPr>
      <w:r w:rsidRPr="00386EF9">
        <w:rPr>
          <w:lang w:val="es-ES"/>
        </w:rPr>
        <w:t>En nuestra muestra, sólo en 3 de 18 países, el PIB potencial exhibe mayor dinamismo en el período post-2009. Casi en la mitad de los países (8 de 18) el PIB potencial pierde en promedio 100 o más puntos base de crecimiento cada año.</w:t>
      </w:r>
    </w:p>
    <w:p w:rsidR="00874F04" w:rsidRPr="00386EF9" w:rsidRDefault="00803EB3">
      <w:pPr>
        <w:pStyle w:val="BodyText"/>
        <w:rPr>
          <w:lang w:val="es-ES"/>
        </w:rPr>
      </w:pPr>
      <w:r w:rsidRPr="00386EF9">
        <w:rPr>
          <w:lang w:val="es-ES"/>
        </w:rPr>
        <w:t xml:space="preserve">El caso de México es interesante porque exhibe tasas de crecimiento del PIB potencial esencialmente iguales (y modestas) en ambos períodos, probablemente debido a que sus exportaciones están concentradas en manufacturas y no en </w:t>
      </w:r>
      <w:proofErr w:type="spellStart"/>
      <w:r w:rsidRPr="00386EF9">
        <w:rPr>
          <w:lang w:val="es-ES"/>
        </w:rPr>
        <w:t>commodities</w:t>
      </w:r>
      <w:proofErr w:type="spellEnd"/>
      <w:r w:rsidRPr="00386EF9">
        <w:rPr>
          <w:lang w:val="es-ES"/>
        </w:rPr>
        <w:t xml:space="preserve"> y también debido a que la desaceleración de Estados Unidos, su principal socio comercial por lejos, no es tan pronunciada como la desaceleración de China, que tiende a tener un mayor peso en la exportaciones de los países América del Sur.</w:t>
      </w:r>
    </w:p>
    <w:p w:rsidR="00874F04" w:rsidRDefault="00803EB3">
      <w:pPr>
        <w:pStyle w:val="TableCaption"/>
      </w:pPr>
      <w:r>
        <w:t>Average growth of potential output, LAC</w:t>
      </w:r>
    </w:p>
    <w:tbl>
      <w:tblPr>
        <w:tblW w:w="0" w:type="pct"/>
        <w:tblLook w:val="04A0"/>
      </w:tblPr>
      <w:tblGrid>
        <w:gridCol w:w="2281"/>
        <w:gridCol w:w="1359"/>
        <w:gridCol w:w="1359"/>
        <w:gridCol w:w="965"/>
      </w:tblGrid>
      <w:tr w:rsidR="00874F04">
        <w:tc>
          <w:tcPr>
            <w:tcW w:w="0" w:type="auto"/>
            <w:tcBorders>
              <w:bottom w:val="single" w:sz="0" w:space="0" w:color="auto"/>
            </w:tcBorders>
            <w:vAlign w:val="bottom"/>
          </w:tcPr>
          <w:p w:rsidR="00874F04" w:rsidRDefault="00803EB3">
            <w:pPr>
              <w:pStyle w:val="Compact"/>
            </w:pPr>
            <w:r>
              <w:t>país</w:t>
            </w:r>
          </w:p>
        </w:tc>
        <w:tc>
          <w:tcPr>
            <w:tcW w:w="0" w:type="auto"/>
            <w:tcBorders>
              <w:bottom w:val="single" w:sz="0" w:space="0" w:color="auto"/>
            </w:tcBorders>
            <w:vAlign w:val="bottom"/>
          </w:tcPr>
          <w:p w:rsidR="00874F04" w:rsidRDefault="00803EB3">
            <w:pPr>
              <w:pStyle w:val="Compact"/>
              <w:jc w:val="center"/>
            </w:pPr>
            <w:r>
              <w:t>2003-2008</w:t>
            </w:r>
          </w:p>
        </w:tc>
        <w:tc>
          <w:tcPr>
            <w:tcW w:w="0" w:type="auto"/>
            <w:tcBorders>
              <w:bottom w:val="single" w:sz="0" w:space="0" w:color="auto"/>
            </w:tcBorders>
            <w:vAlign w:val="bottom"/>
          </w:tcPr>
          <w:p w:rsidR="00874F04" w:rsidRDefault="00803EB3">
            <w:pPr>
              <w:pStyle w:val="Compact"/>
              <w:jc w:val="center"/>
            </w:pPr>
            <w:r>
              <w:t>2010-2016</w:t>
            </w:r>
          </w:p>
        </w:tc>
        <w:tc>
          <w:tcPr>
            <w:tcW w:w="0" w:type="auto"/>
            <w:tcBorders>
              <w:bottom w:val="single" w:sz="0" w:space="0" w:color="auto"/>
            </w:tcBorders>
            <w:vAlign w:val="bottom"/>
          </w:tcPr>
          <w:p w:rsidR="00874F04" w:rsidRDefault="00803EB3">
            <w:pPr>
              <w:pStyle w:val="Compact"/>
              <w:jc w:val="center"/>
            </w:pPr>
            <w:r>
              <w:t>cambio</w:t>
            </w:r>
          </w:p>
        </w:tc>
      </w:tr>
      <w:tr w:rsidR="00874F04">
        <w:tc>
          <w:tcPr>
            <w:tcW w:w="0" w:type="auto"/>
          </w:tcPr>
          <w:p w:rsidR="00874F04" w:rsidRDefault="00803EB3">
            <w:pPr>
              <w:pStyle w:val="Compact"/>
            </w:pPr>
            <w:r>
              <w:t>Nicaragua</w:t>
            </w:r>
          </w:p>
        </w:tc>
        <w:tc>
          <w:tcPr>
            <w:tcW w:w="0" w:type="auto"/>
          </w:tcPr>
          <w:p w:rsidR="00874F04" w:rsidRDefault="00803EB3">
            <w:pPr>
              <w:pStyle w:val="Compact"/>
              <w:jc w:val="center"/>
            </w:pPr>
            <w:r>
              <w:t>2.8</w:t>
            </w:r>
          </w:p>
        </w:tc>
        <w:tc>
          <w:tcPr>
            <w:tcW w:w="0" w:type="auto"/>
          </w:tcPr>
          <w:p w:rsidR="00874F04" w:rsidRDefault="00803EB3">
            <w:pPr>
              <w:pStyle w:val="Compact"/>
              <w:jc w:val="center"/>
            </w:pPr>
            <w:r>
              <w:t>3.9</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Paraguay</w:t>
            </w:r>
          </w:p>
        </w:tc>
        <w:tc>
          <w:tcPr>
            <w:tcW w:w="0" w:type="auto"/>
          </w:tcPr>
          <w:p w:rsidR="00874F04" w:rsidRDefault="00803EB3">
            <w:pPr>
              <w:pStyle w:val="Compact"/>
              <w:jc w:val="center"/>
            </w:pPr>
            <w:r>
              <w:t>3.2</w:t>
            </w:r>
          </w:p>
        </w:tc>
        <w:tc>
          <w:tcPr>
            <w:tcW w:w="0" w:type="auto"/>
          </w:tcPr>
          <w:p w:rsidR="00874F04" w:rsidRDefault="00803EB3">
            <w:pPr>
              <w:pStyle w:val="Compact"/>
              <w:jc w:val="center"/>
            </w:pPr>
            <w:r>
              <w:t>4.3</w:t>
            </w:r>
          </w:p>
        </w:tc>
        <w:tc>
          <w:tcPr>
            <w:tcW w:w="0" w:type="auto"/>
          </w:tcPr>
          <w:p w:rsidR="00874F04" w:rsidRDefault="00803EB3">
            <w:pPr>
              <w:pStyle w:val="Compact"/>
              <w:jc w:val="center"/>
            </w:pPr>
            <w:r>
              <w:t>1.1</w:t>
            </w:r>
          </w:p>
        </w:tc>
      </w:tr>
      <w:tr w:rsidR="00874F04">
        <w:tc>
          <w:tcPr>
            <w:tcW w:w="0" w:type="auto"/>
          </w:tcPr>
          <w:p w:rsidR="00874F04" w:rsidRDefault="00803EB3">
            <w:pPr>
              <w:pStyle w:val="Compact"/>
            </w:pPr>
            <w:r>
              <w:t>Bolivia</w:t>
            </w:r>
          </w:p>
        </w:tc>
        <w:tc>
          <w:tcPr>
            <w:tcW w:w="0" w:type="auto"/>
          </w:tcPr>
          <w:p w:rsidR="00874F04" w:rsidRDefault="00803EB3">
            <w:pPr>
              <w:pStyle w:val="Compact"/>
              <w:jc w:val="center"/>
            </w:pPr>
            <w:r>
              <w:t>3.6</w:t>
            </w:r>
          </w:p>
        </w:tc>
        <w:tc>
          <w:tcPr>
            <w:tcW w:w="0" w:type="auto"/>
          </w:tcPr>
          <w:p w:rsidR="00874F04" w:rsidRDefault="00803EB3">
            <w:pPr>
              <w:pStyle w:val="Compact"/>
              <w:jc w:val="center"/>
            </w:pPr>
            <w:r>
              <w:t>4.3</w:t>
            </w:r>
          </w:p>
        </w:tc>
        <w:tc>
          <w:tcPr>
            <w:tcW w:w="0" w:type="auto"/>
          </w:tcPr>
          <w:p w:rsidR="00874F04" w:rsidRDefault="00803EB3">
            <w:pPr>
              <w:pStyle w:val="Compact"/>
              <w:jc w:val="center"/>
            </w:pPr>
            <w:r>
              <w:t>0.7</w:t>
            </w:r>
          </w:p>
        </w:tc>
      </w:tr>
      <w:tr w:rsidR="00874F04">
        <w:tc>
          <w:tcPr>
            <w:tcW w:w="0" w:type="auto"/>
          </w:tcPr>
          <w:p w:rsidR="00874F04" w:rsidRDefault="00803EB3">
            <w:pPr>
              <w:pStyle w:val="Compact"/>
            </w:pPr>
            <w:r>
              <w:t>Mexico</w:t>
            </w:r>
          </w:p>
        </w:tc>
        <w:tc>
          <w:tcPr>
            <w:tcW w:w="0" w:type="auto"/>
          </w:tcPr>
          <w:p w:rsidR="00874F04" w:rsidRDefault="00803EB3">
            <w:pPr>
              <w:pStyle w:val="Compact"/>
              <w:jc w:val="center"/>
            </w:pPr>
            <w:r>
              <w:t>2.0</w:t>
            </w:r>
          </w:p>
        </w:tc>
        <w:tc>
          <w:tcPr>
            <w:tcW w:w="0" w:type="auto"/>
          </w:tcPr>
          <w:p w:rsidR="00874F04" w:rsidRDefault="00803EB3">
            <w:pPr>
              <w:pStyle w:val="Compact"/>
              <w:jc w:val="center"/>
            </w:pPr>
            <w:r>
              <w:t>2.1</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center"/>
            </w:pPr>
            <w:r>
              <w:t>4.7</w:t>
            </w:r>
          </w:p>
        </w:tc>
        <w:tc>
          <w:tcPr>
            <w:tcW w:w="0" w:type="auto"/>
          </w:tcPr>
          <w:p w:rsidR="00874F04" w:rsidRDefault="00803EB3">
            <w:pPr>
              <w:pStyle w:val="Compact"/>
              <w:jc w:val="center"/>
            </w:pPr>
            <w:r>
              <w:t>4.6</w:t>
            </w:r>
          </w:p>
        </w:tc>
        <w:tc>
          <w:tcPr>
            <w:tcW w:w="0" w:type="auto"/>
          </w:tcPr>
          <w:p w:rsidR="00874F04" w:rsidRDefault="00803EB3">
            <w:pPr>
              <w:pStyle w:val="Compact"/>
              <w:jc w:val="center"/>
            </w:pPr>
            <w:r>
              <w:t>-0.1</w:t>
            </w:r>
          </w:p>
        </w:tc>
      </w:tr>
      <w:tr w:rsidR="00874F04">
        <w:tc>
          <w:tcPr>
            <w:tcW w:w="0" w:type="auto"/>
          </w:tcPr>
          <w:p w:rsidR="00874F04" w:rsidRDefault="00803EB3">
            <w:pPr>
              <w:pStyle w:val="Compact"/>
            </w:pPr>
            <w:r>
              <w:t>Guatemala</w:t>
            </w:r>
          </w:p>
        </w:tc>
        <w:tc>
          <w:tcPr>
            <w:tcW w:w="0" w:type="auto"/>
          </w:tcPr>
          <w:p w:rsidR="00874F04" w:rsidRDefault="00803EB3">
            <w:pPr>
              <w:pStyle w:val="Compact"/>
              <w:jc w:val="center"/>
            </w:pPr>
            <w:r>
              <w:t>3.2</w:t>
            </w:r>
          </w:p>
        </w:tc>
        <w:tc>
          <w:tcPr>
            <w:tcW w:w="0" w:type="auto"/>
          </w:tcPr>
          <w:p w:rsidR="00874F04" w:rsidRDefault="00803EB3">
            <w:pPr>
              <w:pStyle w:val="Compact"/>
              <w:jc w:val="center"/>
            </w:pPr>
            <w:r>
              <w:t>3.0</w:t>
            </w:r>
          </w:p>
        </w:tc>
        <w:tc>
          <w:tcPr>
            <w:tcW w:w="0" w:type="auto"/>
          </w:tcPr>
          <w:p w:rsidR="00874F04" w:rsidRDefault="00803EB3">
            <w:pPr>
              <w:pStyle w:val="Compact"/>
              <w:jc w:val="center"/>
            </w:pPr>
            <w:r>
              <w:t>-0.2</w:t>
            </w:r>
          </w:p>
        </w:tc>
      </w:tr>
      <w:tr w:rsidR="00874F04">
        <w:tc>
          <w:tcPr>
            <w:tcW w:w="0" w:type="auto"/>
          </w:tcPr>
          <w:p w:rsidR="00874F04" w:rsidRDefault="00803EB3">
            <w:pPr>
              <w:pStyle w:val="Compact"/>
            </w:pPr>
            <w:r>
              <w:t>El Salvador</w:t>
            </w:r>
          </w:p>
        </w:tc>
        <w:tc>
          <w:tcPr>
            <w:tcW w:w="0" w:type="auto"/>
          </w:tcPr>
          <w:p w:rsidR="00874F04" w:rsidRDefault="00803EB3">
            <w:pPr>
              <w:pStyle w:val="Compact"/>
              <w:jc w:val="center"/>
            </w:pPr>
            <w:r>
              <w:t>1.9</w:t>
            </w:r>
          </w:p>
        </w:tc>
        <w:tc>
          <w:tcPr>
            <w:tcW w:w="0" w:type="auto"/>
          </w:tcPr>
          <w:p w:rsidR="00874F04" w:rsidRDefault="00803EB3">
            <w:pPr>
              <w:pStyle w:val="Compact"/>
              <w:jc w:val="center"/>
            </w:pPr>
            <w:r>
              <w:t>1.5</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Panama</w:t>
            </w:r>
          </w:p>
        </w:tc>
        <w:tc>
          <w:tcPr>
            <w:tcW w:w="0" w:type="auto"/>
          </w:tcPr>
          <w:p w:rsidR="00874F04" w:rsidRDefault="00803EB3">
            <w:pPr>
              <w:pStyle w:val="Compact"/>
              <w:jc w:val="center"/>
            </w:pPr>
            <w:r>
              <w:t>6.2</w:t>
            </w:r>
          </w:p>
        </w:tc>
        <w:tc>
          <w:tcPr>
            <w:tcW w:w="0" w:type="auto"/>
          </w:tcPr>
          <w:p w:rsidR="00874F04" w:rsidRDefault="00803EB3">
            <w:pPr>
              <w:pStyle w:val="Compact"/>
              <w:jc w:val="center"/>
            </w:pPr>
            <w:r>
              <w:t>5.8</w:t>
            </w:r>
          </w:p>
        </w:tc>
        <w:tc>
          <w:tcPr>
            <w:tcW w:w="0" w:type="auto"/>
          </w:tcPr>
          <w:p w:rsidR="00874F04" w:rsidRDefault="00803EB3">
            <w:pPr>
              <w:pStyle w:val="Compact"/>
              <w:jc w:val="center"/>
            </w:pPr>
            <w:r>
              <w:t>-0.4</w:t>
            </w:r>
          </w:p>
        </w:tc>
      </w:tr>
      <w:tr w:rsidR="00874F04">
        <w:tc>
          <w:tcPr>
            <w:tcW w:w="0" w:type="auto"/>
          </w:tcPr>
          <w:p w:rsidR="00874F04" w:rsidRDefault="00803EB3">
            <w:pPr>
              <w:pStyle w:val="Compact"/>
            </w:pPr>
            <w:r>
              <w:t>Costa Rica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Colombia</w:t>
            </w:r>
          </w:p>
        </w:tc>
        <w:tc>
          <w:tcPr>
            <w:tcW w:w="0" w:type="auto"/>
          </w:tcPr>
          <w:p w:rsidR="00874F04" w:rsidRDefault="00803EB3">
            <w:pPr>
              <w:pStyle w:val="Compact"/>
              <w:jc w:val="center"/>
            </w:pPr>
            <w:r>
              <w:t>4.1</w:t>
            </w:r>
          </w:p>
        </w:tc>
        <w:tc>
          <w:tcPr>
            <w:tcW w:w="0" w:type="auto"/>
          </w:tcPr>
          <w:p w:rsidR="00874F04" w:rsidRDefault="00803EB3">
            <w:pPr>
              <w:pStyle w:val="Compact"/>
              <w:jc w:val="center"/>
            </w:pPr>
            <w:r>
              <w:t>3.3</w:t>
            </w:r>
          </w:p>
        </w:tc>
        <w:tc>
          <w:tcPr>
            <w:tcW w:w="0" w:type="auto"/>
          </w:tcPr>
          <w:p w:rsidR="00874F04" w:rsidRDefault="00803EB3">
            <w:pPr>
              <w:pStyle w:val="Compact"/>
              <w:jc w:val="center"/>
            </w:pPr>
            <w:r>
              <w:t>-0.8</w:t>
            </w:r>
          </w:p>
        </w:tc>
      </w:tr>
      <w:tr w:rsidR="00874F04">
        <w:tc>
          <w:tcPr>
            <w:tcW w:w="0" w:type="auto"/>
          </w:tcPr>
          <w:p w:rsidR="00874F04" w:rsidRDefault="00803EB3">
            <w:pPr>
              <w:pStyle w:val="Compact"/>
            </w:pPr>
            <w:r>
              <w:t>Chile</w:t>
            </w:r>
          </w:p>
        </w:tc>
        <w:tc>
          <w:tcPr>
            <w:tcW w:w="0" w:type="auto"/>
          </w:tcPr>
          <w:p w:rsidR="00874F04" w:rsidRDefault="00803EB3">
            <w:pPr>
              <w:pStyle w:val="Compact"/>
              <w:jc w:val="center"/>
            </w:pPr>
            <w:r>
              <w:t>4.0</w:t>
            </w:r>
          </w:p>
        </w:tc>
        <w:tc>
          <w:tcPr>
            <w:tcW w:w="0" w:type="auto"/>
          </w:tcPr>
          <w:p w:rsidR="00874F04" w:rsidRDefault="00803EB3">
            <w:pPr>
              <w:pStyle w:val="Compact"/>
              <w:jc w:val="center"/>
            </w:pPr>
            <w:r>
              <w:t>2.8</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Uruguay</w:t>
            </w:r>
          </w:p>
        </w:tc>
        <w:tc>
          <w:tcPr>
            <w:tcW w:w="0" w:type="auto"/>
          </w:tcPr>
          <w:p w:rsidR="00874F04" w:rsidRDefault="00803EB3">
            <w:pPr>
              <w:pStyle w:val="Compact"/>
              <w:jc w:val="center"/>
            </w:pPr>
            <w:r>
              <w:t>4.1</w:t>
            </w:r>
          </w:p>
        </w:tc>
        <w:tc>
          <w:tcPr>
            <w:tcW w:w="0" w:type="auto"/>
          </w:tcPr>
          <w:p w:rsidR="00874F04" w:rsidRDefault="00803EB3">
            <w:pPr>
              <w:pStyle w:val="Compact"/>
              <w:jc w:val="center"/>
            </w:pPr>
            <w:r>
              <w:t>2.9</w:t>
            </w:r>
          </w:p>
        </w:tc>
        <w:tc>
          <w:tcPr>
            <w:tcW w:w="0" w:type="auto"/>
          </w:tcPr>
          <w:p w:rsidR="00874F04" w:rsidRDefault="00803EB3">
            <w:pPr>
              <w:pStyle w:val="Compact"/>
              <w:jc w:val="center"/>
            </w:pPr>
            <w:r>
              <w:t>-1.2</w:t>
            </w:r>
          </w:p>
        </w:tc>
      </w:tr>
      <w:tr w:rsidR="00874F04">
        <w:tc>
          <w:tcPr>
            <w:tcW w:w="0" w:type="auto"/>
          </w:tcPr>
          <w:p w:rsidR="00874F04" w:rsidRDefault="00803EB3">
            <w:pPr>
              <w:pStyle w:val="Compact"/>
            </w:pPr>
            <w:r>
              <w:t>Honduras</w:t>
            </w:r>
          </w:p>
        </w:tc>
        <w:tc>
          <w:tcPr>
            <w:tcW w:w="0" w:type="auto"/>
          </w:tcPr>
          <w:p w:rsidR="00874F04" w:rsidRDefault="00803EB3">
            <w:pPr>
              <w:pStyle w:val="Compact"/>
              <w:jc w:val="center"/>
            </w:pPr>
            <w:r>
              <w:t>4.1</w:t>
            </w:r>
          </w:p>
        </w:tc>
        <w:tc>
          <w:tcPr>
            <w:tcW w:w="0" w:type="auto"/>
          </w:tcPr>
          <w:p w:rsidR="00874F04" w:rsidRDefault="00803EB3">
            <w:pPr>
              <w:pStyle w:val="Compact"/>
              <w:jc w:val="center"/>
            </w:pPr>
            <w:r>
              <w:t>2.8</w:t>
            </w:r>
          </w:p>
        </w:tc>
        <w:tc>
          <w:tcPr>
            <w:tcW w:w="0" w:type="auto"/>
          </w:tcPr>
          <w:p w:rsidR="00874F04" w:rsidRDefault="00803EB3">
            <w:pPr>
              <w:pStyle w:val="Compact"/>
              <w:jc w:val="center"/>
            </w:pPr>
            <w:r>
              <w:t>-1.3</w:t>
            </w:r>
          </w:p>
        </w:tc>
      </w:tr>
      <w:tr w:rsidR="00874F04">
        <w:tc>
          <w:tcPr>
            <w:tcW w:w="0" w:type="auto"/>
          </w:tcPr>
          <w:p w:rsidR="00874F04" w:rsidRDefault="00803EB3">
            <w:pPr>
              <w:pStyle w:val="Compact"/>
            </w:pPr>
            <w:r>
              <w:lastRenderedPageBreak/>
              <w:t>Ecuador</w:t>
            </w:r>
          </w:p>
        </w:tc>
        <w:tc>
          <w:tcPr>
            <w:tcW w:w="0" w:type="auto"/>
          </w:tcPr>
          <w:p w:rsidR="00874F04" w:rsidRDefault="00803EB3">
            <w:pPr>
              <w:pStyle w:val="Compact"/>
              <w:jc w:val="center"/>
            </w:pPr>
            <w:r>
              <w:t>3.8</w:t>
            </w:r>
          </w:p>
        </w:tc>
        <w:tc>
          <w:tcPr>
            <w:tcW w:w="0" w:type="auto"/>
          </w:tcPr>
          <w:p w:rsidR="00874F04" w:rsidRDefault="00803EB3">
            <w:pPr>
              <w:pStyle w:val="Compact"/>
              <w:jc w:val="center"/>
            </w:pPr>
            <w:r>
              <w:t>2.4</w:t>
            </w:r>
          </w:p>
        </w:tc>
        <w:tc>
          <w:tcPr>
            <w:tcW w:w="0" w:type="auto"/>
          </w:tcPr>
          <w:p w:rsidR="00874F04" w:rsidRDefault="00803EB3">
            <w:pPr>
              <w:pStyle w:val="Compact"/>
              <w:jc w:val="center"/>
            </w:pPr>
            <w:r>
              <w:t>-1.4</w:t>
            </w:r>
          </w:p>
        </w:tc>
      </w:tr>
      <w:tr w:rsidR="00874F04">
        <w:tc>
          <w:tcPr>
            <w:tcW w:w="0" w:type="auto"/>
          </w:tcPr>
          <w:p w:rsidR="00874F04" w:rsidRDefault="00803EB3">
            <w:pPr>
              <w:pStyle w:val="Compact"/>
            </w:pPr>
            <w:r>
              <w:t>Peru</w:t>
            </w:r>
          </w:p>
        </w:tc>
        <w:tc>
          <w:tcPr>
            <w:tcW w:w="0" w:type="auto"/>
          </w:tcPr>
          <w:p w:rsidR="00874F04" w:rsidRDefault="00803EB3">
            <w:pPr>
              <w:pStyle w:val="Compact"/>
              <w:jc w:val="center"/>
            </w:pPr>
            <w:r>
              <w:t>5.4</w:t>
            </w:r>
          </w:p>
        </w:tc>
        <w:tc>
          <w:tcPr>
            <w:tcW w:w="0" w:type="auto"/>
          </w:tcPr>
          <w:p w:rsidR="00874F04" w:rsidRDefault="00803EB3">
            <w:pPr>
              <w:pStyle w:val="Compact"/>
              <w:jc w:val="center"/>
            </w:pPr>
            <w:r>
              <w:t>3.9</w:t>
            </w:r>
          </w:p>
        </w:tc>
        <w:tc>
          <w:tcPr>
            <w:tcW w:w="0" w:type="auto"/>
          </w:tcPr>
          <w:p w:rsidR="00874F04" w:rsidRDefault="00803EB3">
            <w:pPr>
              <w:pStyle w:val="Compact"/>
              <w:jc w:val="center"/>
            </w:pPr>
            <w:r>
              <w:t>-1.5</w:t>
            </w:r>
          </w:p>
        </w:tc>
      </w:tr>
      <w:tr w:rsidR="00874F04">
        <w:tc>
          <w:tcPr>
            <w:tcW w:w="0" w:type="auto"/>
          </w:tcPr>
          <w:p w:rsidR="00874F04" w:rsidRDefault="00803EB3">
            <w:pPr>
              <w:pStyle w:val="Compact"/>
            </w:pPr>
            <w:r>
              <w:t>Brazil</w:t>
            </w:r>
          </w:p>
        </w:tc>
        <w:tc>
          <w:tcPr>
            <w:tcW w:w="0" w:type="auto"/>
          </w:tcPr>
          <w:p w:rsidR="00874F04" w:rsidRDefault="00803EB3">
            <w:pPr>
              <w:pStyle w:val="Compact"/>
              <w:jc w:val="center"/>
            </w:pPr>
            <w:r>
              <w:t>3.5</w:t>
            </w:r>
          </w:p>
        </w:tc>
        <w:tc>
          <w:tcPr>
            <w:tcW w:w="0" w:type="auto"/>
          </w:tcPr>
          <w:p w:rsidR="00874F04" w:rsidRDefault="00803EB3">
            <w:pPr>
              <w:pStyle w:val="Compact"/>
              <w:jc w:val="center"/>
            </w:pPr>
            <w:r>
              <w:t>0.7</w:t>
            </w:r>
          </w:p>
        </w:tc>
        <w:tc>
          <w:tcPr>
            <w:tcW w:w="0" w:type="auto"/>
          </w:tcPr>
          <w:p w:rsidR="00874F04" w:rsidRDefault="00803EB3">
            <w:pPr>
              <w:pStyle w:val="Compact"/>
              <w:jc w:val="center"/>
            </w:pPr>
            <w:r>
              <w:t>-2.8</w:t>
            </w:r>
          </w:p>
        </w:tc>
      </w:tr>
      <w:tr w:rsidR="00874F04">
        <w:tc>
          <w:tcPr>
            <w:tcW w:w="0" w:type="auto"/>
          </w:tcPr>
          <w:p w:rsidR="00874F04" w:rsidRDefault="00803EB3">
            <w:pPr>
              <w:pStyle w:val="Compact"/>
            </w:pPr>
            <w:r>
              <w:t>Argentina</w:t>
            </w:r>
          </w:p>
        </w:tc>
        <w:tc>
          <w:tcPr>
            <w:tcW w:w="0" w:type="auto"/>
          </w:tcPr>
          <w:p w:rsidR="00874F04" w:rsidRDefault="00803EB3">
            <w:pPr>
              <w:pStyle w:val="Compact"/>
              <w:jc w:val="center"/>
            </w:pPr>
            <w:r>
              <w:t>4.9</w:t>
            </w:r>
          </w:p>
        </w:tc>
        <w:tc>
          <w:tcPr>
            <w:tcW w:w="0" w:type="auto"/>
          </w:tcPr>
          <w:p w:rsidR="00874F04" w:rsidRDefault="00803EB3">
            <w:pPr>
              <w:pStyle w:val="Compact"/>
              <w:jc w:val="center"/>
            </w:pPr>
            <w:r>
              <w:t>1.0</w:t>
            </w:r>
          </w:p>
        </w:tc>
        <w:tc>
          <w:tcPr>
            <w:tcW w:w="0" w:type="auto"/>
          </w:tcPr>
          <w:p w:rsidR="00874F04" w:rsidRDefault="00803EB3">
            <w:pPr>
              <w:pStyle w:val="Compact"/>
              <w:jc w:val="center"/>
            </w:pPr>
            <w:r>
              <w:t>-4.0</w:t>
            </w:r>
          </w:p>
        </w:tc>
      </w:tr>
      <w:tr w:rsidR="00874F04">
        <w:tc>
          <w:tcPr>
            <w:tcW w:w="0" w:type="auto"/>
          </w:tcPr>
          <w:p w:rsidR="00874F04" w:rsidRDefault="00803EB3">
            <w:pPr>
              <w:pStyle w:val="Compact"/>
            </w:pPr>
            <w:r>
              <w:t>Venezuela</w:t>
            </w:r>
          </w:p>
        </w:tc>
        <w:tc>
          <w:tcPr>
            <w:tcW w:w="0" w:type="auto"/>
          </w:tcPr>
          <w:p w:rsidR="00874F04" w:rsidRDefault="00803EB3">
            <w:pPr>
              <w:pStyle w:val="Compact"/>
              <w:jc w:val="center"/>
            </w:pPr>
            <w:r>
              <w:t>5.3</w:t>
            </w:r>
          </w:p>
        </w:tc>
        <w:tc>
          <w:tcPr>
            <w:tcW w:w="0" w:type="auto"/>
          </w:tcPr>
          <w:p w:rsidR="00874F04" w:rsidRDefault="00803EB3">
            <w:pPr>
              <w:pStyle w:val="Compact"/>
              <w:jc w:val="center"/>
            </w:pPr>
            <w:r>
              <w:t>-2.5</w:t>
            </w:r>
          </w:p>
        </w:tc>
        <w:tc>
          <w:tcPr>
            <w:tcW w:w="0" w:type="auto"/>
          </w:tcPr>
          <w:p w:rsidR="00874F04" w:rsidRDefault="00803EB3">
            <w:pPr>
              <w:pStyle w:val="Compact"/>
              <w:jc w:val="center"/>
            </w:pPr>
            <w:r>
              <w:t>-7.8</w:t>
            </w:r>
          </w:p>
        </w:tc>
      </w:tr>
    </w:tbl>
    <w:p w:rsidR="00874F04" w:rsidRPr="00386EF9" w:rsidRDefault="00803EB3">
      <w:pPr>
        <w:pStyle w:val="BodyText"/>
        <w:rPr>
          <w:lang w:val="es-ES"/>
        </w:rPr>
      </w:pPr>
      <w:r>
        <w:rPr>
          <w:b/>
        </w:rPr>
        <w:t>Note:</w:t>
      </w:r>
      <w:r>
        <w:t xml:space="preserve"> </w:t>
      </w:r>
      <w:r>
        <w:rPr>
          <w:vertAlign w:val="superscript"/>
        </w:rPr>
        <w:t>a</w:t>
      </w:r>
      <w:r>
        <w:t xml:space="preserve"> Source: Real GDP growth and out gap from WEO April 2017. </w:t>
      </w:r>
      <w:proofErr w:type="spellStart"/>
      <w:r w:rsidRPr="00386EF9">
        <w:rPr>
          <w:lang w:val="es-ES"/>
        </w:rPr>
        <w:t>Potential</w:t>
      </w:r>
      <w:proofErr w:type="spellEnd"/>
      <w:r w:rsidRPr="00386EF9">
        <w:rPr>
          <w:lang w:val="es-ES"/>
        </w:rPr>
        <w:t xml:space="preserve"> GDP </w:t>
      </w:r>
      <w:proofErr w:type="spellStart"/>
      <w:r w:rsidRPr="00386EF9">
        <w:rPr>
          <w:lang w:val="es-ES"/>
        </w:rPr>
        <w:t>growth</w:t>
      </w:r>
      <w:proofErr w:type="spellEnd"/>
      <w:r w:rsidRPr="00386EF9">
        <w:rPr>
          <w:lang w:val="es-ES"/>
        </w:rPr>
        <w:t xml:space="preserve">, </w:t>
      </w:r>
      <w:proofErr w:type="spellStart"/>
      <w:r w:rsidRPr="00386EF9">
        <w:rPr>
          <w:lang w:val="es-ES"/>
        </w:rPr>
        <w:t>authors</w:t>
      </w:r>
      <w:proofErr w:type="spellEnd"/>
      <w:r w:rsidRPr="00386EF9">
        <w:rPr>
          <w:lang w:val="es-ES"/>
        </w:rPr>
        <w:t xml:space="preserve">' </w:t>
      </w:r>
      <w:proofErr w:type="spellStart"/>
      <w:r w:rsidRPr="00386EF9">
        <w:rPr>
          <w:lang w:val="es-ES"/>
        </w:rPr>
        <w:t>calculations</w:t>
      </w:r>
      <w:proofErr w:type="spellEnd"/>
    </w:p>
    <w:p w:rsidR="00874F04" w:rsidRPr="00386EF9" w:rsidRDefault="00803EB3">
      <w:pPr>
        <w:pStyle w:val="BodyText"/>
        <w:rPr>
          <w:lang w:val="es-ES"/>
        </w:rPr>
      </w:pPr>
      <w:r w:rsidRPr="00386EF9">
        <w:rPr>
          <w:lang w:val="es-ES"/>
        </w:rPr>
        <w:t xml:space="preserve">Esta nueva realidad que enfrenta la región no es, por supuesto, un mal endémico: es parte de un contexto </w:t>
      </w:r>
      <w:proofErr w:type="spellStart"/>
      <w:r w:rsidRPr="00386EF9">
        <w:rPr>
          <w:lang w:val="es-ES"/>
        </w:rPr>
        <w:t>interacional</w:t>
      </w:r>
      <w:proofErr w:type="spellEnd"/>
      <w:r w:rsidRPr="00386EF9">
        <w:rPr>
          <w:lang w:val="es-ES"/>
        </w:rPr>
        <w:t xml:space="preserve"> de desaceleración, tal como puede verse en el segundo cuadro: Estados Unidos, China, la zona del euro (sus tres principales socios comerciales) y el conjunto de las economías avanzadas (IMF </w:t>
      </w:r>
      <w:proofErr w:type="spellStart"/>
      <w:r w:rsidRPr="00386EF9">
        <w:rPr>
          <w:lang w:val="es-ES"/>
        </w:rPr>
        <w:t>classification</w:t>
      </w:r>
      <w:proofErr w:type="spellEnd"/>
      <w:r w:rsidRPr="00386EF9">
        <w:rPr>
          <w:lang w:val="es-ES"/>
        </w:rPr>
        <w:t xml:space="preserve">) también exhiben menores tasa de crecimiento de sus PIB </w:t>
      </w:r>
      <w:proofErr w:type="spellStart"/>
      <w:r w:rsidRPr="00386EF9">
        <w:rPr>
          <w:lang w:val="es-ES"/>
        </w:rPr>
        <w:t>tendeciales</w:t>
      </w:r>
      <w:proofErr w:type="spellEnd"/>
      <w:r w:rsidRPr="00386EF9">
        <w:rPr>
          <w:lang w:val="es-ES"/>
        </w:rPr>
        <w:t xml:space="preserve"> en igual período. Es cierto aún para los Estado Unidos, donde </w:t>
      </w:r>
      <w:proofErr w:type="spellStart"/>
      <w:r w:rsidRPr="00386EF9">
        <w:rPr>
          <w:lang w:val="es-ES"/>
        </w:rPr>
        <w:t>incluímos</w:t>
      </w:r>
      <w:proofErr w:type="spellEnd"/>
      <w:r w:rsidRPr="00386EF9">
        <w:rPr>
          <w:lang w:val="es-ES"/>
        </w:rPr>
        <w:t xml:space="preserve">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rsidR="00874F04" w:rsidRPr="00386EF9" w:rsidRDefault="00874F04">
      <w:pPr>
        <w:pStyle w:val="BodyText"/>
        <w:rPr>
          <w:lang w:val="es-ES"/>
        </w:rPr>
      </w:pPr>
    </w:p>
    <w:p w:rsidR="00874F04" w:rsidRPr="00386EF9" w:rsidRDefault="00803EB3">
      <w:pPr>
        <w:pStyle w:val="Heading5"/>
        <w:rPr>
          <w:lang w:val="es-ES"/>
        </w:rPr>
      </w:pPr>
      <w:bookmarkStart w:id="2171" w:name="page-break"/>
      <w:bookmarkEnd w:id="2171"/>
      <w:r w:rsidRPr="00386EF9">
        <w:rPr>
          <w:lang w:val="es-ES"/>
        </w:rPr>
        <w:lastRenderedPageBreak/>
        <w:t>Page break</w:t>
      </w:r>
    </w:p>
    <w:p w:rsidR="00874F04" w:rsidRPr="00386EF9" w:rsidRDefault="00803EB3">
      <w:pPr>
        <w:pStyle w:val="Heading3"/>
        <w:rPr>
          <w:lang w:val="es-ES"/>
        </w:rPr>
      </w:pPr>
      <w:bookmarkStart w:id="2172" w:name="evolucion-de-los-determinantes"/>
      <w:bookmarkEnd w:id="2172"/>
      <w:r w:rsidRPr="00386EF9">
        <w:rPr>
          <w:lang w:val="es-ES"/>
        </w:rPr>
        <w:t>Evolución de los determinantes</w:t>
      </w:r>
    </w:p>
    <w:p w:rsidR="00874F04" w:rsidRPr="002D5CE4" w:rsidRDefault="001637F4">
      <w:pPr>
        <w:pStyle w:val="Heading4"/>
        <w:rPr>
          <w:rPrChange w:id="2173" w:author="user" w:date="2017-05-10T09:34:00Z">
            <w:rPr>
              <w:lang w:val="es-ES"/>
            </w:rPr>
          </w:rPrChange>
        </w:rPr>
      </w:pPr>
      <w:bookmarkStart w:id="2174" w:name="exportaciones-e-importaciones"/>
      <w:bookmarkEnd w:id="2174"/>
      <w:proofErr w:type="spellStart"/>
      <w:r w:rsidRPr="001637F4">
        <w:rPr>
          <w:rPrChange w:id="2175" w:author="user" w:date="2017-05-10T09:34:00Z">
            <w:rPr>
              <w:sz w:val="32"/>
              <w:szCs w:val="32"/>
              <w:lang w:val="es-ES"/>
            </w:rPr>
          </w:rPrChange>
        </w:rPr>
        <w:t>Exportaciones</w:t>
      </w:r>
      <w:proofErr w:type="spellEnd"/>
      <w:r w:rsidRPr="001637F4">
        <w:rPr>
          <w:rPrChange w:id="2176" w:author="user" w:date="2017-05-10T09:34:00Z">
            <w:rPr>
              <w:sz w:val="32"/>
              <w:szCs w:val="32"/>
              <w:lang w:val="es-ES"/>
            </w:rPr>
          </w:rPrChange>
        </w:rPr>
        <w:t xml:space="preserve"> e </w:t>
      </w:r>
      <w:proofErr w:type="spellStart"/>
      <w:r w:rsidRPr="001637F4">
        <w:rPr>
          <w:rPrChange w:id="2177" w:author="user" w:date="2017-05-10T09:34:00Z">
            <w:rPr>
              <w:sz w:val="32"/>
              <w:szCs w:val="32"/>
              <w:lang w:val="es-ES"/>
            </w:rPr>
          </w:rPrChange>
        </w:rPr>
        <w:t>Importaciones</w:t>
      </w:r>
      <w:proofErr w:type="spellEnd"/>
    </w:p>
    <w:p w:rsidR="00874F04" w:rsidRDefault="00803EB3">
      <w:pPr>
        <w:pStyle w:val="TableCaption"/>
      </w:pPr>
      <w:r>
        <w:t>Volume of exports, average period growth (LAC-18)</w:t>
      </w:r>
    </w:p>
    <w:tbl>
      <w:tblPr>
        <w:tblW w:w="0" w:type="pct"/>
        <w:tblLook w:val="04A0"/>
      </w:tblPr>
      <w:tblGrid>
        <w:gridCol w:w="2281"/>
        <w:gridCol w:w="2211"/>
        <w:gridCol w:w="2211"/>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Exports 2003-2008</w:t>
            </w:r>
          </w:p>
        </w:tc>
        <w:tc>
          <w:tcPr>
            <w:tcW w:w="0" w:type="auto"/>
            <w:tcBorders>
              <w:bottom w:val="single" w:sz="0" w:space="0" w:color="auto"/>
            </w:tcBorders>
            <w:vAlign w:val="bottom"/>
          </w:tcPr>
          <w:p w:rsidR="00874F04" w:rsidRDefault="00803EB3">
            <w:pPr>
              <w:pStyle w:val="Compact"/>
              <w:jc w:val="right"/>
            </w:pPr>
            <w:r>
              <w:t>Exports 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Dominican Republic</w:t>
            </w:r>
          </w:p>
        </w:tc>
        <w:tc>
          <w:tcPr>
            <w:tcW w:w="0" w:type="auto"/>
          </w:tcPr>
          <w:p w:rsidR="00874F04" w:rsidRDefault="00803EB3">
            <w:pPr>
              <w:pStyle w:val="Compact"/>
              <w:jc w:val="right"/>
            </w:pPr>
            <w:r>
              <w:t>0.8</w:t>
            </w:r>
          </w:p>
        </w:tc>
        <w:tc>
          <w:tcPr>
            <w:tcW w:w="0" w:type="auto"/>
          </w:tcPr>
          <w:p w:rsidR="00874F04" w:rsidRDefault="00803EB3">
            <w:pPr>
              <w:pStyle w:val="Compact"/>
              <w:jc w:val="right"/>
            </w:pPr>
            <w:r>
              <w:t>8.6</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Mexico</w:t>
            </w:r>
          </w:p>
        </w:tc>
        <w:tc>
          <w:tcPr>
            <w:tcW w:w="0" w:type="auto"/>
          </w:tcPr>
          <w:p w:rsidR="00874F04" w:rsidRDefault="00803EB3">
            <w:pPr>
              <w:pStyle w:val="Compact"/>
              <w:jc w:val="right"/>
            </w:pPr>
            <w:r>
              <w:t>4.2</w:t>
            </w:r>
          </w:p>
        </w:tc>
        <w:tc>
          <w:tcPr>
            <w:tcW w:w="0" w:type="auto"/>
          </w:tcPr>
          <w:p w:rsidR="00874F04" w:rsidRDefault="00803EB3">
            <w:pPr>
              <w:pStyle w:val="Compact"/>
              <w:jc w:val="right"/>
            </w:pPr>
            <w:r>
              <w:t>7.8</w:t>
            </w:r>
          </w:p>
        </w:tc>
        <w:tc>
          <w:tcPr>
            <w:tcW w:w="0" w:type="auto"/>
          </w:tcPr>
          <w:p w:rsidR="00874F04" w:rsidRDefault="00803EB3">
            <w:pPr>
              <w:pStyle w:val="Compact"/>
              <w:jc w:val="right"/>
            </w:pPr>
            <w:r>
              <w:t>3.5</w:t>
            </w:r>
          </w:p>
        </w:tc>
      </w:tr>
      <w:tr w:rsidR="00874F04">
        <w:tc>
          <w:tcPr>
            <w:tcW w:w="0" w:type="auto"/>
          </w:tcPr>
          <w:p w:rsidR="00874F04" w:rsidRDefault="00803EB3">
            <w:pPr>
              <w:pStyle w:val="Compact"/>
            </w:pPr>
            <w:r>
              <w:t>Honduras</w:t>
            </w:r>
          </w:p>
        </w:tc>
        <w:tc>
          <w:tcPr>
            <w:tcW w:w="0" w:type="auto"/>
          </w:tcPr>
          <w:p w:rsidR="00874F04" w:rsidRDefault="00803EB3">
            <w:pPr>
              <w:pStyle w:val="Compact"/>
              <w:jc w:val="right"/>
            </w:pPr>
            <w:r>
              <w:t>4.0</w:t>
            </w:r>
          </w:p>
        </w:tc>
        <w:tc>
          <w:tcPr>
            <w:tcW w:w="0" w:type="auto"/>
          </w:tcPr>
          <w:p w:rsidR="00874F04" w:rsidRDefault="00803EB3">
            <w:pPr>
              <w:pStyle w:val="Compact"/>
              <w:jc w:val="right"/>
            </w:pPr>
            <w:r>
              <w:t>6.1</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Bolivia</w:t>
            </w:r>
          </w:p>
        </w:tc>
        <w:tc>
          <w:tcPr>
            <w:tcW w:w="0" w:type="auto"/>
          </w:tcPr>
          <w:p w:rsidR="00874F04" w:rsidRDefault="00803EB3">
            <w:pPr>
              <w:pStyle w:val="Compact"/>
              <w:jc w:val="right"/>
            </w:pPr>
            <w:r>
              <w:t>2.9</w:t>
            </w:r>
          </w:p>
        </w:tc>
        <w:tc>
          <w:tcPr>
            <w:tcW w:w="0" w:type="auto"/>
          </w:tcPr>
          <w:p w:rsidR="00874F04" w:rsidRDefault="00803EB3">
            <w:pPr>
              <w:pStyle w:val="Compact"/>
              <w:jc w:val="right"/>
            </w:pPr>
            <w:r>
              <w:t>2.5</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Costa Rica</w:t>
            </w:r>
          </w:p>
        </w:tc>
        <w:tc>
          <w:tcPr>
            <w:tcW w:w="0" w:type="auto"/>
          </w:tcPr>
          <w:p w:rsidR="00874F04" w:rsidRDefault="00803EB3">
            <w:pPr>
              <w:pStyle w:val="Compact"/>
              <w:jc w:val="right"/>
            </w:pPr>
            <w:r>
              <w:t>6.6</w:t>
            </w:r>
          </w:p>
        </w:tc>
        <w:tc>
          <w:tcPr>
            <w:tcW w:w="0" w:type="auto"/>
          </w:tcPr>
          <w:p w:rsidR="00874F04" w:rsidRDefault="00803EB3">
            <w:pPr>
              <w:pStyle w:val="Compact"/>
              <w:jc w:val="right"/>
            </w:pPr>
            <w:r>
              <w:t>5.6</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Guatemala</w:t>
            </w:r>
          </w:p>
        </w:tc>
        <w:tc>
          <w:tcPr>
            <w:tcW w:w="0" w:type="auto"/>
          </w:tcPr>
          <w:p w:rsidR="00874F04" w:rsidRDefault="00803EB3">
            <w:pPr>
              <w:pStyle w:val="Compact"/>
              <w:jc w:val="right"/>
            </w:pPr>
            <w:r>
              <w:t>5.2</w:t>
            </w:r>
          </w:p>
        </w:tc>
        <w:tc>
          <w:tcPr>
            <w:tcW w:w="0" w:type="auto"/>
          </w:tcPr>
          <w:p w:rsidR="00874F04" w:rsidRDefault="00803EB3">
            <w:pPr>
              <w:pStyle w:val="Compact"/>
              <w:jc w:val="right"/>
            </w:pPr>
            <w:r>
              <w:t>3.1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Panama</w:t>
            </w:r>
          </w:p>
        </w:tc>
        <w:tc>
          <w:tcPr>
            <w:tcW w:w="0" w:type="auto"/>
          </w:tcPr>
          <w:p w:rsidR="00874F04" w:rsidRDefault="00803EB3">
            <w:pPr>
              <w:pStyle w:val="Compact"/>
              <w:jc w:val="right"/>
            </w:pPr>
            <w:r>
              <w:t>8.4</w:t>
            </w:r>
          </w:p>
        </w:tc>
        <w:tc>
          <w:tcPr>
            <w:tcW w:w="0" w:type="auto"/>
          </w:tcPr>
          <w:p w:rsidR="00874F04" w:rsidRDefault="00803EB3">
            <w:pPr>
              <w:pStyle w:val="Compact"/>
              <w:jc w:val="right"/>
            </w:pPr>
            <w:r>
              <w:t>6.2</w:t>
            </w:r>
          </w:p>
        </w:tc>
        <w:tc>
          <w:tcPr>
            <w:tcW w:w="0" w:type="auto"/>
          </w:tcPr>
          <w:p w:rsidR="00874F04" w:rsidRDefault="00803EB3">
            <w:pPr>
              <w:pStyle w:val="Compact"/>
              <w:jc w:val="right"/>
            </w:pPr>
            <w:r>
              <w:t>-2.2</w:t>
            </w:r>
          </w:p>
        </w:tc>
      </w:tr>
      <w:tr w:rsidR="00874F04">
        <w:tc>
          <w:tcPr>
            <w:tcW w:w="0" w:type="auto"/>
          </w:tcPr>
          <w:p w:rsidR="00874F04" w:rsidRDefault="00803EB3">
            <w:pPr>
              <w:pStyle w:val="Compact"/>
            </w:pPr>
            <w:r>
              <w:t>El Salvador</w:t>
            </w:r>
          </w:p>
        </w:tc>
        <w:tc>
          <w:tcPr>
            <w:tcW w:w="0" w:type="auto"/>
          </w:tcPr>
          <w:p w:rsidR="00874F04" w:rsidRDefault="00803EB3">
            <w:pPr>
              <w:pStyle w:val="Compact"/>
              <w:jc w:val="right"/>
            </w:pPr>
            <w:r>
              <w:t>7.5</w:t>
            </w:r>
          </w:p>
        </w:tc>
        <w:tc>
          <w:tcPr>
            <w:tcW w:w="0" w:type="auto"/>
          </w:tcPr>
          <w:p w:rsidR="00874F04" w:rsidRDefault="00803EB3">
            <w:pPr>
              <w:pStyle w:val="Compact"/>
              <w:jc w:val="right"/>
            </w:pPr>
            <w:r>
              <w:t>5.2</w:t>
            </w:r>
          </w:p>
        </w:tc>
        <w:tc>
          <w:tcPr>
            <w:tcW w:w="0" w:type="auto"/>
          </w:tcPr>
          <w:p w:rsidR="00874F04" w:rsidRDefault="00803EB3">
            <w:pPr>
              <w:pStyle w:val="Compact"/>
              <w:jc w:val="right"/>
            </w:pPr>
            <w:r>
              <w:t>-2.3</w:t>
            </w:r>
          </w:p>
        </w:tc>
      </w:tr>
      <w:tr w:rsidR="00874F04">
        <w:tc>
          <w:tcPr>
            <w:tcW w:w="0" w:type="auto"/>
          </w:tcPr>
          <w:p w:rsidR="00874F04" w:rsidRDefault="00803EB3">
            <w:pPr>
              <w:pStyle w:val="Compact"/>
            </w:pPr>
            <w:r>
              <w:t>Venezuela</w:t>
            </w:r>
          </w:p>
        </w:tc>
        <w:tc>
          <w:tcPr>
            <w:tcW w:w="0" w:type="auto"/>
          </w:tcPr>
          <w:p w:rsidR="00874F04" w:rsidRDefault="00803EB3">
            <w:pPr>
              <w:pStyle w:val="Compact"/>
              <w:jc w:val="right"/>
            </w:pPr>
            <w:r>
              <w:t>-1.1</w:t>
            </w:r>
          </w:p>
        </w:tc>
        <w:tc>
          <w:tcPr>
            <w:tcW w:w="0" w:type="auto"/>
          </w:tcPr>
          <w:p w:rsidR="00874F04" w:rsidRDefault="00803EB3">
            <w:pPr>
              <w:pStyle w:val="Compact"/>
              <w:jc w:val="right"/>
            </w:pPr>
            <w:r>
              <w:t>-4.2</w:t>
            </w:r>
          </w:p>
        </w:tc>
        <w:tc>
          <w:tcPr>
            <w:tcW w:w="0" w:type="auto"/>
          </w:tcPr>
          <w:p w:rsidR="00874F04" w:rsidRDefault="00803EB3">
            <w:pPr>
              <w:pStyle w:val="Compact"/>
              <w:jc w:val="right"/>
            </w:pPr>
            <w:r>
              <w:t>-3.1</w:t>
            </w:r>
          </w:p>
        </w:tc>
      </w:tr>
      <w:tr w:rsidR="00874F04">
        <w:tc>
          <w:tcPr>
            <w:tcW w:w="0" w:type="auto"/>
          </w:tcPr>
          <w:p w:rsidR="00874F04" w:rsidRDefault="00803EB3">
            <w:pPr>
              <w:pStyle w:val="Compact"/>
            </w:pPr>
            <w:r>
              <w:t>Ecuador</w:t>
            </w:r>
          </w:p>
        </w:tc>
        <w:tc>
          <w:tcPr>
            <w:tcW w:w="0" w:type="auto"/>
          </w:tcPr>
          <w:p w:rsidR="00874F04" w:rsidRDefault="00803EB3">
            <w:pPr>
              <w:pStyle w:val="Compact"/>
              <w:jc w:val="right"/>
            </w:pPr>
            <w:r>
              <w:t>6.3</w:t>
            </w:r>
          </w:p>
        </w:tc>
        <w:tc>
          <w:tcPr>
            <w:tcW w:w="0" w:type="auto"/>
          </w:tcPr>
          <w:p w:rsidR="00874F04" w:rsidRDefault="00803EB3">
            <w:pPr>
              <w:pStyle w:val="Compact"/>
              <w:jc w:val="right"/>
            </w:pPr>
            <w:r>
              <w:t>2.7</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Argentina</w:t>
            </w:r>
          </w:p>
        </w:tc>
        <w:tc>
          <w:tcPr>
            <w:tcW w:w="0" w:type="auto"/>
          </w:tcPr>
          <w:p w:rsidR="00874F04" w:rsidRDefault="00803EB3">
            <w:pPr>
              <w:pStyle w:val="Compact"/>
              <w:jc w:val="right"/>
            </w:pPr>
            <w:r>
              <w:t>4.2</w:t>
            </w:r>
          </w:p>
        </w:tc>
        <w:tc>
          <w:tcPr>
            <w:tcW w:w="0" w:type="auto"/>
          </w:tcPr>
          <w:p w:rsidR="00874F04" w:rsidRDefault="00803EB3">
            <w:pPr>
              <w:pStyle w:val="Compact"/>
              <w:jc w:val="right"/>
            </w:pPr>
            <w:r>
              <w:t>0.3</w:t>
            </w:r>
          </w:p>
        </w:tc>
        <w:tc>
          <w:tcPr>
            <w:tcW w:w="0" w:type="auto"/>
          </w:tcPr>
          <w:p w:rsidR="00874F04" w:rsidRDefault="00803EB3">
            <w:pPr>
              <w:pStyle w:val="Compact"/>
              <w:jc w:val="right"/>
            </w:pPr>
            <w:r>
              <w:t>-3.9</w:t>
            </w:r>
          </w:p>
        </w:tc>
      </w:tr>
      <w:tr w:rsidR="00874F04">
        <w:tc>
          <w:tcPr>
            <w:tcW w:w="0" w:type="auto"/>
          </w:tcPr>
          <w:p w:rsidR="00874F04" w:rsidRDefault="00803EB3">
            <w:pPr>
              <w:pStyle w:val="Compact"/>
            </w:pPr>
            <w:r>
              <w:t>Peru</w:t>
            </w:r>
          </w:p>
        </w:tc>
        <w:tc>
          <w:tcPr>
            <w:tcW w:w="0" w:type="auto"/>
          </w:tcPr>
          <w:p w:rsidR="00874F04" w:rsidRDefault="00803EB3">
            <w:pPr>
              <w:pStyle w:val="Compact"/>
              <w:jc w:val="right"/>
            </w:pPr>
            <w:r>
              <w:t>7.3</w:t>
            </w:r>
          </w:p>
        </w:tc>
        <w:tc>
          <w:tcPr>
            <w:tcW w:w="0" w:type="auto"/>
          </w:tcPr>
          <w:p w:rsidR="00874F04" w:rsidRDefault="00803EB3">
            <w:pPr>
              <w:pStyle w:val="Compact"/>
              <w:jc w:val="right"/>
            </w:pPr>
            <w:r>
              <w:t>2.9</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Chile</w:t>
            </w:r>
          </w:p>
        </w:tc>
        <w:tc>
          <w:tcPr>
            <w:tcW w:w="0" w:type="auto"/>
          </w:tcPr>
          <w:p w:rsidR="00874F04" w:rsidRDefault="00803EB3">
            <w:pPr>
              <w:pStyle w:val="Compact"/>
              <w:jc w:val="right"/>
            </w:pPr>
            <w:r>
              <w:t>5.8</w:t>
            </w:r>
          </w:p>
        </w:tc>
        <w:tc>
          <w:tcPr>
            <w:tcW w:w="0" w:type="auto"/>
          </w:tcPr>
          <w:p w:rsidR="00874F04" w:rsidRDefault="00803EB3">
            <w:pPr>
              <w:pStyle w:val="Compact"/>
              <w:jc w:val="right"/>
            </w:pPr>
            <w:r>
              <w:t>1.4</w:t>
            </w:r>
          </w:p>
        </w:tc>
        <w:tc>
          <w:tcPr>
            <w:tcW w:w="0" w:type="auto"/>
          </w:tcPr>
          <w:p w:rsidR="00874F04" w:rsidRDefault="00803EB3">
            <w:pPr>
              <w:pStyle w:val="Compact"/>
              <w:jc w:val="right"/>
            </w:pPr>
            <w:r>
              <w:t>-4.5</w:t>
            </w:r>
          </w:p>
        </w:tc>
      </w:tr>
      <w:tr w:rsidR="00874F04">
        <w:tc>
          <w:tcPr>
            <w:tcW w:w="0" w:type="auto"/>
          </w:tcPr>
          <w:p w:rsidR="00874F04" w:rsidRDefault="00803EB3">
            <w:pPr>
              <w:pStyle w:val="Compact"/>
            </w:pPr>
            <w:r>
              <w:t>Colombia</w:t>
            </w:r>
          </w:p>
        </w:tc>
        <w:tc>
          <w:tcPr>
            <w:tcW w:w="0" w:type="auto"/>
          </w:tcPr>
          <w:p w:rsidR="00874F04" w:rsidRDefault="00803EB3">
            <w:pPr>
              <w:pStyle w:val="Compact"/>
              <w:jc w:val="right"/>
            </w:pPr>
            <w:r>
              <w:t>7.1</w:t>
            </w:r>
          </w:p>
        </w:tc>
        <w:tc>
          <w:tcPr>
            <w:tcW w:w="0" w:type="auto"/>
          </w:tcPr>
          <w:p w:rsidR="00874F04" w:rsidRDefault="00803EB3">
            <w:pPr>
              <w:pStyle w:val="Compact"/>
              <w:jc w:val="right"/>
            </w:pPr>
            <w:r>
              <w:t>1.9</w:t>
            </w:r>
          </w:p>
        </w:tc>
        <w:tc>
          <w:tcPr>
            <w:tcW w:w="0" w:type="auto"/>
          </w:tcPr>
          <w:p w:rsidR="00874F04" w:rsidRDefault="00803EB3">
            <w:pPr>
              <w:pStyle w:val="Compact"/>
              <w:jc w:val="right"/>
            </w:pPr>
            <w:r>
              <w:t>-5.2</w:t>
            </w:r>
          </w:p>
        </w:tc>
      </w:tr>
      <w:tr w:rsidR="00874F04">
        <w:tc>
          <w:tcPr>
            <w:tcW w:w="0" w:type="auto"/>
          </w:tcPr>
          <w:p w:rsidR="00874F04" w:rsidRDefault="00803EB3">
            <w:pPr>
              <w:pStyle w:val="Compact"/>
            </w:pPr>
            <w:r>
              <w:t>Brazil</w:t>
            </w:r>
          </w:p>
        </w:tc>
        <w:tc>
          <w:tcPr>
            <w:tcW w:w="0" w:type="auto"/>
          </w:tcPr>
          <w:p w:rsidR="00874F04" w:rsidRDefault="00803EB3">
            <w:pPr>
              <w:pStyle w:val="Compact"/>
              <w:jc w:val="right"/>
            </w:pPr>
            <w:r>
              <w:t>8.2</w:t>
            </w:r>
          </w:p>
        </w:tc>
        <w:tc>
          <w:tcPr>
            <w:tcW w:w="0" w:type="auto"/>
          </w:tcPr>
          <w:p w:rsidR="00874F04" w:rsidRDefault="00803EB3">
            <w:pPr>
              <w:pStyle w:val="Compact"/>
              <w:jc w:val="right"/>
            </w:pPr>
            <w:r>
              <w:t>2.8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Nicaragua</w:t>
            </w:r>
          </w:p>
        </w:tc>
        <w:tc>
          <w:tcPr>
            <w:tcW w:w="0" w:type="auto"/>
          </w:tcPr>
          <w:p w:rsidR="00874F04" w:rsidRDefault="00803EB3">
            <w:pPr>
              <w:pStyle w:val="Compact"/>
              <w:jc w:val="right"/>
            </w:pPr>
            <w:r>
              <w:t>13.8</w:t>
            </w:r>
          </w:p>
        </w:tc>
        <w:tc>
          <w:tcPr>
            <w:tcW w:w="0" w:type="auto"/>
          </w:tcPr>
          <w:p w:rsidR="00874F04" w:rsidRDefault="00803EB3">
            <w:pPr>
              <w:pStyle w:val="Compact"/>
              <w:jc w:val="right"/>
            </w:pPr>
            <w:r>
              <w:t>5.4</w:t>
            </w:r>
          </w:p>
        </w:tc>
        <w:tc>
          <w:tcPr>
            <w:tcW w:w="0" w:type="auto"/>
          </w:tcPr>
          <w:p w:rsidR="00874F04" w:rsidRDefault="00803EB3">
            <w:pPr>
              <w:pStyle w:val="Compact"/>
              <w:jc w:val="right"/>
            </w:pPr>
            <w:r>
              <w:t>-8.4</w:t>
            </w:r>
          </w:p>
        </w:tc>
      </w:tr>
      <w:tr w:rsidR="00874F04">
        <w:tc>
          <w:tcPr>
            <w:tcW w:w="0" w:type="auto"/>
          </w:tcPr>
          <w:p w:rsidR="00874F04" w:rsidRDefault="00803EB3">
            <w:pPr>
              <w:pStyle w:val="Compact"/>
            </w:pPr>
            <w:r>
              <w:t>Paraguay</w:t>
            </w:r>
          </w:p>
        </w:tc>
        <w:tc>
          <w:tcPr>
            <w:tcW w:w="0" w:type="auto"/>
          </w:tcPr>
          <w:p w:rsidR="00874F04" w:rsidRDefault="00803EB3">
            <w:pPr>
              <w:pStyle w:val="Compact"/>
              <w:jc w:val="right"/>
            </w:pPr>
            <w:r>
              <w:t>14.8</w:t>
            </w:r>
          </w:p>
        </w:tc>
        <w:tc>
          <w:tcPr>
            <w:tcW w:w="0" w:type="auto"/>
          </w:tcPr>
          <w:p w:rsidR="00874F04" w:rsidRDefault="00803EB3">
            <w:pPr>
              <w:pStyle w:val="Compact"/>
              <w:jc w:val="right"/>
            </w:pPr>
            <w:r>
              <w:t>5.3</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Uruguay</w:t>
            </w:r>
          </w:p>
        </w:tc>
        <w:tc>
          <w:tcPr>
            <w:tcW w:w="0" w:type="auto"/>
          </w:tcPr>
          <w:p w:rsidR="00874F04" w:rsidRDefault="00803EB3">
            <w:pPr>
              <w:pStyle w:val="Compact"/>
              <w:jc w:val="right"/>
            </w:pPr>
            <w:r>
              <w:t>11.5</w:t>
            </w:r>
          </w:p>
        </w:tc>
        <w:tc>
          <w:tcPr>
            <w:tcW w:w="0" w:type="auto"/>
          </w:tcPr>
          <w:p w:rsidR="00874F04" w:rsidRDefault="00803EB3">
            <w:pPr>
              <w:pStyle w:val="Compact"/>
              <w:jc w:val="right"/>
            </w:pPr>
            <w:r>
              <w:t>0.7</w:t>
            </w:r>
          </w:p>
        </w:tc>
        <w:tc>
          <w:tcPr>
            <w:tcW w:w="0" w:type="auto"/>
          </w:tcPr>
          <w:p w:rsidR="00874F04" w:rsidRDefault="00803EB3">
            <w:pPr>
              <w:pStyle w:val="Compact"/>
              <w:jc w:val="right"/>
            </w:pPr>
            <w:r>
              <w:t>-10.8</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Pr="00386EF9" w:rsidRDefault="00803EB3">
      <w:pPr>
        <w:pStyle w:val="BodyText"/>
        <w:rPr>
          <w:lang w:val="es-ES"/>
        </w:rPr>
      </w:pPr>
      <w:r w:rsidRPr="00386EF9">
        <w:rPr>
          <w:lang w:val="es-ES"/>
        </w:rPr>
        <w:t xml:space="preserve">En casi todas las economías de la región, vemos una considerable desaceleración de sus exportaciones (medidas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w:t>
      </w:r>
      <w:proofErr w:type="spellStart"/>
      <w:r w:rsidRPr="00386EF9">
        <w:rPr>
          <w:lang w:val="es-ES"/>
        </w:rPr>
        <w:t>m+as</w:t>
      </w:r>
      <w:proofErr w:type="spellEnd"/>
      <w:r w:rsidRPr="00386EF9">
        <w:rPr>
          <w:lang w:val="es-ES"/>
        </w:rPr>
        <w:t xml:space="preserve"> bien modestos durante 2003-2008.</w:t>
      </w:r>
    </w:p>
    <w:p w:rsidR="00874F04" w:rsidRPr="00386EF9" w:rsidRDefault="00803EB3">
      <w:pPr>
        <w:pStyle w:val="BodyText"/>
        <w:rPr>
          <w:lang w:val="es-ES"/>
        </w:rPr>
      </w:pPr>
      <w:r w:rsidRPr="00386EF9">
        <w:rPr>
          <w:lang w:val="es-ES"/>
        </w:rPr>
        <w:t xml:space="preserve">Todas las excepciones se encuentran fuera de América del Sur, pero el panorama está lejos de ser homogéneo, pues junto a los casos de México, Honduras, Guatemala y notablemente Republica Dominicana --que pasa de una contracción promedio a una </w:t>
      </w:r>
      <w:proofErr w:type="spellStart"/>
      <w:r w:rsidRPr="00386EF9">
        <w:rPr>
          <w:lang w:val="es-ES"/>
        </w:rPr>
        <w:t>ráida</w:t>
      </w:r>
      <w:proofErr w:type="spellEnd"/>
      <w:r w:rsidRPr="00386EF9">
        <w:rPr>
          <w:lang w:val="es-ES"/>
        </w:rPr>
        <w:t xml:space="preserve"> expansión promedio-- que lograron incrementar la velocidad de expansión de sus exportaciones, están también los casos de Nicaragua, Costa Rica, Panamá y EL Salvador que sufrieron un </w:t>
      </w:r>
      <w:r w:rsidRPr="00386EF9">
        <w:rPr>
          <w:lang w:val="es-ES"/>
        </w:rPr>
        <w:lastRenderedPageBreak/>
        <w:t>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rsidR="00874F04" w:rsidRPr="00386EF9" w:rsidRDefault="00803EB3">
      <w:pPr>
        <w:pStyle w:val="BodyText"/>
        <w:rPr>
          <w:lang w:val="es-ES"/>
        </w:rPr>
      </w:pPr>
      <w:r w:rsidRPr="00386EF9">
        <w:rPr>
          <w:lang w:val="es-ES"/>
        </w:rPr>
        <w:t>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rsidR="00874F04" w:rsidRPr="00386EF9" w:rsidRDefault="00803EB3">
      <w:pPr>
        <w:pStyle w:val="BodyText"/>
        <w:rPr>
          <w:lang w:val="es-ES"/>
        </w:rPr>
      </w:pPr>
      <w:r w:rsidRPr="00386EF9">
        <w:rPr>
          <w:lang w:val="es-ES"/>
        </w:rPr>
        <w:t xml:space="preserve">Esta tendencia general de América Latina, se inscribe en un contexto donde el comercio mundial, como fracción del producto, también se desaceleró: en el período post crisis financiera creció a un 4,9% promedio anual, menor al 7,5% promedio anual del quinquenio 2003-2008. El comportamiento de las exportaciones en la mayoría de los países de LAC encuentra su contraparte en la desaceleración de las importaciones en China y Estados Unidos y en la suma de las economías avanzadas. El que la reducción del crecimiento de las importaciones de USA haya sido leve de 4,7% </w:t>
      </w:r>
      <w:proofErr w:type="spellStart"/>
      <w:r w:rsidRPr="00386EF9">
        <w:rPr>
          <w:lang w:val="es-ES"/>
        </w:rPr>
        <w:t>aual</w:t>
      </w:r>
      <w:proofErr w:type="spellEnd"/>
      <w:r w:rsidRPr="00386EF9">
        <w:rPr>
          <w:lang w:val="es-ES"/>
        </w:rPr>
        <w:t xml:space="preserve"> a 4,5% anual) ayuda a explicar por qué México, </w:t>
      </w:r>
      <w:proofErr w:type="gramStart"/>
      <w:r w:rsidRPr="00386EF9">
        <w:rPr>
          <w:lang w:val="es-ES"/>
        </w:rPr>
        <w:t>Honduras )y</w:t>
      </w:r>
      <w:proofErr w:type="gramEnd"/>
      <w:r w:rsidRPr="00386EF9">
        <w:rPr>
          <w:lang w:val="es-ES"/>
        </w:rPr>
        <w:t xml:space="preserve"> hasta cierto punto Costa Rica) frenaron menos o aceleraron sus exportaciones. Sin embargo, el cambio más importante para el producto </w:t>
      </w:r>
      <w:proofErr w:type="spellStart"/>
      <w:r w:rsidRPr="00386EF9">
        <w:rPr>
          <w:lang w:val="es-ES"/>
        </w:rPr>
        <w:t>pontencial</w:t>
      </w:r>
      <w:proofErr w:type="spellEnd"/>
      <w:r w:rsidRPr="00386EF9">
        <w:rPr>
          <w:lang w:val="es-ES"/>
        </w:rPr>
        <w:t xml:space="preserve"> de AL y </w:t>
      </w:r>
      <w:proofErr w:type="spellStart"/>
      <w:r w:rsidRPr="00386EF9">
        <w:rPr>
          <w:lang w:val="es-ES"/>
        </w:rPr>
        <w:t>especialemente</w:t>
      </w:r>
      <w:proofErr w:type="spellEnd"/>
      <w:r w:rsidRPr="00386EF9">
        <w:rPr>
          <w:lang w:val="es-ES"/>
        </w:rPr>
        <w:t xml:space="preserve"> de los exportadores de </w:t>
      </w:r>
      <w:proofErr w:type="spellStart"/>
      <w:r w:rsidRPr="00386EF9">
        <w:rPr>
          <w:lang w:val="es-ES"/>
        </w:rPr>
        <w:t>commodities</w:t>
      </w:r>
      <w:proofErr w:type="spellEnd"/>
      <w:r w:rsidRPr="00386EF9">
        <w:rPr>
          <w:lang w:val="es-ES"/>
        </w:rPr>
        <w:t xml:space="preserve"> es la ralentización de las importaciones chinas, que pasaron de crecer en promedio 17% al año a un 8.4% en el segundo período.</w:t>
      </w:r>
    </w:p>
    <w:p w:rsidR="00874F04" w:rsidRDefault="00803EB3">
      <w:pPr>
        <w:pStyle w:val="TableCaption"/>
      </w:pPr>
      <w:r>
        <w:t>Volume of imports, average period growth (major economies)</w:t>
      </w:r>
    </w:p>
    <w:tbl>
      <w:tblPr>
        <w:tblW w:w="0" w:type="pct"/>
        <w:tblLook w:val="04A0"/>
      </w:tblPr>
      <w:tblGrid>
        <w:gridCol w:w="2378"/>
        <w:gridCol w:w="2234"/>
        <w:gridCol w:w="2234"/>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Imports 2003-2008</w:t>
            </w:r>
          </w:p>
        </w:tc>
        <w:tc>
          <w:tcPr>
            <w:tcW w:w="0" w:type="auto"/>
            <w:tcBorders>
              <w:bottom w:val="single" w:sz="0" w:space="0" w:color="auto"/>
            </w:tcBorders>
            <w:vAlign w:val="bottom"/>
          </w:tcPr>
          <w:p w:rsidR="00874F04" w:rsidRDefault="00803EB3">
            <w:pPr>
              <w:pStyle w:val="Compact"/>
              <w:jc w:val="right"/>
            </w:pPr>
            <w:r>
              <w:t>Imports 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United States</w:t>
            </w:r>
          </w:p>
        </w:tc>
        <w:tc>
          <w:tcPr>
            <w:tcW w:w="0" w:type="auto"/>
          </w:tcPr>
          <w:p w:rsidR="00874F04" w:rsidRDefault="00803EB3">
            <w:pPr>
              <w:pStyle w:val="Compact"/>
              <w:jc w:val="right"/>
            </w:pPr>
            <w:r>
              <w:t>4.7</w:t>
            </w:r>
          </w:p>
        </w:tc>
        <w:tc>
          <w:tcPr>
            <w:tcW w:w="0" w:type="auto"/>
          </w:tcPr>
          <w:p w:rsidR="00874F04" w:rsidRDefault="00803EB3">
            <w:pPr>
              <w:pStyle w:val="Compact"/>
              <w:jc w:val="right"/>
            </w:pPr>
            <w:r>
              <w:t>4.5</w:t>
            </w:r>
          </w:p>
        </w:tc>
        <w:tc>
          <w:tcPr>
            <w:tcW w:w="0" w:type="auto"/>
          </w:tcPr>
          <w:p w:rsidR="00874F04" w:rsidRDefault="00803EB3">
            <w:pPr>
              <w:pStyle w:val="Compact"/>
              <w:jc w:val="right"/>
            </w:pPr>
            <w:r>
              <w:t>-0.2</w:t>
            </w:r>
          </w:p>
        </w:tc>
      </w:tr>
      <w:tr w:rsidR="00874F04">
        <w:tc>
          <w:tcPr>
            <w:tcW w:w="0" w:type="auto"/>
          </w:tcPr>
          <w:p w:rsidR="00874F04" w:rsidRDefault="00803EB3">
            <w:pPr>
              <w:pStyle w:val="Compact"/>
            </w:pPr>
            <w:r>
              <w:t>Advanced economies</w:t>
            </w:r>
          </w:p>
        </w:tc>
        <w:tc>
          <w:tcPr>
            <w:tcW w:w="0" w:type="auto"/>
          </w:tcPr>
          <w:p w:rsidR="00874F04" w:rsidRDefault="00803EB3">
            <w:pPr>
              <w:pStyle w:val="Compact"/>
              <w:jc w:val="right"/>
            </w:pPr>
            <w:r>
              <w:t>5.7</w:t>
            </w:r>
          </w:p>
        </w:tc>
        <w:tc>
          <w:tcPr>
            <w:tcW w:w="0" w:type="auto"/>
          </w:tcPr>
          <w:p w:rsidR="00874F04" w:rsidRDefault="00803EB3">
            <w:pPr>
              <w:pStyle w:val="Compact"/>
              <w:jc w:val="right"/>
            </w:pPr>
            <w:r>
              <w:t>4.4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World</w:t>
            </w:r>
          </w:p>
        </w:tc>
        <w:tc>
          <w:tcPr>
            <w:tcW w:w="0" w:type="auto"/>
          </w:tcPr>
          <w:p w:rsidR="00874F04" w:rsidRDefault="00803EB3">
            <w:pPr>
              <w:pStyle w:val="Compact"/>
              <w:jc w:val="right"/>
            </w:pPr>
            <w:r>
              <w:t>7.6</w:t>
            </w:r>
          </w:p>
        </w:tc>
        <w:tc>
          <w:tcPr>
            <w:tcW w:w="0" w:type="auto"/>
          </w:tcPr>
          <w:p w:rsidR="00874F04" w:rsidRDefault="00803EB3">
            <w:pPr>
              <w:pStyle w:val="Compact"/>
              <w:jc w:val="right"/>
            </w:pPr>
            <w:r>
              <w:t>4.8</w:t>
            </w:r>
          </w:p>
        </w:tc>
        <w:tc>
          <w:tcPr>
            <w:tcW w:w="0" w:type="auto"/>
          </w:tcPr>
          <w:p w:rsidR="00874F04" w:rsidRDefault="00803EB3">
            <w:pPr>
              <w:pStyle w:val="Compact"/>
              <w:jc w:val="right"/>
            </w:pPr>
            <w:r>
              <w:t>-2.8</w:t>
            </w:r>
          </w:p>
        </w:tc>
      </w:tr>
      <w:tr w:rsidR="00874F04">
        <w:tc>
          <w:tcPr>
            <w:tcW w:w="0" w:type="auto"/>
          </w:tcPr>
          <w:p w:rsidR="00874F04" w:rsidRDefault="00803EB3">
            <w:pPr>
              <w:pStyle w:val="Compact"/>
            </w:pPr>
            <w:r>
              <w:t>China</w:t>
            </w:r>
          </w:p>
        </w:tc>
        <w:tc>
          <w:tcPr>
            <w:tcW w:w="0" w:type="auto"/>
          </w:tcPr>
          <w:p w:rsidR="00874F04" w:rsidRDefault="00803EB3">
            <w:pPr>
              <w:pStyle w:val="Compact"/>
              <w:jc w:val="right"/>
            </w:pPr>
            <w:r>
              <w:t>17.7</w:t>
            </w:r>
          </w:p>
        </w:tc>
        <w:tc>
          <w:tcPr>
            <w:tcW w:w="0" w:type="auto"/>
          </w:tcPr>
          <w:p w:rsidR="00874F04" w:rsidRDefault="00803EB3">
            <w:pPr>
              <w:pStyle w:val="Compact"/>
              <w:jc w:val="right"/>
            </w:pPr>
            <w:r>
              <w:t>9.4</w:t>
            </w:r>
          </w:p>
        </w:tc>
        <w:tc>
          <w:tcPr>
            <w:tcW w:w="0" w:type="auto"/>
          </w:tcPr>
          <w:p w:rsidR="00874F04" w:rsidRDefault="00803EB3">
            <w:pPr>
              <w:pStyle w:val="Compact"/>
              <w:jc w:val="right"/>
            </w:pPr>
            <w:r>
              <w:t>-8.3</w:t>
            </w:r>
          </w:p>
        </w:tc>
      </w:tr>
    </w:tbl>
    <w:p w:rsidR="00874F04" w:rsidRDefault="00803EB3">
      <w:pPr>
        <w:pStyle w:val="BodyText"/>
      </w:pPr>
      <w:r>
        <w:rPr>
          <w:b/>
        </w:rPr>
        <w:t>Note:</w:t>
      </w:r>
      <w:r>
        <w:t xml:space="preserve"> </w:t>
      </w:r>
      <w:r>
        <w:rPr>
          <w:vertAlign w:val="superscript"/>
        </w:rPr>
        <w:t>a</w:t>
      </w:r>
      <w:r>
        <w:t xml:space="preserve"> Source: growth rates for each year from WEO April 2017</w:t>
      </w:r>
    </w:p>
    <w:p w:rsidR="00874F04" w:rsidRDefault="00803EB3">
      <w:pPr>
        <w:pStyle w:val="TableCaption"/>
      </w:pPr>
      <w:r>
        <w:t>Growth of trade/gdp (LAC-18)</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-5.6</w:t>
            </w:r>
          </w:p>
        </w:tc>
        <w:tc>
          <w:tcPr>
            <w:tcW w:w="0" w:type="auto"/>
          </w:tcPr>
          <w:p w:rsidR="00874F04" w:rsidRDefault="00803EB3">
            <w:pPr>
              <w:pStyle w:val="Compact"/>
              <w:jc w:val="right"/>
            </w:pPr>
            <w:r>
              <w:t>-0.6</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-0.5</w:t>
            </w:r>
          </w:p>
        </w:tc>
        <w:tc>
          <w:tcPr>
            <w:tcW w:w="0" w:type="auto"/>
          </w:tcPr>
          <w:p w:rsidR="00874F04" w:rsidRDefault="00803EB3">
            <w:pPr>
              <w:pStyle w:val="Compact"/>
              <w:jc w:val="right"/>
            </w:pPr>
            <w:r>
              <w:t>3.0</w:t>
            </w:r>
          </w:p>
        </w:tc>
        <w:tc>
          <w:tcPr>
            <w:tcW w:w="0" w:type="auto"/>
          </w:tcPr>
          <w:p w:rsidR="00874F04" w:rsidRDefault="00803EB3">
            <w:pPr>
              <w:pStyle w:val="Compact"/>
              <w:jc w:val="right"/>
            </w:pPr>
            <w:r>
              <w:t>3.6</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0.7</w:t>
            </w:r>
          </w:p>
        </w:tc>
        <w:tc>
          <w:tcPr>
            <w:tcW w:w="0" w:type="auto"/>
          </w:tcPr>
          <w:p w:rsidR="00874F04" w:rsidRDefault="00803EB3">
            <w:pPr>
              <w:pStyle w:val="Compact"/>
              <w:jc w:val="right"/>
            </w:pPr>
            <w:r>
              <w:t>2.4</w:t>
            </w:r>
          </w:p>
        </w:tc>
        <w:tc>
          <w:tcPr>
            <w:tcW w:w="0" w:type="auto"/>
          </w:tcPr>
          <w:p w:rsidR="00874F04" w:rsidRDefault="00803EB3">
            <w:pPr>
              <w:pStyle w:val="Compact"/>
              <w:jc w:val="right"/>
            </w:pPr>
            <w:r>
              <w:t>1.8</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2.1</w:t>
            </w:r>
          </w:p>
        </w:tc>
        <w:tc>
          <w:tcPr>
            <w:tcW w:w="0" w:type="auto"/>
          </w:tcPr>
          <w:p w:rsidR="00874F04" w:rsidRDefault="00803EB3">
            <w:pPr>
              <w:pStyle w:val="Compact"/>
              <w:jc w:val="right"/>
            </w:pPr>
            <w:r>
              <w:t>3.0</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0.4</w:t>
            </w:r>
          </w:p>
        </w:tc>
        <w:tc>
          <w:tcPr>
            <w:tcW w:w="0" w:type="auto"/>
          </w:tcPr>
          <w:p w:rsidR="00874F04" w:rsidRDefault="00803EB3">
            <w:pPr>
              <w:pStyle w:val="Compact"/>
              <w:jc w:val="right"/>
            </w:pPr>
            <w:r>
              <w:t>0.8</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1.5</w:t>
            </w:r>
          </w:p>
        </w:tc>
        <w:tc>
          <w:tcPr>
            <w:tcW w:w="0" w:type="auto"/>
          </w:tcPr>
          <w:p w:rsidR="00874F04" w:rsidRDefault="00803EB3">
            <w:pPr>
              <w:pStyle w:val="Compact"/>
              <w:jc w:val="right"/>
            </w:pPr>
            <w:r>
              <w:t>-0.2</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0.6</w:t>
            </w:r>
          </w:p>
        </w:tc>
        <w:tc>
          <w:tcPr>
            <w:tcW w:w="0" w:type="auto"/>
          </w:tcPr>
          <w:p w:rsidR="00874F04" w:rsidRDefault="00803EB3">
            <w:pPr>
              <w:pStyle w:val="Compact"/>
              <w:jc w:val="right"/>
            </w:pPr>
            <w:r>
              <w:t>-1.4</w:t>
            </w:r>
          </w:p>
        </w:tc>
        <w:tc>
          <w:tcPr>
            <w:tcW w:w="0" w:type="auto"/>
          </w:tcPr>
          <w:p w:rsidR="00874F04" w:rsidRDefault="00803EB3">
            <w:pPr>
              <w:pStyle w:val="Compact"/>
              <w:jc w:val="right"/>
            </w:pPr>
            <w:r>
              <w:t>-2.0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-0.5</w:t>
            </w:r>
          </w:p>
        </w:tc>
        <w:tc>
          <w:tcPr>
            <w:tcW w:w="0" w:type="auto"/>
          </w:tcPr>
          <w:p w:rsidR="00874F04" w:rsidRDefault="00803EB3">
            <w:pPr>
              <w:pStyle w:val="Compact"/>
              <w:jc w:val="right"/>
            </w:pPr>
            <w:r>
              <w:t>-3.1</w:t>
            </w:r>
          </w:p>
        </w:tc>
        <w:tc>
          <w:tcPr>
            <w:tcW w:w="0" w:type="auto"/>
          </w:tcPr>
          <w:p w:rsidR="00874F04" w:rsidRDefault="00803EB3">
            <w:pPr>
              <w:pStyle w:val="Compact"/>
              <w:jc w:val="right"/>
            </w:pPr>
            <w:r>
              <w:t>-2.7</w:t>
            </w:r>
          </w:p>
        </w:tc>
      </w:tr>
      <w:tr w:rsidR="00874F04">
        <w:tc>
          <w:tcPr>
            <w:tcW w:w="0" w:type="auto"/>
          </w:tcPr>
          <w:p w:rsidR="00874F04" w:rsidRDefault="00803EB3">
            <w:pPr>
              <w:pStyle w:val="Compact"/>
            </w:pPr>
            <w:r>
              <w:lastRenderedPageBreak/>
              <w:t>PY</w:t>
            </w:r>
          </w:p>
        </w:tc>
        <w:tc>
          <w:tcPr>
            <w:tcW w:w="0" w:type="auto"/>
          </w:tcPr>
          <w:p w:rsidR="00874F04" w:rsidRDefault="00803EB3">
            <w:pPr>
              <w:pStyle w:val="Compact"/>
              <w:jc w:val="right"/>
            </w:pPr>
            <w:r>
              <w:t>1.5</w:t>
            </w:r>
          </w:p>
        </w:tc>
        <w:tc>
          <w:tcPr>
            <w:tcW w:w="0" w:type="auto"/>
          </w:tcPr>
          <w:p w:rsidR="00874F04" w:rsidRDefault="00803EB3">
            <w:pPr>
              <w:pStyle w:val="Compact"/>
              <w:jc w:val="right"/>
            </w:pPr>
            <w:r>
              <w:t>-3.8</w:t>
            </w:r>
          </w:p>
        </w:tc>
        <w:tc>
          <w:tcPr>
            <w:tcW w:w="0" w:type="auto"/>
          </w:tcPr>
          <w:p w:rsidR="00874F04" w:rsidRDefault="00803EB3">
            <w:pPr>
              <w:pStyle w:val="Compact"/>
              <w:jc w:val="right"/>
            </w:pPr>
            <w:r>
              <w:t>-5.3</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3.7</w:t>
            </w:r>
          </w:p>
        </w:tc>
        <w:tc>
          <w:tcPr>
            <w:tcW w:w="0" w:type="auto"/>
          </w:tcPr>
          <w:p w:rsidR="00874F04" w:rsidRDefault="00803EB3">
            <w:pPr>
              <w:pStyle w:val="Compact"/>
              <w:jc w:val="right"/>
            </w:pPr>
            <w:r>
              <w:t>-2.4</w:t>
            </w:r>
          </w:p>
        </w:tc>
        <w:tc>
          <w:tcPr>
            <w:tcW w:w="0" w:type="auto"/>
          </w:tcPr>
          <w:p w:rsidR="00874F04" w:rsidRDefault="00803EB3">
            <w:pPr>
              <w:pStyle w:val="Compact"/>
              <w:jc w:val="right"/>
            </w:pPr>
            <w:r>
              <w:t>-6.1</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3.9</w:t>
            </w:r>
          </w:p>
        </w:tc>
        <w:tc>
          <w:tcPr>
            <w:tcW w:w="0" w:type="auto"/>
          </w:tcPr>
          <w:p w:rsidR="00874F04" w:rsidRDefault="00803EB3">
            <w:pPr>
              <w:pStyle w:val="Compact"/>
              <w:jc w:val="right"/>
            </w:pPr>
            <w:r>
              <w:t>-2.3</w:t>
            </w:r>
          </w:p>
        </w:tc>
        <w:tc>
          <w:tcPr>
            <w:tcW w:w="0" w:type="auto"/>
          </w:tcPr>
          <w:p w:rsidR="00874F04" w:rsidRDefault="00803EB3">
            <w:pPr>
              <w:pStyle w:val="Compact"/>
              <w:jc w:val="right"/>
            </w:pPr>
            <w:r>
              <w:t>-6.2</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5.9</w:t>
            </w:r>
          </w:p>
        </w:tc>
        <w:tc>
          <w:tcPr>
            <w:tcW w:w="0" w:type="auto"/>
          </w:tcPr>
          <w:p w:rsidR="00874F04" w:rsidRDefault="00803EB3">
            <w:pPr>
              <w:pStyle w:val="Compact"/>
              <w:jc w:val="right"/>
            </w:pPr>
            <w:r>
              <w:t>-0.6</w:t>
            </w:r>
          </w:p>
        </w:tc>
        <w:tc>
          <w:tcPr>
            <w:tcW w:w="0" w:type="auto"/>
          </w:tcPr>
          <w:p w:rsidR="00874F04" w:rsidRDefault="00803EB3">
            <w:pPr>
              <w:pStyle w:val="Compact"/>
              <w:jc w:val="right"/>
            </w:pPr>
            <w:r>
              <w:t>-6.5</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-0.1</w:t>
            </w:r>
          </w:p>
        </w:tc>
        <w:tc>
          <w:tcPr>
            <w:tcW w:w="0" w:type="auto"/>
          </w:tcPr>
          <w:p w:rsidR="00874F04" w:rsidRDefault="00803EB3">
            <w:pPr>
              <w:pStyle w:val="Compact"/>
              <w:jc w:val="right"/>
            </w:pPr>
            <w:r>
              <w:t>-6.8</w:t>
            </w:r>
          </w:p>
        </w:tc>
        <w:tc>
          <w:tcPr>
            <w:tcW w:w="0" w:type="auto"/>
          </w:tcPr>
          <w:p w:rsidR="00874F04" w:rsidRDefault="00803EB3">
            <w:pPr>
              <w:pStyle w:val="Compact"/>
              <w:jc w:val="right"/>
            </w:pPr>
            <w:r>
              <w:t>-6.7</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5.4</w:t>
            </w:r>
          </w:p>
        </w:tc>
        <w:tc>
          <w:tcPr>
            <w:tcW w:w="0" w:type="auto"/>
          </w:tcPr>
          <w:p w:rsidR="00874F04" w:rsidRDefault="00803EB3">
            <w:pPr>
              <w:pStyle w:val="Compact"/>
              <w:jc w:val="right"/>
            </w:pPr>
            <w:r>
              <w:t>-4.1</w:t>
            </w:r>
          </w:p>
        </w:tc>
        <w:tc>
          <w:tcPr>
            <w:tcW w:w="0" w:type="auto"/>
          </w:tcPr>
          <w:p w:rsidR="00874F04" w:rsidRDefault="00803EB3">
            <w:pPr>
              <w:pStyle w:val="Compact"/>
              <w:jc w:val="right"/>
            </w:pPr>
            <w:r>
              <w:t>-9.5</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8.1</w:t>
            </w:r>
          </w:p>
        </w:tc>
        <w:tc>
          <w:tcPr>
            <w:tcW w:w="0" w:type="auto"/>
          </w:tcPr>
          <w:p w:rsidR="00874F04" w:rsidRDefault="00803EB3">
            <w:pPr>
              <w:pStyle w:val="Compact"/>
              <w:jc w:val="right"/>
            </w:pPr>
            <w:r>
              <w:t>-1.8</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7.6</w:t>
            </w:r>
          </w:p>
        </w:tc>
        <w:tc>
          <w:tcPr>
            <w:tcW w:w="0" w:type="auto"/>
          </w:tcPr>
          <w:p w:rsidR="00874F04" w:rsidRDefault="00803EB3">
            <w:pPr>
              <w:pStyle w:val="Compact"/>
              <w:jc w:val="right"/>
            </w:pPr>
            <w:r>
              <w:t>-2.3</w:t>
            </w:r>
          </w:p>
        </w:tc>
        <w:tc>
          <w:tcPr>
            <w:tcW w:w="0" w:type="auto"/>
          </w:tcPr>
          <w:p w:rsidR="00874F04" w:rsidRDefault="00803EB3">
            <w:pPr>
              <w:pStyle w:val="Compact"/>
              <w:jc w:val="right"/>
            </w:pPr>
            <w:r>
              <w:t>-9.9</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6.3</w:t>
            </w:r>
          </w:p>
        </w:tc>
        <w:tc>
          <w:tcPr>
            <w:tcW w:w="0" w:type="auto"/>
          </w:tcPr>
          <w:p w:rsidR="00874F04" w:rsidRDefault="00803EB3">
            <w:pPr>
              <w:pStyle w:val="Compact"/>
              <w:jc w:val="right"/>
            </w:pPr>
            <w:r>
              <w:t>-5.0</w:t>
            </w:r>
          </w:p>
        </w:tc>
        <w:tc>
          <w:tcPr>
            <w:tcW w:w="0" w:type="auto"/>
          </w:tcPr>
          <w:p w:rsidR="00874F04" w:rsidRDefault="00803EB3">
            <w:pPr>
              <w:pStyle w:val="Compact"/>
              <w:jc w:val="right"/>
            </w:pPr>
            <w:r>
              <w:t>-11.3</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TableCaption"/>
      </w:pPr>
      <w:r>
        <w:t>Growth of trade/gdp (other economies)</w:t>
      </w:r>
    </w:p>
    <w:tbl>
      <w:tblPr>
        <w:tblW w:w="0" w:type="pct"/>
        <w:tblLook w:val="04A0"/>
      </w:tblPr>
      <w:tblGrid>
        <w:gridCol w:w="521"/>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RU</w:t>
            </w:r>
          </w:p>
        </w:tc>
        <w:tc>
          <w:tcPr>
            <w:tcW w:w="0" w:type="auto"/>
          </w:tcPr>
          <w:p w:rsidR="00874F04" w:rsidRDefault="00803EB3">
            <w:pPr>
              <w:pStyle w:val="Compact"/>
              <w:jc w:val="right"/>
            </w:pPr>
            <w:r>
              <w:t>-1.7</w:t>
            </w:r>
          </w:p>
        </w:tc>
        <w:tc>
          <w:tcPr>
            <w:tcW w:w="0" w:type="auto"/>
          </w:tcPr>
          <w:p w:rsidR="00874F04" w:rsidRDefault="00803EB3">
            <w:pPr>
              <w:pStyle w:val="Compact"/>
              <w:jc w:val="right"/>
            </w:pPr>
            <w:r>
              <w:t>-0.4</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t>GB</w:t>
            </w:r>
          </w:p>
        </w:tc>
        <w:tc>
          <w:tcPr>
            <w:tcW w:w="0" w:type="auto"/>
          </w:tcPr>
          <w:p w:rsidR="00874F04" w:rsidRDefault="00803EB3">
            <w:pPr>
              <w:pStyle w:val="Compact"/>
              <w:jc w:val="right"/>
            </w:pPr>
            <w:r>
              <w:t>2.3</w:t>
            </w:r>
          </w:p>
        </w:tc>
        <w:tc>
          <w:tcPr>
            <w:tcW w:w="0" w:type="auto"/>
          </w:tcPr>
          <w:p w:rsidR="00874F04" w:rsidRDefault="00803EB3">
            <w:pPr>
              <w:pStyle w:val="Compact"/>
              <w:jc w:val="right"/>
            </w:pPr>
            <w:r>
              <w:t>-0.7</w:t>
            </w:r>
          </w:p>
        </w:tc>
        <w:tc>
          <w:tcPr>
            <w:tcW w:w="0" w:type="auto"/>
          </w:tcPr>
          <w:p w:rsidR="00874F04" w:rsidRDefault="00803EB3">
            <w:pPr>
              <w:pStyle w:val="Compact"/>
              <w:jc w:val="right"/>
            </w:pPr>
            <w:r>
              <w:t>-2.9</w:t>
            </w:r>
          </w:p>
        </w:tc>
      </w:tr>
      <w:tr w:rsidR="00874F04">
        <w:tc>
          <w:tcPr>
            <w:tcW w:w="0" w:type="auto"/>
          </w:tcPr>
          <w:p w:rsidR="00874F04" w:rsidRDefault="00803EB3">
            <w:pPr>
              <w:pStyle w:val="Compact"/>
            </w:pPr>
            <w:r>
              <w:t>DE</w:t>
            </w:r>
          </w:p>
        </w:tc>
        <w:tc>
          <w:tcPr>
            <w:tcW w:w="0" w:type="auto"/>
          </w:tcPr>
          <w:p w:rsidR="00874F04" w:rsidRDefault="00803EB3">
            <w:pPr>
              <w:pStyle w:val="Compact"/>
              <w:jc w:val="right"/>
            </w:pPr>
            <w:r>
              <w:t>4.7</w:t>
            </w:r>
          </w:p>
        </w:tc>
        <w:tc>
          <w:tcPr>
            <w:tcW w:w="0" w:type="auto"/>
          </w:tcPr>
          <w:p w:rsidR="00874F04" w:rsidRDefault="00803EB3">
            <w:pPr>
              <w:pStyle w:val="Compact"/>
              <w:jc w:val="right"/>
            </w:pPr>
            <w:r>
              <w:t>1.4</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JP</w:t>
            </w:r>
          </w:p>
        </w:tc>
        <w:tc>
          <w:tcPr>
            <w:tcW w:w="0" w:type="auto"/>
          </w:tcPr>
          <w:p w:rsidR="00874F04" w:rsidRDefault="00803EB3">
            <w:pPr>
              <w:pStyle w:val="Compact"/>
              <w:jc w:val="right"/>
            </w:pPr>
            <w:r>
              <w:t>8.1</w:t>
            </w:r>
          </w:p>
        </w:tc>
        <w:tc>
          <w:tcPr>
            <w:tcW w:w="0" w:type="auto"/>
          </w:tcPr>
          <w:p w:rsidR="00874F04" w:rsidRDefault="00803EB3">
            <w:pPr>
              <w:pStyle w:val="Compact"/>
              <w:jc w:val="right"/>
            </w:pPr>
            <w:r>
              <w:t>3.7</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CN</w:t>
            </w:r>
          </w:p>
        </w:tc>
        <w:tc>
          <w:tcPr>
            <w:tcW w:w="0" w:type="auto"/>
          </w:tcPr>
          <w:p w:rsidR="00874F04" w:rsidRDefault="00803EB3">
            <w:pPr>
              <w:pStyle w:val="Compact"/>
              <w:jc w:val="right"/>
            </w:pPr>
            <w:r>
              <w:t>1.3</w:t>
            </w:r>
          </w:p>
        </w:tc>
        <w:tc>
          <w:tcPr>
            <w:tcW w:w="0" w:type="auto"/>
          </w:tcPr>
          <w:p w:rsidR="00874F04" w:rsidRDefault="00803EB3">
            <w:pPr>
              <w:pStyle w:val="Compact"/>
              <w:jc w:val="right"/>
            </w:pPr>
            <w:r>
              <w:t>-3.1</w:t>
            </w:r>
          </w:p>
        </w:tc>
        <w:tc>
          <w:tcPr>
            <w:tcW w:w="0" w:type="auto"/>
          </w:tcPr>
          <w:p w:rsidR="00874F04" w:rsidRDefault="00803EB3">
            <w:pPr>
              <w:pStyle w:val="Compact"/>
              <w:jc w:val="right"/>
            </w:pPr>
            <w:r>
              <w:t>-4.4</w:t>
            </w:r>
          </w:p>
        </w:tc>
      </w:tr>
      <w:tr w:rsidR="00874F04">
        <w:tc>
          <w:tcPr>
            <w:tcW w:w="0" w:type="auto"/>
          </w:tcPr>
          <w:p w:rsidR="00874F04" w:rsidRDefault="00803EB3">
            <w:pPr>
              <w:pStyle w:val="Compact"/>
            </w:pPr>
            <w:r>
              <w:t>US</w:t>
            </w:r>
          </w:p>
        </w:tc>
        <w:tc>
          <w:tcPr>
            <w:tcW w:w="0" w:type="auto"/>
          </w:tcPr>
          <w:p w:rsidR="00874F04" w:rsidRDefault="00803EB3">
            <w:pPr>
              <w:pStyle w:val="Compact"/>
              <w:jc w:val="right"/>
            </w:pPr>
            <w:r>
              <w:t>4.9</w:t>
            </w:r>
          </w:p>
        </w:tc>
        <w:tc>
          <w:tcPr>
            <w:tcW w:w="0" w:type="auto"/>
          </w:tcPr>
          <w:p w:rsidR="00874F04" w:rsidRDefault="00803EB3">
            <w:pPr>
              <w:pStyle w:val="Compact"/>
              <w:jc w:val="right"/>
            </w:pPr>
            <w:r>
              <w:t>-0.1</w:t>
            </w:r>
          </w:p>
        </w:tc>
        <w:tc>
          <w:tcPr>
            <w:tcW w:w="0" w:type="auto"/>
          </w:tcPr>
          <w:p w:rsidR="00874F04" w:rsidRDefault="00803EB3">
            <w:pPr>
              <w:pStyle w:val="Compact"/>
              <w:jc w:val="right"/>
            </w:pPr>
            <w:r>
              <w:t>-5.0</w:t>
            </w:r>
          </w:p>
        </w:tc>
      </w:tr>
      <w:tr w:rsidR="00874F04">
        <w:tc>
          <w:tcPr>
            <w:tcW w:w="0" w:type="auto"/>
          </w:tcPr>
          <w:p w:rsidR="00874F04" w:rsidRDefault="00803EB3">
            <w:pPr>
              <w:pStyle w:val="Compact"/>
            </w:pPr>
            <w:r>
              <w:t>IN</w:t>
            </w:r>
          </w:p>
        </w:tc>
        <w:tc>
          <w:tcPr>
            <w:tcW w:w="0" w:type="auto"/>
          </w:tcPr>
          <w:p w:rsidR="00874F04" w:rsidRDefault="00803EB3">
            <w:pPr>
              <w:pStyle w:val="Compact"/>
              <w:jc w:val="right"/>
            </w:pPr>
            <w:r>
              <w:t>10.2</w:t>
            </w:r>
          </w:p>
        </w:tc>
        <w:tc>
          <w:tcPr>
            <w:tcW w:w="0" w:type="auto"/>
          </w:tcPr>
          <w:p w:rsidR="00874F04" w:rsidRDefault="00803EB3">
            <w:pPr>
              <w:pStyle w:val="Compact"/>
              <w:jc w:val="right"/>
            </w:pPr>
            <w:r>
              <w:t>-2.7</w:t>
            </w:r>
          </w:p>
        </w:tc>
        <w:tc>
          <w:tcPr>
            <w:tcW w:w="0" w:type="auto"/>
          </w:tcPr>
          <w:p w:rsidR="00874F04" w:rsidRDefault="00803EB3">
            <w:pPr>
              <w:pStyle w:val="Compact"/>
              <w:jc w:val="right"/>
            </w:pPr>
            <w:r>
              <w:t>-12.9</w:t>
            </w:r>
          </w:p>
        </w:tc>
      </w:tr>
    </w:tbl>
    <w:p w:rsidR="00874F04" w:rsidRDefault="00803EB3">
      <w:pPr>
        <w:pStyle w:val="BodyText"/>
      </w:pPr>
      <w:r>
        <w:rPr>
          <w:b/>
        </w:rPr>
        <w:t>Note:</w:t>
      </w:r>
      <w:r>
        <w:t xml:space="preserve"> </w:t>
      </w:r>
      <w:r>
        <w:rPr>
          <w:vertAlign w:val="superscript"/>
        </w:rPr>
        <w:t>a</w:t>
      </w:r>
      <w:r>
        <w:t xml:space="preserve"> Source: WB</w:t>
      </w:r>
    </w:p>
    <w:p w:rsidR="00874F04" w:rsidRDefault="00803EB3">
      <w:pPr>
        <w:pStyle w:val="Heading5"/>
      </w:pPr>
      <w:bookmarkStart w:id="2178" w:name="page-brake-1"/>
      <w:bookmarkEnd w:id="2178"/>
      <w:r>
        <w:lastRenderedPageBreak/>
        <w:t>Page brake</w:t>
      </w:r>
    </w:p>
    <w:p w:rsidR="00874F04" w:rsidRDefault="00803EB3">
      <w:pPr>
        <w:pStyle w:val="Heading4"/>
      </w:pPr>
      <w:bookmarkStart w:id="2179" w:name="commodity-prices"/>
      <w:bookmarkEnd w:id="2179"/>
      <w:r>
        <w:t>Commodity prices</w:t>
      </w:r>
    </w:p>
    <w:p w:rsidR="00874F04" w:rsidRPr="00386EF9" w:rsidRDefault="00803EB3">
      <w:pPr>
        <w:pStyle w:val="FirstParagraph"/>
        <w:rPr>
          <w:lang w:val="es-ES"/>
        </w:rPr>
      </w:pPr>
      <w:r w:rsidRPr="00386EF9">
        <w:rPr>
          <w:lang w:val="es-ES"/>
        </w:rPr>
        <w:t xml:space="preserve">En cuanto al precio de los </w:t>
      </w:r>
      <w:proofErr w:type="spellStart"/>
      <w:r w:rsidRPr="00386EF9">
        <w:rPr>
          <w:lang w:val="es-ES"/>
        </w:rPr>
        <w:t>commodities</w:t>
      </w:r>
      <w:proofErr w:type="spellEnd"/>
      <w:r w:rsidRPr="00386EF9">
        <w:rPr>
          <w:lang w:val="es-ES"/>
        </w:rPr>
        <w:t>, si bien es cierto que en todos los grupos de bienes 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una leve caída anual de 1.6% en el segundo período, para los metales e hidrocarburos la caída es desde un impresionante 25% promedio anual a caídas cercanas al 7% y 8% promedio al año.</w:t>
      </w:r>
    </w:p>
    <w:p w:rsidR="00874F04" w:rsidRDefault="00803EB3">
      <w:pPr>
        <w:pStyle w:val="TableCaption"/>
      </w:pPr>
      <w:r>
        <w:t>Growth commodity price indexes (%)</w:t>
      </w:r>
    </w:p>
    <w:tbl>
      <w:tblPr>
        <w:tblW w:w="0" w:type="pct"/>
        <w:tblLook w:val="04A0"/>
      </w:tblPr>
      <w:tblGrid>
        <w:gridCol w:w="1408"/>
        <w:gridCol w:w="1359"/>
        <w:gridCol w:w="1359"/>
        <w:gridCol w:w="994"/>
      </w:tblGrid>
      <w:tr w:rsidR="00874F04">
        <w:tc>
          <w:tcPr>
            <w:tcW w:w="0" w:type="auto"/>
            <w:tcBorders>
              <w:bottom w:val="single" w:sz="0" w:space="0" w:color="auto"/>
            </w:tcBorders>
            <w:vAlign w:val="bottom"/>
          </w:tcPr>
          <w:p w:rsidR="00874F04" w:rsidRDefault="00803EB3">
            <w:pPr>
              <w:pStyle w:val="Compact"/>
            </w:pPr>
            <w:r>
              <w:t>Commodity</w:t>
            </w: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2010-2016</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Food</w:t>
            </w:r>
          </w:p>
        </w:tc>
        <w:tc>
          <w:tcPr>
            <w:tcW w:w="0" w:type="auto"/>
          </w:tcPr>
          <w:p w:rsidR="00874F04" w:rsidRDefault="00803EB3">
            <w:pPr>
              <w:pStyle w:val="Compact"/>
              <w:jc w:val="right"/>
            </w:pPr>
            <w:r>
              <w:t>10.1</w:t>
            </w:r>
          </w:p>
        </w:tc>
        <w:tc>
          <w:tcPr>
            <w:tcW w:w="0" w:type="auto"/>
          </w:tcPr>
          <w:p w:rsidR="00874F04" w:rsidRDefault="00803EB3">
            <w:pPr>
              <w:pStyle w:val="Compact"/>
              <w:jc w:val="right"/>
            </w:pPr>
            <w:r>
              <w:t>-0.6</w:t>
            </w:r>
          </w:p>
        </w:tc>
        <w:tc>
          <w:tcPr>
            <w:tcW w:w="0" w:type="auto"/>
          </w:tcPr>
          <w:p w:rsidR="00874F04" w:rsidRDefault="00803EB3">
            <w:pPr>
              <w:pStyle w:val="Compact"/>
              <w:jc w:val="right"/>
            </w:pPr>
            <w:r>
              <w:t>-10.7</w:t>
            </w:r>
          </w:p>
        </w:tc>
      </w:tr>
      <w:tr w:rsidR="00874F04">
        <w:tc>
          <w:tcPr>
            <w:tcW w:w="0" w:type="auto"/>
          </w:tcPr>
          <w:p w:rsidR="00874F04" w:rsidRDefault="00803EB3">
            <w:pPr>
              <w:pStyle w:val="Compact"/>
            </w:pPr>
            <w:r>
              <w:t>Gas</w:t>
            </w:r>
          </w:p>
        </w:tc>
        <w:tc>
          <w:tcPr>
            <w:tcW w:w="0" w:type="auto"/>
          </w:tcPr>
          <w:p w:rsidR="00874F04" w:rsidRDefault="00803EB3">
            <w:pPr>
              <w:pStyle w:val="Compact"/>
              <w:jc w:val="right"/>
            </w:pPr>
            <w:r>
              <w:t>18.4</w:t>
            </w:r>
          </w:p>
        </w:tc>
        <w:tc>
          <w:tcPr>
            <w:tcW w:w="0" w:type="auto"/>
          </w:tcPr>
          <w:p w:rsidR="00874F04" w:rsidRDefault="00803EB3">
            <w:pPr>
              <w:pStyle w:val="Compact"/>
              <w:jc w:val="right"/>
            </w:pPr>
            <w:r>
              <w:t>-6.6</w:t>
            </w:r>
          </w:p>
        </w:tc>
        <w:tc>
          <w:tcPr>
            <w:tcW w:w="0" w:type="auto"/>
          </w:tcPr>
          <w:p w:rsidR="00874F04" w:rsidRDefault="00803EB3">
            <w:pPr>
              <w:pStyle w:val="Compact"/>
              <w:jc w:val="right"/>
            </w:pPr>
            <w:r>
              <w:t>-25.1</w:t>
            </w:r>
          </w:p>
        </w:tc>
      </w:tr>
      <w:tr w:rsidR="00874F04">
        <w:tc>
          <w:tcPr>
            <w:tcW w:w="0" w:type="auto"/>
          </w:tcPr>
          <w:p w:rsidR="00874F04" w:rsidRDefault="00803EB3">
            <w:pPr>
              <w:pStyle w:val="Compact"/>
            </w:pPr>
            <w:r>
              <w:t>Metals</w:t>
            </w:r>
          </w:p>
        </w:tc>
        <w:tc>
          <w:tcPr>
            <w:tcW w:w="0" w:type="auto"/>
          </w:tcPr>
          <w:p w:rsidR="00874F04" w:rsidRDefault="00803EB3">
            <w:pPr>
              <w:pStyle w:val="Compact"/>
              <w:jc w:val="right"/>
            </w:pPr>
            <w:r>
              <w:t>18.6</w:t>
            </w:r>
          </w:p>
        </w:tc>
        <w:tc>
          <w:tcPr>
            <w:tcW w:w="0" w:type="auto"/>
          </w:tcPr>
          <w:p w:rsidR="00874F04" w:rsidRDefault="00803EB3">
            <w:pPr>
              <w:pStyle w:val="Compact"/>
              <w:jc w:val="right"/>
            </w:pPr>
            <w:r>
              <w:t>-7.2</w:t>
            </w:r>
          </w:p>
        </w:tc>
        <w:tc>
          <w:tcPr>
            <w:tcW w:w="0" w:type="auto"/>
          </w:tcPr>
          <w:p w:rsidR="00874F04" w:rsidRDefault="00803EB3">
            <w:pPr>
              <w:pStyle w:val="Compact"/>
              <w:jc w:val="right"/>
            </w:pPr>
            <w:r>
              <w:t>-25.8</w:t>
            </w:r>
          </w:p>
        </w:tc>
      </w:tr>
      <w:tr w:rsidR="00874F04">
        <w:tc>
          <w:tcPr>
            <w:tcW w:w="0" w:type="auto"/>
          </w:tcPr>
          <w:p w:rsidR="00874F04" w:rsidRDefault="00803EB3">
            <w:pPr>
              <w:pStyle w:val="Compact"/>
            </w:pPr>
            <w:r>
              <w:t>Oil</w:t>
            </w:r>
          </w:p>
        </w:tc>
        <w:tc>
          <w:tcPr>
            <w:tcW w:w="0" w:type="auto"/>
          </w:tcPr>
          <w:p w:rsidR="00874F04" w:rsidRDefault="00803EB3">
            <w:pPr>
              <w:pStyle w:val="Compact"/>
              <w:jc w:val="right"/>
            </w:pPr>
            <w:r>
              <w:t>22.4</w:t>
            </w:r>
          </w:p>
        </w:tc>
        <w:tc>
          <w:tcPr>
            <w:tcW w:w="0" w:type="auto"/>
          </w:tcPr>
          <w:p w:rsidR="00874F04" w:rsidRDefault="00803EB3">
            <w:pPr>
              <w:pStyle w:val="Compact"/>
              <w:jc w:val="right"/>
            </w:pPr>
            <w:r>
              <w:t>-8.4</w:t>
            </w:r>
          </w:p>
        </w:tc>
        <w:tc>
          <w:tcPr>
            <w:tcW w:w="0" w:type="auto"/>
          </w:tcPr>
          <w:p w:rsidR="00874F04" w:rsidRDefault="00803EB3">
            <w:pPr>
              <w:pStyle w:val="Compact"/>
              <w:jc w:val="right"/>
            </w:pPr>
            <w:r>
              <w:t>-30.8</w:t>
            </w:r>
          </w:p>
        </w:tc>
      </w:tr>
    </w:tbl>
    <w:p w:rsidR="00874F04" w:rsidRDefault="00803EB3">
      <w:pPr>
        <w:pStyle w:val="BodyText"/>
      </w:pPr>
      <w:r>
        <w:rPr>
          <w:b/>
        </w:rPr>
        <w:t>Note:</w:t>
      </w:r>
      <w:r>
        <w:t xml:space="preserve"> </w:t>
      </w:r>
      <w:r>
        <w:rPr>
          <w:vertAlign w:val="superscript"/>
        </w:rPr>
        <w:t>a</w:t>
      </w:r>
      <w:r>
        <w:t xml:space="preserve"> Source: Price indexes (2005=100) for each year, from WEO April 2017</w:t>
      </w:r>
    </w:p>
    <w:p w:rsidR="00874F04" w:rsidRPr="00386EF9" w:rsidRDefault="00803EB3">
      <w:pPr>
        <w:pStyle w:val="Heading5"/>
        <w:rPr>
          <w:lang w:val="es-ES"/>
        </w:rPr>
      </w:pPr>
      <w:bookmarkStart w:id="2180" w:name="page-break-1"/>
      <w:bookmarkEnd w:id="2180"/>
      <w:r w:rsidRPr="00386EF9">
        <w:rPr>
          <w:lang w:val="es-ES"/>
        </w:rPr>
        <w:lastRenderedPageBreak/>
        <w:t>Page break</w:t>
      </w:r>
    </w:p>
    <w:p w:rsidR="00874F04" w:rsidRPr="00386EF9" w:rsidRDefault="00803EB3">
      <w:pPr>
        <w:pStyle w:val="Heading4"/>
        <w:rPr>
          <w:lang w:val="es-ES"/>
        </w:rPr>
      </w:pPr>
      <w:bookmarkStart w:id="2181" w:name="formacion-de-capital"/>
      <w:bookmarkEnd w:id="2181"/>
      <w:r w:rsidRPr="00386EF9">
        <w:rPr>
          <w:lang w:val="es-ES"/>
        </w:rPr>
        <w:t>Formación de capital</w:t>
      </w:r>
    </w:p>
    <w:p w:rsidR="00874F04" w:rsidRPr="00386EF9" w:rsidRDefault="00803EB3">
      <w:pPr>
        <w:pStyle w:val="FirstParagraph"/>
        <w:rPr>
          <w:lang w:val="es-ES"/>
        </w:rPr>
      </w:pPr>
      <w:r w:rsidRPr="00386EF9">
        <w:rPr>
          <w:lang w:val="es-ES"/>
        </w:rPr>
        <w:t>La gran mayoría -- 13 de 18-- de los países de la región en nuestra muestra vieron una desaceleración de la inversión real (medida por el gasto real en formación de capital fijo) en este segundo período. De las cinco excepciones, sólo dos de ellas --Panamá y Bolivia-- mejoran de tasas de crecimiento que ya eran altas y sólo Nicaragua presenta un salto absoluto significativo, (de 5,5% en el primer período a 10,9% en el segundo).</w:t>
      </w:r>
    </w:p>
    <w:p w:rsidR="00874F04" w:rsidRPr="00386EF9" w:rsidRDefault="00803EB3">
      <w:pPr>
        <w:pStyle w:val="BodyText"/>
        <w:rPr>
          <w:lang w:val="es-ES"/>
        </w:rPr>
      </w:pPr>
      <w:r w:rsidRPr="00386EF9">
        <w:rPr>
          <w:lang w:val="es-ES"/>
        </w:rPr>
        <w:t xml:space="preserve">Dentro de la mayoría de los países donde la inversión se frena durante el segundo período, destacan las </w:t>
      </w:r>
      <w:proofErr w:type="spellStart"/>
      <w:r w:rsidRPr="00386EF9">
        <w:rPr>
          <w:lang w:val="es-ES"/>
        </w:rPr>
        <w:t>desaceleracioes</w:t>
      </w:r>
      <w:proofErr w:type="spellEnd"/>
      <w:r w:rsidRPr="00386EF9">
        <w:rPr>
          <w:lang w:val="es-ES"/>
        </w:rPr>
        <w:t xml:space="preserve"> de Argentina, Brasil, Chile y Perú. En el caso de estos dos últimos países, se trata de exportadores de metales, grupo de </w:t>
      </w:r>
      <w:proofErr w:type="spellStart"/>
      <w:r w:rsidRPr="00386EF9">
        <w:rPr>
          <w:lang w:val="es-ES"/>
        </w:rPr>
        <w:t>commodities</w:t>
      </w:r>
      <w:proofErr w:type="spellEnd"/>
      <w:r w:rsidRPr="00386EF9">
        <w:rPr>
          <w:lang w:val="es-ES"/>
        </w:rPr>
        <w:t xml:space="preserve"> que, como ya vimos, se caracterizó por una notoria caída en sus precios y son sectores de la economía que explican un buena parte de la inversión en dichos países.</w:t>
      </w:r>
    </w:p>
    <w:p w:rsidR="00874F04" w:rsidRDefault="00803EB3">
      <w:pPr>
        <w:pStyle w:val="TableCaption"/>
      </w:pPr>
      <w:r>
        <w:t>Growth Gross Fixed Cap formation, lac 18 (%)</w:t>
      </w:r>
    </w:p>
    <w:tbl>
      <w:tblPr>
        <w:tblW w:w="0" w:type="pct"/>
        <w:tblLook w:val="04A0"/>
      </w:tblPr>
      <w:tblGrid>
        <w:gridCol w:w="549"/>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NI</w:t>
            </w:r>
          </w:p>
        </w:tc>
        <w:tc>
          <w:tcPr>
            <w:tcW w:w="0" w:type="auto"/>
          </w:tcPr>
          <w:p w:rsidR="00874F04" w:rsidRDefault="00803EB3">
            <w:pPr>
              <w:pStyle w:val="Compact"/>
              <w:jc w:val="right"/>
            </w:pPr>
            <w:r>
              <w:t>5.5</w:t>
            </w:r>
          </w:p>
        </w:tc>
        <w:tc>
          <w:tcPr>
            <w:tcW w:w="0" w:type="auto"/>
          </w:tcPr>
          <w:p w:rsidR="00874F04" w:rsidRDefault="00803EB3">
            <w:pPr>
              <w:pStyle w:val="Compact"/>
              <w:jc w:val="right"/>
            </w:pPr>
            <w:r>
              <w:t>10.9</w:t>
            </w:r>
          </w:p>
        </w:tc>
        <w:tc>
          <w:tcPr>
            <w:tcW w:w="0" w:type="auto"/>
          </w:tcPr>
          <w:p w:rsidR="00874F04" w:rsidRDefault="00803EB3">
            <w:pPr>
              <w:pStyle w:val="Compact"/>
              <w:jc w:val="right"/>
            </w:pPr>
            <w:r>
              <w:t>5.4</w:t>
            </w:r>
          </w:p>
        </w:tc>
      </w:tr>
      <w:tr w:rsidR="00874F04">
        <w:tc>
          <w:tcPr>
            <w:tcW w:w="0" w:type="auto"/>
          </w:tcPr>
          <w:p w:rsidR="00874F04" w:rsidRDefault="00803EB3">
            <w:pPr>
              <w:pStyle w:val="Compact"/>
            </w:pPr>
            <w:r>
              <w:t>SV</w:t>
            </w:r>
          </w:p>
        </w:tc>
        <w:tc>
          <w:tcPr>
            <w:tcW w:w="0" w:type="auto"/>
          </w:tcPr>
          <w:p w:rsidR="00874F04" w:rsidRDefault="00803EB3">
            <w:pPr>
              <w:pStyle w:val="Compact"/>
              <w:jc w:val="right"/>
            </w:pPr>
            <w:r>
              <w:t>1.7</w:t>
            </w:r>
          </w:p>
        </w:tc>
        <w:tc>
          <w:tcPr>
            <w:tcW w:w="0" w:type="auto"/>
          </w:tcPr>
          <w:p w:rsidR="00874F04" w:rsidRDefault="00803EB3">
            <w:pPr>
              <w:pStyle w:val="Compact"/>
              <w:jc w:val="right"/>
            </w:pPr>
            <w:r>
              <w:t>3.6</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BO</w:t>
            </w:r>
          </w:p>
        </w:tc>
        <w:tc>
          <w:tcPr>
            <w:tcW w:w="0" w:type="auto"/>
          </w:tcPr>
          <w:p w:rsidR="00874F04" w:rsidRDefault="00803EB3">
            <w:pPr>
              <w:pStyle w:val="Compact"/>
              <w:jc w:val="right"/>
            </w:pPr>
            <w:r>
              <w:t>7.5</w:t>
            </w:r>
          </w:p>
        </w:tc>
        <w:tc>
          <w:tcPr>
            <w:tcW w:w="0" w:type="auto"/>
          </w:tcPr>
          <w:p w:rsidR="00874F04" w:rsidRDefault="00803EB3">
            <w:pPr>
              <w:pStyle w:val="Compact"/>
              <w:jc w:val="right"/>
            </w:pPr>
            <w:r>
              <w:t>8.5</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GT</w:t>
            </w:r>
          </w:p>
        </w:tc>
        <w:tc>
          <w:tcPr>
            <w:tcW w:w="0" w:type="auto"/>
          </w:tcPr>
          <w:p w:rsidR="00874F04" w:rsidRDefault="00803EB3">
            <w:pPr>
              <w:pStyle w:val="Compact"/>
              <w:jc w:val="right"/>
            </w:pPr>
            <w:r>
              <w:t>2.8</w:t>
            </w:r>
          </w:p>
        </w:tc>
        <w:tc>
          <w:tcPr>
            <w:tcW w:w="0" w:type="auto"/>
          </w:tcPr>
          <w:p w:rsidR="00874F04" w:rsidRDefault="00803EB3">
            <w:pPr>
              <w:pStyle w:val="Compact"/>
              <w:jc w:val="right"/>
            </w:pPr>
            <w:r>
              <w:t>3.7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PA</w:t>
            </w:r>
          </w:p>
        </w:tc>
        <w:tc>
          <w:tcPr>
            <w:tcW w:w="0" w:type="auto"/>
          </w:tcPr>
          <w:p w:rsidR="00874F04" w:rsidRDefault="00803EB3">
            <w:pPr>
              <w:pStyle w:val="Compact"/>
              <w:jc w:val="right"/>
            </w:pPr>
            <w:r>
              <w:t>14.3</w:t>
            </w:r>
          </w:p>
        </w:tc>
        <w:tc>
          <w:tcPr>
            <w:tcW w:w="0" w:type="auto"/>
          </w:tcPr>
          <w:p w:rsidR="00874F04" w:rsidRDefault="00803EB3">
            <w:pPr>
              <w:pStyle w:val="Compact"/>
              <w:jc w:val="right"/>
            </w:pPr>
            <w:r>
              <w:t>14.8</w:t>
            </w:r>
          </w:p>
        </w:tc>
        <w:tc>
          <w:tcPr>
            <w:tcW w:w="0" w:type="auto"/>
          </w:tcPr>
          <w:p w:rsidR="00874F04" w:rsidRDefault="00803EB3">
            <w:pPr>
              <w:pStyle w:val="Compact"/>
              <w:jc w:val="right"/>
            </w:pPr>
            <w:r>
              <w:t>0.5</w:t>
            </w:r>
          </w:p>
        </w:tc>
      </w:tr>
      <w:tr w:rsidR="00874F04">
        <w:tc>
          <w:tcPr>
            <w:tcW w:w="0" w:type="auto"/>
          </w:tcPr>
          <w:p w:rsidR="00874F04" w:rsidRDefault="00803EB3">
            <w:pPr>
              <w:pStyle w:val="Compact"/>
            </w:pPr>
            <w:r>
              <w:t>EC</w:t>
            </w:r>
          </w:p>
        </w:tc>
        <w:tc>
          <w:tcPr>
            <w:tcW w:w="0" w:type="auto"/>
          </w:tcPr>
          <w:p w:rsidR="00874F04" w:rsidRDefault="00803EB3">
            <w:pPr>
              <w:pStyle w:val="Compact"/>
              <w:jc w:val="right"/>
            </w:pPr>
            <w:r>
              <w:t>6.7</w:t>
            </w:r>
          </w:p>
        </w:tc>
        <w:tc>
          <w:tcPr>
            <w:tcW w:w="0" w:type="auto"/>
          </w:tcPr>
          <w:p w:rsidR="00874F04" w:rsidRDefault="00803EB3">
            <w:pPr>
              <w:pStyle w:val="Compact"/>
              <w:jc w:val="right"/>
            </w:pPr>
            <w:r>
              <w:t>5.3</w:t>
            </w:r>
          </w:p>
        </w:tc>
        <w:tc>
          <w:tcPr>
            <w:tcW w:w="0" w:type="auto"/>
          </w:tcPr>
          <w:p w:rsidR="00874F04" w:rsidRDefault="00803EB3">
            <w:pPr>
              <w:pStyle w:val="Compact"/>
              <w:jc w:val="right"/>
            </w:pPr>
            <w:r>
              <w:t>-1.4</w:t>
            </w:r>
          </w:p>
        </w:tc>
      </w:tr>
      <w:tr w:rsidR="00874F04">
        <w:tc>
          <w:tcPr>
            <w:tcW w:w="0" w:type="auto"/>
          </w:tcPr>
          <w:p w:rsidR="00874F04" w:rsidRDefault="00803EB3">
            <w:pPr>
              <w:pStyle w:val="Compact"/>
            </w:pPr>
            <w:r>
              <w:t>MX</w:t>
            </w:r>
          </w:p>
        </w:tc>
        <w:tc>
          <w:tcPr>
            <w:tcW w:w="0" w:type="auto"/>
          </w:tcPr>
          <w:p w:rsidR="00874F04" w:rsidRDefault="00803EB3">
            <w:pPr>
              <w:pStyle w:val="Compact"/>
              <w:jc w:val="right"/>
            </w:pPr>
            <w:r>
              <w:t>5.5</w:t>
            </w:r>
          </w:p>
        </w:tc>
        <w:tc>
          <w:tcPr>
            <w:tcW w:w="0" w:type="auto"/>
          </w:tcPr>
          <w:p w:rsidR="00874F04" w:rsidRDefault="00803EB3">
            <w:pPr>
              <w:pStyle w:val="Compact"/>
              <w:jc w:val="right"/>
            </w:pPr>
            <w:r>
              <w:t>2.9</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PY</w:t>
            </w:r>
          </w:p>
        </w:tc>
        <w:tc>
          <w:tcPr>
            <w:tcW w:w="0" w:type="auto"/>
          </w:tcPr>
          <w:p w:rsidR="00874F04" w:rsidRDefault="00803EB3">
            <w:pPr>
              <w:pStyle w:val="Compact"/>
              <w:jc w:val="right"/>
            </w:pPr>
            <w:r>
              <w:t>6.8</w:t>
            </w:r>
          </w:p>
        </w:tc>
        <w:tc>
          <w:tcPr>
            <w:tcW w:w="0" w:type="auto"/>
          </w:tcPr>
          <w:p w:rsidR="00874F04" w:rsidRDefault="00803EB3">
            <w:pPr>
              <w:pStyle w:val="Compact"/>
              <w:jc w:val="right"/>
            </w:pPr>
            <w:r>
              <w:t>4.1</w:t>
            </w:r>
          </w:p>
        </w:tc>
        <w:tc>
          <w:tcPr>
            <w:tcW w:w="0" w:type="auto"/>
          </w:tcPr>
          <w:p w:rsidR="00874F04" w:rsidRDefault="00803EB3">
            <w:pPr>
              <w:pStyle w:val="Compact"/>
              <w:jc w:val="right"/>
            </w:pPr>
            <w:r>
              <w:t>-2.6</w:t>
            </w:r>
          </w:p>
        </w:tc>
      </w:tr>
      <w:tr w:rsidR="00874F04">
        <w:tc>
          <w:tcPr>
            <w:tcW w:w="0" w:type="auto"/>
          </w:tcPr>
          <w:p w:rsidR="00874F04" w:rsidRDefault="00803EB3">
            <w:pPr>
              <w:pStyle w:val="Compact"/>
            </w:pPr>
            <w:r>
              <w:t>CR</w:t>
            </w:r>
          </w:p>
        </w:tc>
        <w:tc>
          <w:tcPr>
            <w:tcW w:w="0" w:type="auto"/>
          </w:tcPr>
          <w:p w:rsidR="00874F04" w:rsidRDefault="00803EB3">
            <w:pPr>
              <w:pStyle w:val="Compact"/>
              <w:jc w:val="right"/>
            </w:pPr>
            <w:r>
              <w:t>6.8</w:t>
            </w:r>
          </w:p>
        </w:tc>
        <w:tc>
          <w:tcPr>
            <w:tcW w:w="0" w:type="auto"/>
          </w:tcPr>
          <w:p w:rsidR="00874F04" w:rsidRDefault="00803EB3">
            <w:pPr>
              <w:pStyle w:val="Compact"/>
              <w:jc w:val="right"/>
            </w:pPr>
            <w:r>
              <w:t>3.9</w:t>
            </w:r>
          </w:p>
        </w:tc>
        <w:tc>
          <w:tcPr>
            <w:tcW w:w="0" w:type="auto"/>
          </w:tcPr>
          <w:p w:rsidR="00874F04" w:rsidRDefault="00803EB3">
            <w:pPr>
              <w:pStyle w:val="Compact"/>
              <w:jc w:val="right"/>
            </w:pPr>
            <w:r>
              <w:t>-3.0</w:t>
            </w:r>
          </w:p>
        </w:tc>
      </w:tr>
      <w:tr w:rsidR="00874F04">
        <w:tc>
          <w:tcPr>
            <w:tcW w:w="0" w:type="auto"/>
          </w:tcPr>
          <w:p w:rsidR="00874F04" w:rsidRDefault="00803EB3">
            <w:pPr>
              <w:pStyle w:val="Compact"/>
            </w:pPr>
            <w:r>
              <w:t>DO</w:t>
            </w:r>
          </w:p>
        </w:tc>
        <w:tc>
          <w:tcPr>
            <w:tcW w:w="0" w:type="auto"/>
          </w:tcPr>
          <w:p w:rsidR="00874F04" w:rsidRDefault="00803EB3">
            <w:pPr>
              <w:pStyle w:val="Compact"/>
              <w:jc w:val="right"/>
            </w:pPr>
            <w:r>
              <w:t>8.3</w:t>
            </w:r>
          </w:p>
        </w:tc>
        <w:tc>
          <w:tcPr>
            <w:tcW w:w="0" w:type="auto"/>
          </w:tcPr>
          <w:p w:rsidR="00874F04" w:rsidRDefault="00803EB3">
            <w:pPr>
              <w:pStyle w:val="Compact"/>
              <w:jc w:val="right"/>
            </w:pPr>
            <w:r>
              <w:t>5.0</w:t>
            </w:r>
          </w:p>
        </w:tc>
        <w:tc>
          <w:tcPr>
            <w:tcW w:w="0" w:type="auto"/>
          </w:tcPr>
          <w:p w:rsidR="00874F04" w:rsidRDefault="00803EB3">
            <w:pPr>
              <w:pStyle w:val="Compact"/>
              <w:jc w:val="right"/>
            </w:pPr>
            <w:r>
              <w:t>-3.3</w:t>
            </w:r>
          </w:p>
        </w:tc>
      </w:tr>
      <w:tr w:rsidR="00874F04">
        <w:tc>
          <w:tcPr>
            <w:tcW w:w="0" w:type="auto"/>
          </w:tcPr>
          <w:p w:rsidR="00874F04" w:rsidRDefault="00803EB3">
            <w:pPr>
              <w:pStyle w:val="Compact"/>
            </w:pPr>
            <w:r>
              <w:t>CO</w:t>
            </w:r>
          </w:p>
        </w:tc>
        <w:tc>
          <w:tcPr>
            <w:tcW w:w="0" w:type="auto"/>
          </w:tcPr>
          <w:p w:rsidR="00874F04" w:rsidRDefault="00803EB3">
            <w:pPr>
              <w:pStyle w:val="Compact"/>
              <w:jc w:val="right"/>
            </w:pPr>
            <w:r>
              <w:t>11.0</w:t>
            </w:r>
          </w:p>
        </w:tc>
        <w:tc>
          <w:tcPr>
            <w:tcW w:w="0" w:type="auto"/>
          </w:tcPr>
          <w:p w:rsidR="00874F04" w:rsidRDefault="00803EB3">
            <w:pPr>
              <w:pStyle w:val="Compact"/>
              <w:jc w:val="right"/>
            </w:pPr>
            <w:r>
              <w:t>7.0</w:t>
            </w:r>
          </w:p>
        </w:tc>
        <w:tc>
          <w:tcPr>
            <w:tcW w:w="0" w:type="auto"/>
          </w:tcPr>
          <w:p w:rsidR="00874F04" w:rsidRDefault="00803EB3">
            <w:pPr>
              <w:pStyle w:val="Compact"/>
              <w:jc w:val="right"/>
            </w:pPr>
            <w:r>
              <w:t>-4.0</w:t>
            </w:r>
          </w:p>
        </w:tc>
      </w:tr>
      <w:tr w:rsidR="00874F04">
        <w:tc>
          <w:tcPr>
            <w:tcW w:w="0" w:type="auto"/>
          </w:tcPr>
          <w:p w:rsidR="00874F04" w:rsidRDefault="00803EB3">
            <w:pPr>
              <w:pStyle w:val="Compact"/>
            </w:pPr>
            <w:r>
              <w:t>HN</w:t>
            </w:r>
          </w:p>
        </w:tc>
        <w:tc>
          <w:tcPr>
            <w:tcW w:w="0" w:type="auto"/>
          </w:tcPr>
          <w:p w:rsidR="00874F04" w:rsidRDefault="00803EB3">
            <w:pPr>
              <w:pStyle w:val="Compact"/>
              <w:jc w:val="right"/>
            </w:pPr>
            <w:r>
              <w:t>10.5</w:t>
            </w:r>
          </w:p>
        </w:tc>
        <w:tc>
          <w:tcPr>
            <w:tcW w:w="0" w:type="auto"/>
          </w:tcPr>
          <w:p w:rsidR="00874F04" w:rsidRDefault="00803EB3">
            <w:pPr>
              <w:pStyle w:val="Compact"/>
              <w:jc w:val="right"/>
            </w:pPr>
            <w:r>
              <w:t>4.8</w:t>
            </w:r>
          </w:p>
        </w:tc>
        <w:tc>
          <w:tcPr>
            <w:tcW w:w="0" w:type="auto"/>
          </w:tcPr>
          <w:p w:rsidR="00874F04" w:rsidRDefault="00803EB3">
            <w:pPr>
              <w:pStyle w:val="Compact"/>
              <w:jc w:val="right"/>
            </w:pPr>
            <w:r>
              <w:t>-5.8</w:t>
            </w:r>
          </w:p>
        </w:tc>
      </w:tr>
      <w:tr w:rsidR="00874F04">
        <w:tc>
          <w:tcPr>
            <w:tcW w:w="0" w:type="auto"/>
          </w:tcPr>
          <w:p w:rsidR="00874F04" w:rsidRDefault="00803EB3">
            <w:pPr>
              <w:pStyle w:val="Compact"/>
            </w:pPr>
            <w:r>
              <w:t>CL</w:t>
            </w:r>
          </w:p>
        </w:tc>
        <w:tc>
          <w:tcPr>
            <w:tcW w:w="0" w:type="auto"/>
          </w:tcPr>
          <w:p w:rsidR="00874F04" w:rsidRDefault="00803EB3">
            <w:pPr>
              <w:pStyle w:val="Compact"/>
              <w:jc w:val="right"/>
            </w:pPr>
            <w:r>
              <w:t>10.7</w:t>
            </w:r>
          </w:p>
        </w:tc>
        <w:tc>
          <w:tcPr>
            <w:tcW w:w="0" w:type="auto"/>
          </w:tcPr>
          <w:p w:rsidR="00874F04" w:rsidRDefault="00803EB3">
            <w:pPr>
              <w:pStyle w:val="Compact"/>
              <w:jc w:val="right"/>
            </w:pPr>
            <w:r>
              <w:t>3.6</w:t>
            </w:r>
          </w:p>
        </w:tc>
        <w:tc>
          <w:tcPr>
            <w:tcW w:w="0" w:type="auto"/>
          </w:tcPr>
          <w:p w:rsidR="00874F04" w:rsidRDefault="00803EB3">
            <w:pPr>
              <w:pStyle w:val="Compact"/>
              <w:jc w:val="right"/>
            </w:pPr>
            <w:r>
              <w:t>-7.1</w:t>
            </w:r>
          </w:p>
        </w:tc>
      </w:tr>
      <w:tr w:rsidR="00874F04">
        <w:tc>
          <w:tcPr>
            <w:tcW w:w="0" w:type="auto"/>
          </w:tcPr>
          <w:p w:rsidR="00874F04" w:rsidRDefault="00803EB3">
            <w:pPr>
              <w:pStyle w:val="Compact"/>
            </w:pPr>
            <w:r>
              <w:t>BR</w:t>
            </w:r>
          </w:p>
        </w:tc>
        <w:tc>
          <w:tcPr>
            <w:tcW w:w="0" w:type="auto"/>
          </w:tcPr>
          <w:p w:rsidR="00874F04" w:rsidRDefault="00803EB3">
            <w:pPr>
              <w:pStyle w:val="Compact"/>
              <w:jc w:val="right"/>
            </w:pPr>
            <w:r>
              <w:t>6.8</w:t>
            </w:r>
          </w:p>
        </w:tc>
        <w:tc>
          <w:tcPr>
            <w:tcW w:w="0" w:type="auto"/>
          </w:tcPr>
          <w:p w:rsidR="00874F04" w:rsidRDefault="00803EB3">
            <w:pPr>
              <w:pStyle w:val="Compact"/>
              <w:jc w:val="right"/>
            </w:pPr>
            <w:r>
              <w:t>-1.0</w:t>
            </w:r>
          </w:p>
        </w:tc>
        <w:tc>
          <w:tcPr>
            <w:tcW w:w="0" w:type="auto"/>
          </w:tcPr>
          <w:p w:rsidR="00874F04" w:rsidRDefault="00803EB3">
            <w:pPr>
              <w:pStyle w:val="Compact"/>
              <w:jc w:val="right"/>
            </w:pPr>
            <w:r>
              <w:t>-7.8</w:t>
            </w:r>
          </w:p>
        </w:tc>
      </w:tr>
      <w:tr w:rsidR="00874F04">
        <w:tc>
          <w:tcPr>
            <w:tcW w:w="0" w:type="auto"/>
          </w:tcPr>
          <w:p w:rsidR="00874F04" w:rsidRDefault="00803EB3">
            <w:pPr>
              <w:pStyle w:val="Compact"/>
            </w:pPr>
            <w:r>
              <w:t>PE</w:t>
            </w:r>
          </w:p>
        </w:tc>
        <w:tc>
          <w:tcPr>
            <w:tcW w:w="0" w:type="auto"/>
          </w:tcPr>
          <w:p w:rsidR="00874F04" w:rsidRDefault="00803EB3">
            <w:pPr>
              <w:pStyle w:val="Compact"/>
              <w:jc w:val="right"/>
            </w:pPr>
            <w:r>
              <w:t>14.2</w:t>
            </w:r>
          </w:p>
        </w:tc>
        <w:tc>
          <w:tcPr>
            <w:tcW w:w="0" w:type="auto"/>
          </w:tcPr>
          <w:p w:rsidR="00874F04" w:rsidRDefault="00803EB3">
            <w:pPr>
              <w:pStyle w:val="Compact"/>
              <w:jc w:val="right"/>
            </w:pPr>
            <w:r>
              <w:t>3.4</w:t>
            </w:r>
          </w:p>
        </w:tc>
        <w:tc>
          <w:tcPr>
            <w:tcW w:w="0" w:type="auto"/>
          </w:tcPr>
          <w:p w:rsidR="00874F04" w:rsidRDefault="00803EB3">
            <w:pPr>
              <w:pStyle w:val="Compact"/>
              <w:jc w:val="right"/>
            </w:pPr>
            <w:r>
              <w:t>-10.9</w:t>
            </w:r>
          </w:p>
        </w:tc>
      </w:tr>
      <w:tr w:rsidR="00874F04">
        <w:tc>
          <w:tcPr>
            <w:tcW w:w="0" w:type="auto"/>
          </w:tcPr>
          <w:p w:rsidR="00874F04" w:rsidRDefault="00803EB3">
            <w:pPr>
              <w:pStyle w:val="Compact"/>
            </w:pPr>
            <w:r>
              <w:t>UY</w:t>
            </w:r>
          </w:p>
        </w:tc>
        <w:tc>
          <w:tcPr>
            <w:tcW w:w="0" w:type="auto"/>
          </w:tcPr>
          <w:p w:rsidR="00874F04" w:rsidRDefault="00803EB3">
            <w:pPr>
              <w:pStyle w:val="Compact"/>
              <w:jc w:val="right"/>
            </w:pPr>
            <w:r>
              <w:t>15.8</w:t>
            </w:r>
          </w:p>
        </w:tc>
        <w:tc>
          <w:tcPr>
            <w:tcW w:w="0" w:type="auto"/>
          </w:tcPr>
          <w:p w:rsidR="00874F04" w:rsidRDefault="00803EB3">
            <w:pPr>
              <w:pStyle w:val="Compact"/>
              <w:jc w:val="right"/>
            </w:pPr>
            <w:r>
              <w:t>3.6</w:t>
            </w:r>
          </w:p>
        </w:tc>
        <w:tc>
          <w:tcPr>
            <w:tcW w:w="0" w:type="auto"/>
          </w:tcPr>
          <w:p w:rsidR="00874F04" w:rsidRDefault="00803EB3">
            <w:pPr>
              <w:pStyle w:val="Compact"/>
              <w:jc w:val="right"/>
            </w:pPr>
            <w:r>
              <w:t>-12.2</w:t>
            </w:r>
          </w:p>
        </w:tc>
      </w:tr>
      <w:tr w:rsidR="00874F04">
        <w:tc>
          <w:tcPr>
            <w:tcW w:w="0" w:type="auto"/>
          </w:tcPr>
          <w:p w:rsidR="00874F04" w:rsidRDefault="00803EB3">
            <w:pPr>
              <w:pStyle w:val="Compact"/>
            </w:pPr>
            <w:r>
              <w:t>AR</w:t>
            </w:r>
          </w:p>
        </w:tc>
        <w:tc>
          <w:tcPr>
            <w:tcW w:w="0" w:type="auto"/>
          </w:tcPr>
          <w:p w:rsidR="00874F04" w:rsidRDefault="00803EB3">
            <w:pPr>
              <w:pStyle w:val="Compact"/>
              <w:jc w:val="right"/>
            </w:pPr>
            <w:r>
              <w:t>15.2</w:t>
            </w:r>
          </w:p>
        </w:tc>
        <w:tc>
          <w:tcPr>
            <w:tcW w:w="0" w:type="auto"/>
          </w:tcPr>
          <w:p w:rsidR="00874F04" w:rsidRDefault="00803EB3">
            <w:pPr>
              <w:pStyle w:val="Compact"/>
              <w:jc w:val="right"/>
            </w:pPr>
            <w:r>
              <w:t>1.3</w:t>
            </w:r>
          </w:p>
        </w:tc>
        <w:tc>
          <w:tcPr>
            <w:tcW w:w="0" w:type="auto"/>
          </w:tcPr>
          <w:p w:rsidR="00874F04" w:rsidRDefault="00803EB3">
            <w:pPr>
              <w:pStyle w:val="Compact"/>
              <w:jc w:val="right"/>
            </w:pPr>
            <w:r>
              <w:t>-13.9</w:t>
            </w:r>
          </w:p>
        </w:tc>
      </w:tr>
      <w:tr w:rsidR="00874F04">
        <w:tc>
          <w:tcPr>
            <w:tcW w:w="0" w:type="auto"/>
          </w:tcPr>
          <w:p w:rsidR="00874F04" w:rsidRDefault="00803EB3">
            <w:pPr>
              <w:pStyle w:val="Compact"/>
            </w:pPr>
            <w:r>
              <w:t>VE</w:t>
            </w:r>
          </w:p>
        </w:tc>
        <w:tc>
          <w:tcPr>
            <w:tcW w:w="0" w:type="auto"/>
          </w:tcPr>
          <w:p w:rsidR="00874F04" w:rsidRDefault="00803EB3">
            <w:pPr>
              <w:pStyle w:val="Compact"/>
              <w:jc w:val="right"/>
            </w:pPr>
            <w:r>
              <w:t>22.9</w:t>
            </w:r>
          </w:p>
        </w:tc>
        <w:tc>
          <w:tcPr>
            <w:tcW w:w="0" w:type="auto"/>
          </w:tcPr>
          <w:p w:rsidR="00874F04" w:rsidRDefault="00803EB3">
            <w:pPr>
              <w:pStyle w:val="Compact"/>
              <w:jc w:val="right"/>
            </w:pPr>
            <w:r>
              <w:t>-0.6</w:t>
            </w:r>
          </w:p>
        </w:tc>
        <w:tc>
          <w:tcPr>
            <w:tcW w:w="0" w:type="auto"/>
          </w:tcPr>
          <w:p w:rsidR="00874F04" w:rsidRDefault="00803EB3">
            <w:pPr>
              <w:pStyle w:val="Compact"/>
              <w:jc w:val="right"/>
            </w:pPr>
            <w:r>
              <w:t>-23.5</w:t>
            </w:r>
          </w:p>
        </w:tc>
      </w:tr>
    </w:tbl>
    <w:p w:rsidR="00874F04" w:rsidRDefault="00803EB3">
      <w:pPr>
        <w:pStyle w:val="BodyText"/>
      </w:pPr>
      <w:r>
        <w:rPr>
          <w:b/>
        </w:rPr>
        <w:t>Note:</w:t>
      </w:r>
      <w:r>
        <w:t xml:space="preserve"> </w:t>
      </w:r>
      <w:r>
        <w:rPr>
          <w:vertAlign w:val="superscript"/>
        </w:rPr>
        <w:t>a</w:t>
      </w:r>
      <w:r>
        <w:t xml:space="preserve"> Source: WB</w:t>
      </w:r>
    </w:p>
    <w:p w:rsidR="00874F04" w:rsidDel="00270173" w:rsidRDefault="00803EB3">
      <w:pPr>
        <w:pStyle w:val="TableCaption"/>
        <w:rPr>
          <w:del w:id="2182" w:author="user" w:date="2017-05-10T11:06:00Z"/>
        </w:rPr>
      </w:pPr>
      <w:del w:id="2183" w:author="user" w:date="2017-05-10T11:06:00Z">
        <w:r w:rsidDel="00270173">
          <w:delText>Growth Gross Fixed Cap formation, other economies (%)</w:delText>
        </w:r>
      </w:del>
    </w:p>
    <w:tbl>
      <w:tblPr>
        <w:tblW w:w="0" w:type="pct"/>
        <w:tblLook w:val="04A0"/>
      </w:tblPr>
      <w:tblGrid>
        <w:gridCol w:w="521"/>
        <w:gridCol w:w="1359"/>
        <w:gridCol w:w="1359"/>
        <w:gridCol w:w="994"/>
      </w:tblGrid>
      <w:tr w:rsidR="00874F04" w:rsidDel="00270173">
        <w:trPr>
          <w:del w:id="2184" w:author="user" w:date="2017-05-10T11:06:00Z"/>
        </w:trPr>
        <w:tc>
          <w:tcPr>
            <w:tcW w:w="0" w:type="auto"/>
            <w:tcBorders>
              <w:bottom w:val="single" w:sz="0" w:space="0" w:color="auto"/>
            </w:tcBorders>
            <w:vAlign w:val="bottom"/>
          </w:tcPr>
          <w:p w:rsidR="00874F04" w:rsidDel="00270173" w:rsidRDefault="00874F04">
            <w:pPr>
              <w:pStyle w:val="Compact"/>
              <w:rPr>
                <w:del w:id="2185" w:author="user" w:date="2017-05-10T11:06:00Z"/>
              </w:rPr>
            </w:pPr>
          </w:p>
        </w:tc>
        <w:tc>
          <w:tcPr>
            <w:tcW w:w="0" w:type="auto"/>
            <w:tcBorders>
              <w:bottom w:val="single" w:sz="0" w:space="0" w:color="auto"/>
            </w:tcBorders>
            <w:vAlign w:val="bottom"/>
          </w:tcPr>
          <w:p w:rsidR="00874F04" w:rsidDel="00270173" w:rsidRDefault="00803EB3">
            <w:pPr>
              <w:pStyle w:val="Compact"/>
              <w:jc w:val="right"/>
              <w:rPr>
                <w:del w:id="2186" w:author="user" w:date="2017-05-10T11:06:00Z"/>
              </w:rPr>
            </w:pPr>
            <w:del w:id="2187" w:author="user" w:date="2017-05-10T11:06: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188" w:author="user" w:date="2017-05-10T11:06:00Z"/>
              </w:rPr>
            </w:pPr>
            <w:del w:id="2189" w:author="user" w:date="2017-05-10T11:06: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190" w:author="user" w:date="2017-05-10T11:06:00Z"/>
              </w:rPr>
            </w:pPr>
            <w:del w:id="2191" w:author="user" w:date="2017-05-10T11:06:00Z">
              <w:r w:rsidDel="00270173">
                <w:delText>Cambio</w:delText>
              </w:r>
            </w:del>
          </w:p>
        </w:tc>
      </w:tr>
      <w:tr w:rsidR="00874F04" w:rsidDel="00270173">
        <w:trPr>
          <w:del w:id="2192" w:author="user" w:date="2017-05-10T11:06:00Z"/>
        </w:trPr>
        <w:tc>
          <w:tcPr>
            <w:tcW w:w="0" w:type="auto"/>
          </w:tcPr>
          <w:p w:rsidR="00874F04" w:rsidDel="00270173" w:rsidRDefault="00803EB3">
            <w:pPr>
              <w:pStyle w:val="Compact"/>
              <w:rPr>
                <w:del w:id="2193" w:author="user" w:date="2017-05-10T11:06:00Z"/>
              </w:rPr>
            </w:pPr>
            <w:del w:id="2194" w:author="user" w:date="2017-05-10T11:06:00Z">
              <w:r w:rsidDel="00270173">
                <w:delText>JP</w:delText>
              </w:r>
            </w:del>
          </w:p>
        </w:tc>
        <w:tc>
          <w:tcPr>
            <w:tcW w:w="0" w:type="auto"/>
          </w:tcPr>
          <w:p w:rsidR="00874F04" w:rsidDel="00270173" w:rsidRDefault="00803EB3">
            <w:pPr>
              <w:pStyle w:val="Compact"/>
              <w:jc w:val="right"/>
              <w:rPr>
                <w:del w:id="2195" w:author="user" w:date="2017-05-10T11:06:00Z"/>
              </w:rPr>
            </w:pPr>
            <w:del w:id="2196" w:author="user" w:date="2017-05-10T11:06:00Z">
              <w:r w:rsidDel="00270173">
                <w:delText>-0.4</w:delText>
              </w:r>
            </w:del>
          </w:p>
        </w:tc>
        <w:tc>
          <w:tcPr>
            <w:tcW w:w="0" w:type="auto"/>
          </w:tcPr>
          <w:p w:rsidR="00874F04" w:rsidDel="00270173" w:rsidRDefault="00803EB3">
            <w:pPr>
              <w:pStyle w:val="Compact"/>
              <w:jc w:val="right"/>
              <w:rPr>
                <w:del w:id="2197" w:author="user" w:date="2017-05-10T11:06:00Z"/>
              </w:rPr>
            </w:pPr>
            <w:del w:id="2198" w:author="user" w:date="2017-05-10T11:06:00Z">
              <w:r w:rsidDel="00270173">
                <w:delText>2.2</w:delText>
              </w:r>
            </w:del>
          </w:p>
        </w:tc>
        <w:tc>
          <w:tcPr>
            <w:tcW w:w="0" w:type="auto"/>
          </w:tcPr>
          <w:p w:rsidR="00874F04" w:rsidDel="00270173" w:rsidRDefault="00803EB3">
            <w:pPr>
              <w:pStyle w:val="Compact"/>
              <w:jc w:val="right"/>
              <w:rPr>
                <w:del w:id="2199" w:author="user" w:date="2017-05-10T11:06:00Z"/>
              </w:rPr>
            </w:pPr>
            <w:del w:id="2200" w:author="user" w:date="2017-05-10T11:06:00Z">
              <w:r w:rsidDel="00270173">
                <w:delText>2.5</w:delText>
              </w:r>
            </w:del>
          </w:p>
        </w:tc>
      </w:tr>
      <w:tr w:rsidR="00874F04" w:rsidDel="00270173">
        <w:trPr>
          <w:del w:id="2201" w:author="user" w:date="2017-05-10T11:06:00Z"/>
        </w:trPr>
        <w:tc>
          <w:tcPr>
            <w:tcW w:w="0" w:type="auto"/>
          </w:tcPr>
          <w:p w:rsidR="00874F04" w:rsidDel="00270173" w:rsidRDefault="00803EB3">
            <w:pPr>
              <w:pStyle w:val="Compact"/>
              <w:rPr>
                <w:del w:id="2202" w:author="user" w:date="2017-05-10T11:06:00Z"/>
              </w:rPr>
            </w:pPr>
            <w:del w:id="2203" w:author="user" w:date="2017-05-10T11:06:00Z">
              <w:r w:rsidDel="00270173">
                <w:lastRenderedPageBreak/>
                <w:delText>US</w:delText>
              </w:r>
            </w:del>
          </w:p>
        </w:tc>
        <w:tc>
          <w:tcPr>
            <w:tcW w:w="0" w:type="auto"/>
          </w:tcPr>
          <w:p w:rsidR="00874F04" w:rsidDel="00270173" w:rsidRDefault="00803EB3">
            <w:pPr>
              <w:pStyle w:val="Compact"/>
              <w:jc w:val="right"/>
              <w:rPr>
                <w:del w:id="2204" w:author="user" w:date="2017-05-10T11:06:00Z"/>
              </w:rPr>
            </w:pPr>
            <w:del w:id="2205" w:author="user" w:date="2017-05-10T11:06:00Z">
              <w:r w:rsidDel="00270173">
                <w:delText>1.2</w:delText>
              </w:r>
            </w:del>
          </w:p>
        </w:tc>
        <w:tc>
          <w:tcPr>
            <w:tcW w:w="0" w:type="auto"/>
          </w:tcPr>
          <w:p w:rsidR="00874F04" w:rsidDel="00270173" w:rsidRDefault="00803EB3">
            <w:pPr>
              <w:pStyle w:val="Compact"/>
              <w:jc w:val="right"/>
              <w:rPr>
                <w:del w:id="2206" w:author="user" w:date="2017-05-10T11:06:00Z"/>
              </w:rPr>
            </w:pPr>
            <w:del w:id="2207" w:author="user" w:date="2017-05-10T11:06:00Z">
              <w:r w:rsidDel="00270173">
                <w:delText>3.5</w:delText>
              </w:r>
            </w:del>
          </w:p>
        </w:tc>
        <w:tc>
          <w:tcPr>
            <w:tcW w:w="0" w:type="auto"/>
          </w:tcPr>
          <w:p w:rsidR="00874F04" w:rsidDel="00270173" w:rsidRDefault="00803EB3">
            <w:pPr>
              <w:pStyle w:val="Compact"/>
              <w:jc w:val="right"/>
              <w:rPr>
                <w:del w:id="2208" w:author="user" w:date="2017-05-10T11:06:00Z"/>
              </w:rPr>
            </w:pPr>
            <w:del w:id="2209" w:author="user" w:date="2017-05-10T11:06:00Z">
              <w:r w:rsidDel="00270173">
                <w:delText>2.3</w:delText>
              </w:r>
            </w:del>
          </w:p>
        </w:tc>
      </w:tr>
      <w:tr w:rsidR="00874F04" w:rsidDel="00270173">
        <w:trPr>
          <w:del w:id="2210" w:author="user" w:date="2017-05-10T11:06:00Z"/>
        </w:trPr>
        <w:tc>
          <w:tcPr>
            <w:tcW w:w="0" w:type="auto"/>
          </w:tcPr>
          <w:p w:rsidR="00874F04" w:rsidDel="00270173" w:rsidRDefault="00803EB3">
            <w:pPr>
              <w:pStyle w:val="Compact"/>
              <w:rPr>
                <w:del w:id="2211" w:author="user" w:date="2017-05-10T11:06:00Z"/>
              </w:rPr>
            </w:pPr>
            <w:del w:id="2212" w:author="user" w:date="2017-05-10T11:06:00Z">
              <w:r w:rsidDel="00270173">
                <w:delText>GB</w:delText>
              </w:r>
            </w:del>
          </w:p>
        </w:tc>
        <w:tc>
          <w:tcPr>
            <w:tcW w:w="0" w:type="auto"/>
          </w:tcPr>
          <w:p w:rsidR="00874F04" w:rsidDel="00270173" w:rsidRDefault="00803EB3">
            <w:pPr>
              <w:pStyle w:val="Compact"/>
              <w:jc w:val="right"/>
              <w:rPr>
                <w:del w:id="2213" w:author="user" w:date="2017-05-10T11:06:00Z"/>
              </w:rPr>
            </w:pPr>
            <w:del w:id="2214" w:author="user" w:date="2017-05-10T11:06:00Z">
              <w:r w:rsidDel="00270173">
                <w:delText>1.4</w:delText>
              </w:r>
            </w:del>
          </w:p>
        </w:tc>
        <w:tc>
          <w:tcPr>
            <w:tcW w:w="0" w:type="auto"/>
          </w:tcPr>
          <w:p w:rsidR="00874F04" w:rsidDel="00270173" w:rsidRDefault="00803EB3">
            <w:pPr>
              <w:pStyle w:val="Compact"/>
              <w:jc w:val="right"/>
              <w:rPr>
                <w:del w:id="2215" w:author="user" w:date="2017-05-10T11:06:00Z"/>
              </w:rPr>
            </w:pPr>
            <w:del w:id="2216" w:author="user" w:date="2017-05-10T11:06:00Z">
              <w:r w:rsidDel="00270173">
                <w:delText>2.9</w:delText>
              </w:r>
            </w:del>
          </w:p>
        </w:tc>
        <w:tc>
          <w:tcPr>
            <w:tcW w:w="0" w:type="auto"/>
          </w:tcPr>
          <w:p w:rsidR="00874F04" w:rsidDel="00270173" w:rsidRDefault="00803EB3">
            <w:pPr>
              <w:pStyle w:val="Compact"/>
              <w:jc w:val="right"/>
              <w:rPr>
                <w:del w:id="2217" w:author="user" w:date="2017-05-10T11:06:00Z"/>
              </w:rPr>
            </w:pPr>
            <w:del w:id="2218" w:author="user" w:date="2017-05-10T11:06:00Z">
              <w:r w:rsidDel="00270173">
                <w:delText>1.5</w:delText>
              </w:r>
            </w:del>
          </w:p>
        </w:tc>
      </w:tr>
      <w:tr w:rsidR="00874F04" w:rsidDel="00270173">
        <w:trPr>
          <w:del w:id="2219" w:author="user" w:date="2017-05-10T11:06:00Z"/>
        </w:trPr>
        <w:tc>
          <w:tcPr>
            <w:tcW w:w="0" w:type="auto"/>
          </w:tcPr>
          <w:p w:rsidR="00874F04" w:rsidDel="00270173" w:rsidRDefault="00803EB3">
            <w:pPr>
              <w:pStyle w:val="Compact"/>
              <w:rPr>
                <w:del w:id="2220" w:author="user" w:date="2017-05-10T11:06:00Z"/>
              </w:rPr>
            </w:pPr>
            <w:del w:id="2221" w:author="user" w:date="2017-05-10T11:06:00Z">
              <w:r w:rsidDel="00270173">
                <w:delText>DE</w:delText>
              </w:r>
            </w:del>
          </w:p>
        </w:tc>
        <w:tc>
          <w:tcPr>
            <w:tcW w:w="0" w:type="auto"/>
          </w:tcPr>
          <w:p w:rsidR="00874F04" w:rsidDel="00270173" w:rsidRDefault="00803EB3">
            <w:pPr>
              <w:pStyle w:val="Compact"/>
              <w:jc w:val="right"/>
              <w:rPr>
                <w:del w:id="2222" w:author="user" w:date="2017-05-10T11:06:00Z"/>
              </w:rPr>
            </w:pPr>
            <w:del w:id="2223" w:author="user" w:date="2017-05-10T11:06:00Z">
              <w:r w:rsidDel="00270173">
                <w:delText>2.3</w:delText>
              </w:r>
            </w:del>
          </w:p>
        </w:tc>
        <w:tc>
          <w:tcPr>
            <w:tcW w:w="0" w:type="auto"/>
          </w:tcPr>
          <w:p w:rsidR="00874F04" w:rsidDel="00270173" w:rsidRDefault="00803EB3">
            <w:pPr>
              <w:pStyle w:val="Compact"/>
              <w:jc w:val="right"/>
              <w:rPr>
                <w:del w:id="2224" w:author="user" w:date="2017-05-10T11:06:00Z"/>
              </w:rPr>
            </w:pPr>
            <w:del w:id="2225" w:author="user" w:date="2017-05-10T11:06:00Z">
              <w:r w:rsidDel="00270173">
                <w:delText>1.7</w:delText>
              </w:r>
            </w:del>
          </w:p>
        </w:tc>
        <w:tc>
          <w:tcPr>
            <w:tcW w:w="0" w:type="auto"/>
          </w:tcPr>
          <w:p w:rsidR="00874F04" w:rsidDel="00270173" w:rsidRDefault="00803EB3">
            <w:pPr>
              <w:pStyle w:val="Compact"/>
              <w:jc w:val="right"/>
              <w:rPr>
                <w:del w:id="2226" w:author="user" w:date="2017-05-10T11:06:00Z"/>
              </w:rPr>
            </w:pPr>
            <w:del w:id="2227" w:author="user" w:date="2017-05-10T11:06:00Z">
              <w:r w:rsidDel="00270173">
                <w:delText>-0.6</w:delText>
              </w:r>
            </w:del>
          </w:p>
        </w:tc>
      </w:tr>
      <w:tr w:rsidR="00874F04" w:rsidDel="00270173">
        <w:trPr>
          <w:del w:id="2228" w:author="user" w:date="2017-05-10T11:06:00Z"/>
        </w:trPr>
        <w:tc>
          <w:tcPr>
            <w:tcW w:w="0" w:type="auto"/>
          </w:tcPr>
          <w:p w:rsidR="00874F04" w:rsidDel="00270173" w:rsidRDefault="00803EB3">
            <w:pPr>
              <w:pStyle w:val="Compact"/>
              <w:rPr>
                <w:del w:id="2229" w:author="user" w:date="2017-05-10T11:06:00Z"/>
              </w:rPr>
            </w:pPr>
            <w:del w:id="2230" w:author="user" w:date="2017-05-10T11:06:00Z">
              <w:r w:rsidDel="00270173">
                <w:delText>CN</w:delText>
              </w:r>
            </w:del>
          </w:p>
        </w:tc>
        <w:tc>
          <w:tcPr>
            <w:tcW w:w="0" w:type="auto"/>
          </w:tcPr>
          <w:p w:rsidR="00874F04" w:rsidDel="00270173" w:rsidRDefault="00803EB3">
            <w:pPr>
              <w:pStyle w:val="Compact"/>
              <w:jc w:val="right"/>
              <w:rPr>
                <w:del w:id="2231" w:author="user" w:date="2017-05-10T11:06:00Z"/>
              </w:rPr>
            </w:pPr>
            <w:del w:id="2232" w:author="user" w:date="2017-05-10T11:06:00Z">
              <w:r w:rsidDel="00270173">
                <w:delText>10.2</w:delText>
              </w:r>
            </w:del>
          </w:p>
        </w:tc>
        <w:tc>
          <w:tcPr>
            <w:tcW w:w="0" w:type="auto"/>
          </w:tcPr>
          <w:p w:rsidR="00874F04" w:rsidDel="00270173" w:rsidRDefault="00803EB3">
            <w:pPr>
              <w:pStyle w:val="Compact"/>
              <w:jc w:val="right"/>
              <w:rPr>
                <w:del w:id="2233" w:author="user" w:date="2017-05-10T11:06:00Z"/>
              </w:rPr>
            </w:pPr>
            <w:del w:id="2234" w:author="user" w:date="2017-05-10T11:06:00Z">
              <w:r w:rsidDel="00270173">
                <w:delText>6.8</w:delText>
              </w:r>
            </w:del>
          </w:p>
        </w:tc>
        <w:tc>
          <w:tcPr>
            <w:tcW w:w="0" w:type="auto"/>
          </w:tcPr>
          <w:p w:rsidR="00874F04" w:rsidDel="00270173" w:rsidRDefault="00803EB3">
            <w:pPr>
              <w:pStyle w:val="Compact"/>
              <w:jc w:val="right"/>
              <w:rPr>
                <w:del w:id="2235" w:author="user" w:date="2017-05-10T11:06:00Z"/>
              </w:rPr>
            </w:pPr>
            <w:del w:id="2236" w:author="user" w:date="2017-05-10T11:06:00Z">
              <w:r w:rsidDel="00270173">
                <w:delText>-3.4</w:delText>
              </w:r>
            </w:del>
          </w:p>
        </w:tc>
      </w:tr>
      <w:tr w:rsidR="00874F04" w:rsidDel="00270173">
        <w:trPr>
          <w:del w:id="2237" w:author="user" w:date="2017-05-10T11:06:00Z"/>
        </w:trPr>
        <w:tc>
          <w:tcPr>
            <w:tcW w:w="0" w:type="auto"/>
          </w:tcPr>
          <w:p w:rsidR="00874F04" w:rsidDel="00270173" w:rsidRDefault="00803EB3">
            <w:pPr>
              <w:pStyle w:val="Compact"/>
              <w:rPr>
                <w:del w:id="2238" w:author="user" w:date="2017-05-10T11:06:00Z"/>
              </w:rPr>
            </w:pPr>
            <w:del w:id="2239" w:author="user" w:date="2017-05-10T11:06:00Z">
              <w:r w:rsidDel="00270173">
                <w:delText>IN</w:delText>
              </w:r>
            </w:del>
          </w:p>
        </w:tc>
        <w:tc>
          <w:tcPr>
            <w:tcW w:w="0" w:type="auto"/>
          </w:tcPr>
          <w:p w:rsidR="00874F04" w:rsidDel="00270173" w:rsidRDefault="00803EB3">
            <w:pPr>
              <w:pStyle w:val="Compact"/>
              <w:jc w:val="right"/>
              <w:rPr>
                <w:del w:id="2240" w:author="user" w:date="2017-05-10T11:06:00Z"/>
              </w:rPr>
            </w:pPr>
            <w:del w:id="2241" w:author="user" w:date="2017-05-10T11:06:00Z">
              <w:r w:rsidDel="00270173">
                <w:delText>12.1</w:delText>
              </w:r>
            </w:del>
          </w:p>
        </w:tc>
        <w:tc>
          <w:tcPr>
            <w:tcW w:w="0" w:type="auto"/>
          </w:tcPr>
          <w:p w:rsidR="00874F04" w:rsidDel="00270173" w:rsidRDefault="00803EB3">
            <w:pPr>
              <w:pStyle w:val="Compact"/>
              <w:jc w:val="right"/>
              <w:rPr>
                <w:del w:id="2242" w:author="user" w:date="2017-05-10T11:06:00Z"/>
              </w:rPr>
            </w:pPr>
            <w:del w:id="2243" w:author="user" w:date="2017-05-10T11:06:00Z">
              <w:r w:rsidDel="00270173">
                <w:delText>4.8</w:delText>
              </w:r>
            </w:del>
          </w:p>
        </w:tc>
        <w:tc>
          <w:tcPr>
            <w:tcW w:w="0" w:type="auto"/>
          </w:tcPr>
          <w:p w:rsidR="00874F04" w:rsidDel="00270173" w:rsidRDefault="00803EB3">
            <w:pPr>
              <w:pStyle w:val="Compact"/>
              <w:jc w:val="right"/>
              <w:rPr>
                <w:del w:id="2244" w:author="user" w:date="2017-05-10T11:06:00Z"/>
              </w:rPr>
            </w:pPr>
            <w:del w:id="2245" w:author="user" w:date="2017-05-10T11:06:00Z">
              <w:r w:rsidDel="00270173">
                <w:delText>-7.4</w:delText>
              </w:r>
            </w:del>
          </w:p>
        </w:tc>
      </w:tr>
      <w:tr w:rsidR="00874F04" w:rsidDel="00270173">
        <w:trPr>
          <w:del w:id="2246" w:author="user" w:date="2017-05-10T11:06:00Z"/>
        </w:trPr>
        <w:tc>
          <w:tcPr>
            <w:tcW w:w="0" w:type="auto"/>
          </w:tcPr>
          <w:p w:rsidR="00874F04" w:rsidDel="00270173" w:rsidRDefault="00803EB3">
            <w:pPr>
              <w:pStyle w:val="Compact"/>
              <w:rPr>
                <w:del w:id="2247" w:author="user" w:date="2017-05-10T11:06:00Z"/>
              </w:rPr>
            </w:pPr>
            <w:del w:id="2248" w:author="user" w:date="2017-05-10T11:06:00Z">
              <w:r w:rsidDel="00270173">
                <w:delText>RU</w:delText>
              </w:r>
            </w:del>
          </w:p>
        </w:tc>
        <w:tc>
          <w:tcPr>
            <w:tcW w:w="0" w:type="auto"/>
          </w:tcPr>
          <w:p w:rsidR="00874F04" w:rsidDel="00270173" w:rsidRDefault="00803EB3">
            <w:pPr>
              <w:pStyle w:val="Compact"/>
              <w:jc w:val="right"/>
              <w:rPr>
                <w:del w:id="2249" w:author="user" w:date="2017-05-10T11:06:00Z"/>
              </w:rPr>
            </w:pPr>
            <w:del w:id="2250" w:author="user" w:date="2017-05-10T11:06:00Z">
              <w:r w:rsidDel="00270173">
                <w:delText>11.9</w:delText>
              </w:r>
            </w:del>
          </w:p>
        </w:tc>
        <w:tc>
          <w:tcPr>
            <w:tcW w:w="0" w:type="auto"/>
          </w:tcPr>
          <w:p w:rsidR="00874F04" w:rsidDel="00270173" w:rsidRDefault="00803EB3">
            <w:pPr>
              <w:pStyle w:val="Compact"/>
              <w:jc w:val="right"/>
              <w:rPr>
                <w:del w:id="2251" w:author="user" w:date="2017-05-10T11:06:00Z"/>
              </w:rPr>
            </w:pPr>
            <w:del w:id="2252" w:author="user" w:date="2017-05-10T11:06:00Z">
              <w:r w:rsidDel="00270173">
                <w:delText>0.8</w:delText>
              </w:r>
            </w:del>
          </w:p>
        </w:tc>
        <w:tc>
          <w:tcPr>
            <w:tcW w:w="0" w:type="auto"/>
          </w:tcPr>
          <w:p w:rsidR="00874F04" w:rsidDel="00270173" w:rsidRDefault="00803EB3">
            <w:pPr>
              <w:pStyle w:val="Compact"/>
              <w:jc w:val="right"/>
              <w:rPr>
                <w:del w:id="2253" w:author="user" w:date="2017-05-10T11:06:00Z"/>
              </w:rPr>
            </w:pPr>
            <w:del w:id="2254" w:author="user" w:date="2017-05-10T11:06:00Z">
              <w:r w:rsidDel="00270173">
                <w:delText>-11.2</w:delText>
              </w:r>
            </w:del>
          </w:p>
        </w:tc>
      </w:tr>
    </w:tbl>
    <w:p w:rsidR="00874F04" w:rsidDel="00270173" w:rsidRDefault="00803EB3">
      <w:pPr>
        <w:pStyle w:val="BodyText"/>
        <w:rPr>
          <w:del w:id="2255" w:author="user" w:date="2017-05-10T11:06:00Z"/>
        </w:rPr>
      </w:pPr>
      <w:del w:id="2256" w:author="user" w:date="2017-05-10T11:06:00Z">
        <w:r w:rsidDel="00270173">
          <w:rPr>
            <w:b/>
          </w:rPr>
          <w:delText>Note:</w:delText>
        </w:r>
        <w:r w:rsidDel="00270173">
          <w:delText xml:space="preserve"> </w:delText>
        </w:r>
        <w:r w:rsidDel="00270173">
          <w:rPr>
            <w:vertAlign w:val="superscript"/>
          </w:rPr>
          <w:delText>a</w:delText>
        </w:r>
        <w:r w:rsidDel="00270173">
          <w:delText xml:space="preserve"> Source: WB</w:delText>
        </w:r>
      </w:del>
    </w:p>
    <w:p w:rsidR="00874F04" w:rsidRPr="00AC5006" w:rsidRDefault="00803EB3">
      <w:pPr>
        <w:pStyle w:val="Heading5"/>
        <w:rPr>
          <w:lang w:val="es-CL"/>
          <w:rPrChange w:id="2257" w:author="user" w:date="2017-05-10T18:07:00Z">
            <w:rPr/>
          </w:rPrChange>
        </w:rPr>
      </w:pPr>
      <w:bookmarkStart w:id="2258" w:name="page-break-2"/>
      <w:bookmarkEnd w:id="2258"/>
      <w:r w:rsidRPr="00AC5006">
        <w:rPr>
          <w:lang w:val="es-CL"/>
          <w:rPrChange w:id="2259" w:author="user" w:date="2017-05-10T18:07:00Z">
            <w:rPr/>
          </w:rPrChange>
        </w:rPr>
        <w:lastRenderedPageBreak/>
        <w:t>Page break</w:t>
      </w:r>
    </w:p>
    <w:p w:rsidR="00874F04" w:rsidRPr="00AC5006" w:rsidRDefault="00803EB3">
      <w:pPr>
        <w:pStyle w:val="Heading4"/>
        <w:rPr>
          <w:lang w:val="es-CL"/>
          <w:rPrChange w:id="2260" w:author="user" w:date="2017-05-10T18:07:00Z">
            <w:rPr/>
          </w:rPrChange>
        </w:rPr>
      </w:pPr>
      <w:bookmarkStart w:id="2261" w:name="productivity"/>
      <w:bookmarkEnd w:id="2261"/>
      <w:proofErr w:type="spellStart"/>
      <w:r w:rsidRPr="00AC5006">
        <w:rPr>
          <w:lang w:val="es-CL"/>
          <w:rPrChange w:id="2262" w:author="user" w:date="2017-05-10T18:07:00Z">
            <w:rPr/>
          </w:rPrChange>
        </w:rPr>
        <w:t>Productivity</w:t>
      </w:r>
      <w:proofErr w:type="spellEnd"/>
    </w:p>
    <w:p w:rsidR="00874F04" w:rsidRPr="00386EF9" w:rsidRDefault="00803EB3">
      <w:pPr>
        <w:pStyle w:val="FirstParagraph"/>
        <w:rPr>
          <w:lang w:val="es-ES"/>
        </w:rPr>
      </w:pPr>
      <w:r w:rsidRPr="00386EF9">
        <w:rPr>
          <w:lang w:val="es-ES"/>
        </w:rPr>
        <w:t xml:space="preserve">Mirando a la región, el caso de la productividad del trabajo es un tanto distinto a las variables que hemos descrito hasta aquí. Comparte, por un lado, el de hecho de </w:t>
      </w:r>
      <w:proofErr w:type="spellStart"/>
      <w:r w:rsidRPr="00386EF9">
        <w:rPr>
          <w:lang w:val="es-ES"/>
        </w:rPr>
        <w:t>emperar</w:t>
      </w:r>
      <w:proofErr w:type="spellEnd"/>
      <w:r w:rsidRPr="00386EF9">
        <w:rPr>
          <w:lang w:val="es-ES"/>
        </w:rPr>
        <w:t xml:space="preserve"> en el período post crisis pero a diferencia de las otras, las tasas de </w:t>
      </w:r>
      <w:proofErr w:type="spellStart"/>
      <w:r w:rsidRPr="00386EF9">
        <w:rPr>
          <w:lang w:val="es-ES"/>
        </w:rPr>
        <w:t>crecimeinto</w:t>
      </w:r>
      <w:proofErr w:type="spellEnd"/>
      <w:r w:rsidRPr="00386EF9">
        <w:rPr>
          <w:lang w:val="es-ES"/>
        </w:rPr>
        <w:t xml:space="preserve"> son modestas en </w:t>
      </w:r>
      <w:r w:rsidRPr="00386EF9">
        <w:rPr>
          <w:i/>
          <w:lang w:val="es-ES"/>
        </w:rPr>
        <w:t>ambos</w:t>
      </w:r>
      <w:r w:rsidRPr="00386EF9">
        <w:rPr>
          <w:lang w:val="es-ES"/>
        </w:rPr>
        <w:t xml:space="preserve"> períodos. No hubo un boom de productividad del trabajo junto con el boom de producción, inversión y exportación.</w:t>
      </w:r>
    </w:p>
    <w:p w:rsidR="00874F04" w:rsidRPr="00386EF9" w:rsidRDefault="00803EB3">
      <w:pPr>
        <w:pStyle w:val="BodyText"/>
        <w:rPr>
          <w:lang w:val="es-ES"/>
        </w:rPr>
      </w:pPr>
      <w:r w:rsidRPr="00386EF9">
        <w:rPr>
          <w:lang w:val="es-ES"/>
        </w:rPr>
        <w:t xml:space="preserve">Aquellos </w:t>
      </w:r>
      <w:proofErr w:type="spellStart"/>
      <w:r w:rsidRPr="00386EF9">
        <w:rPr>
          <w:lang w:val="es-ES"/>
        </w:rPr>
        <w:t>paises</w:t>
      </w:r>
      <w:proofErr w:type="spellEnd"/>
      <w:r w:rsidRPr="00386EF9">
        <w:rPr>
          <w:lang w:val="es-ES"/>
        </w:rPr>
        <w:t xml:space="preserve"> que lograron acelerar un poco su productividad laboral en el segundo </w:t>
      </w:r>
      <w:proofErr w:type="spellStart"/>
      <w:r w:rsidRPr="00386EF9">
        <w:rPr>
          <w:lang w:val="es-ES"/>
        </w:rPr>
        <w:t>perìodo</w:t>
      </w:r>
      <w:proofErr w:type="spellEnd"/>
      <w:r w:rsidRPr="00386EF9">
        <w:rPr>
          <w:lang w:val="es-ES"/>
        </w:rPr>
        <w:t xml:space="preserve"> son Bolivia, Ecuador, </w:t>
      </w:r>
      <w:proofErr w:type="spellStart"/>
      <w:r w:rsidRPr="00386EF9">
        <w:rPr>
          <w:lang w:val="es-ES"/>
        </w:rPr>
        <w:t>Nicargua</w:t>
      </w:r>
      <w:proofErr w:type="spellEnd"/>
      <w:r w:rsidRPr="00386EF9">
        <w:rPr>
          <w:lang w:val="es-ES"/>
        </w:rPr>
        <w:t>, Panamá, Paraguay y Uruguay</w:t>
      </w:r>
    </w:p>
    <w:p w:rsidR="00874F04" w:rsidRPr="00386EF9" w:rsidRDefault="00803EB3">
      <w:pPr>
        <w:pStyle w:val="BodyText"/>
        <w:rPr>
          <w:lang w:val="es-ES"/>
        </w:rPr>
      </w:pPr>
      <w:r w:rsidRPr="00386EF9">
        <w:rPr>
          <w:lang w:val="es-ES"/>
        </w:rP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w:t>
      </w:r>
      <w:proofErr w:type="spellStart"/>
      <w:r w:rsidRPr="00386EF9">
        <w:rPr>
          <w:lang w:val="es-ES"/>
        </w:rPr>
        <w:t>distinciòn</w:t>
      </w:r>
      <w:proofErr w:type="spellEnd"/>
      <w:r w:rsidRPr="00386EF9">
        <w:rPr>
          <w:lang w:val="es-ES"/>
        </w:rPr>
        <w:t xml:space="preserve"> son </w:t>
      </w:r>
      <w:proofErr w:type="spellStart"/>
      <w:r w:rsidRPr="00386EF9">
        <w:rPr>
          <w:lang w:val="es-ES"/>
        </w:rPr>
        <w:t>Perù</w:t>
      </w:r>
      <w:proofErr w:type="spellEnd"/>
      <w:r w:rsidRPr="00386EF9">
        <w:rPr>
          <w:lang w:val="es-ES"/>
        </w:rPr>
        <w:t xml:space="preserve"> y Colombia, que revierten una modesta </w:t>
      </w:r>
      <w:proofErr w:type="spellStart"/>
      <w:r w:rsidRPr="00386EF9">
        <w:rPr>
          <w:lang w:val="es-ES"/>
        </w:rPr>
        <w:t>caídad</w:t>
      </w:r>
      <w:proofErr w:type="spellEnd"/>
      <w:r w:rsidRPr="00386EF9">
        <w:rPr>
          <w:lang w:val="es-ES"/>
        </w:rPr>
        <w:t xml:space="preserve"> (Colombia) o un modesto aumento (</w:t>
      </w:r>
      <w:proofErr w:type="spellStart"/>
      <w:r w:rsidRPr="00386EF9">
        <w:rPr>
          <w:lang w:val="es-ES"/>
        </w:rPr>
        <w:t>Perù</w:t>
      </w:r>
      <w:proofErr w:type="spellEnd"/>
      <w:r w:rsidRPr="00386EF9">
        <w:rPr>
          <w:lang w:val="es-ES"/>
        </w:rPr>
        <w:t xml:space="preserve">) si se mide su </w:t>
      </w:r>
      <w:proofErr w:type="spellStart"/>
      <w:r w:rsidRPr="00386EF9">
        <w:rPr>
          <w:lang w:val="es-ES"/>
        </w:rPr>
        <w:t>producciòn</w:t>
      </w:r>
      <w:proofErr w:type="spellEnd"/>
      <w:r w:rsidRPr="00386EF9">
        <w:rPr>
          <w:lang w:val="es-ES"/>
        </w:rPr>
        <w:t xml:space="preserve"> usando precios PPP.</w:t>
      </w:r>
    </w:p>
    <w:p w:rsidR="00874F04" w:rsidRPr="00386EF9" w:rsidRDefault="00803EB3">
      <w:pPr>
        <w:pStyle w:val="BodyText"/>
        <w:rPr>
          <w:lang w:val="es-ES"/>
        </w:rPr>
      </w:pPr>
      <w:r w:rsidRPr="00386EF9">
        <w:rPr>
          <w:lang w:val="es-ES"/>
        </w:rPr>
        <w:t xml:space="preserve">Estos números están </w:t>
      </w:r>
      <w:proofErr w:type="gramStart"/>
      <w:r w:rsidRPr="00386EF9">
        <w:rPr>
          <w:lang w:val="es-ES"/>
        </w:rPr>
        <w:t>basado</w:t>
      </w:r>
      <w:proofErr w:type="gramEnd"/>
      <w:r w:rsidRPr="00386EF9">
        <w:rPr>
          <w:lang w:val="es-ES"/>
        </w:rPr>
        <w:t xml:space="preserve"> en el producto promedio por </w:t>
      </w:r>
      <w:r w:rsidRPr="00386EF9">
        <w:rPr>
          <w:i/>
          <w:lang w:val="es-ES"/>
        </w:rPr>
        <w:t>persona empleada</w:t>
      </w:r>
      <w:r w:rsidRPr="00386EF9">
        <w:rPr>
          <w:lang w:val="es-ES"/>
        </w:rPr>
        <w:t xml:space="preserve">. Sólo tenemos datos comparables de producto por </w:t>
      </w:r>
      <w:r w:rsidRPr="00386EF9">
        <w:rPr>
          <w:i/>
          <w:lang w:val="es-ES"/>
        </w:rPr>
        <w:t>hora trabajada</w:t>
      </w:r>
      <w:r w:rsidRPr="00386EF9">
        <w:rPr>
          <w:lang w:val="es-ES"/>
        </w:rPr>
        <w:t xml:space="preserve"> en el caso de los dos países de LAC que son miembros de la OECD (México y Chile) y en ambos casos, la desaceleración de la </w:t>
      </w:r>
      <w:proofErr w:type="spellStart"/>
      <w:r w:rsidRPr="00386EF9">
        <w:rPr>
          <w:lang w:val="es-ES"/>
        </w:rPr>
        <w:t>prductividad</w:t>
      </w:r>
      <w:proofErr w:type="spellEnd"/>
      <w:r w:rsidRPr="00386EF9">
        <w:rPr>
          <w:lang w:val="es-ES"/>
        </w:rPr>
        <w:t xml:space="preserve"> del trabajo se hace más pronunciada, cuando medimos las horas trabajadas en vez de simplemente la cantidad de personas empleadas.</w:t>
      </w:r>
    </w:p>
    <w:p w:rsidR="00874F04" w:rsidRPr="00386EF9" w:rsidRDefault="00803EB3">
      <w:pPr>
        <w:pStyle w:val="BodyText"/>
        <w:rPr>
          <w:lang w:val="es-ES"/>
        </w:rPr>
      </w:pPr>
      <w:r w:rsidRPr="00386EF9">
        <w:rPr>
          <w:lang w:val="es-ES"/>
        </w:rPr>
        <w:t xml:space="preserve">También es cierto, que la </w:t>
      </w:r>
      <w:proofErr w:type="spellStart"/>
      <w:r w:rsidRPr="00386EF9">
        <w:rPr>
          <w:lang w:val="es-ES"/>
        </w:rPr>
        <w:t>producividad</w:t>
      </w:r>
      <w:proofErr w:type="spellEnd"/>
      <w:r w:rsidRPr="00386EF9">
        <w:rPr>
          <w:lang w:val="es-ES"/>
        </w:rPr>
        <w:t xml:space="preserve"> o se estancó o se ralentizó en la mayoría de las economías más avanzadas o más importantes (China, USA, Alemania, UK) y donde a excepción de China, la </w:t>
      </w:r>
      <w:proofErr w:type="spellStart"/>
      <w:r w:rsidRPr="00386EF9">
        <w:rPr>
          <w:lang w:val="es-ES"/>
        </w:rPr>
        <w:t>desaceleracion</w:t>
      </w:r>
      <w:proofErr w:type="spellEnd"/>
      <w:r w:rsidRPr="00386EF9">
        <w:rPr>
          <w:lang w:val="es-ES"/>
        </w:rPr>
        <w:t xml:space="preserve"> de la productividad es un poco mayor si se mide en producto por hora trabajada.</w:t>
      </w:r>
    </w:p>
    <w:p w:rsidR="00874F04" w:rsidRDefault="00803EB3">
      <w:pPr>
        <w:pStyle w:val="TableCaption"/>
      </w:pPr>
      <w:r>
        <w:t>Growth of labor productivity (GDP per employed)</w:t>
      </w:r>
    </w:p>
    <w:tbl>
      <w:tblPr>
        <w:tblW w:w="0" w:type="pct"/>
        <w:tblLook w:val="04A0"/>
      </w:tblPr>
      <w:tblGrid>
        <w:gridCol w:w="728"/>
        <w:gridCol w:w="1359"/>
        <w:gridCol w:w="1359"/>
        <w:gridCol w:w="994"/>
      </w:tblGrid>
      <w:tr w:rsidR="00874F04">
        <w:tc>
          <w:tcPr>
            <w:tcW w:w="0" w:type="auto"/>
            <w:tcBorders>
              <w:bottom w:val="single" w:sz="0" w:space="0" w:color="auto"/>
            </w:tcBorders>
            <w:vAlign w:val="bottom"/>
          </w:tcPr>
          <w:p w:rsidR="00874F04" w:rsidRDefault="00874F04">
            <w:pPr>
              <w:pStyle w:val="Compact"/>
            </w:pPr>
          </w:p>
        </w:tc>
        <w:tc>
          <w:tcPr>
            <w:tcW w:w="0" w:type="auto"/>
            <w:tcBorders>
              <w:bottom w:val="single" w:sz="0" w:space="0" w:color="auto"/>
            </w:tcBorders>
            <w:vAlign w:val="bottom"/>
          </w:tcPr>
          <w:p w:rsidR="00874F04" w:rsidRDefault="00803EB3">
            <w:pPr>
              <w:pStyle w:val="Compact"/>
              <w:jc w:val="right"/>
            </w:pPr>
            <w:r>
              <w:t>2003-2008</w:t>
            </w:r>
          </w:p>
        </w:tc>
        <w:tc>
          <w:tcPr>
            <w:tcW w:w="0" w:type="auto"/>
            <w:tcBorders>
              <w:bottom w:val="single" w:sz="0" w:space="0" w:color="auto"/>
            </w:tcBorders>
            <w:vAlign w:val="bottom"/>
          </w:tcPr>
          <w:p w:rsidR="00874F04" w:rsidRDefault="00803EB3">
            <w:pPr>
              <w:pStyle w:val="Compact"/>
              <w:jc w:val="right"/>
            </w:pPr>
            <w:r>
              <w:t>2010-2015</w:t>
            </w:r>
          </w:p>
        </w:tc>
        <w:tc>
          <w:tcPr>
            <w:tcW w:w="0" w:type="auto"/>
            <w:tcBorders>
              <w:bottom w:val="single" w:sz="0" w:space="0" w:color="auto"/>
            </w:tcBorders>
            <w:vAlign w:val="bottom"/>
          </w:tcPr>
          <w:p w:rsidR="00874F04" w:rsidRDefault="00803EB3">
            <w:pPr>
              <w:pStyle w:val="Compact"/>
              <w:jc w:val="right"/>
            </w:pPr>
            <w:r>
              <w:t>Cambio</w:t>
            </w:r>
          </w:p>
        </w:tc>
      </w:tr>
      <w:tr w:rsidR="00874F04">
        <w:tc>
          <w:tcPr>
            <w:tcW w:w="0" w:type="auto"/>
          </w:tcPr>
          <w:p w:rsidR="00874F04" w:rsidRDefault="00803EB3">
            <w:pPr>
              <w:pStyle w:val="Compact"/>
            </w:pPr>
            <w:r>
              <w:t>BOL</w:t>
            </w:r>
          </w:p>
        </w:tc>
        <w:tc>
          <w:tcPr>
            <w:tcW w:w="0" w:type="auto"/>
          </w:tcPr>
          <w:p w:rsidR="00874F04" w:rsidRDefault="00803EB3">
            <w:pPr>
              <w:pStyle w:val="Compact"/>
              <w:jc w:val="right"/>
            </w:pPr>
            <w:r>
              <w:t>1.2</w:t>
            </w:r>
          </w:p>
        </w:tc>
        <w:tc>
          <w:tcPr>
            <w:tcW w:w="0" w:type="auto"/>
          </w:tcPr>
          <w:p w:rsidR="00874F04" w:rsidRDefault="00803EB3">
            <w:pPr>
              <w:pStyle w:val="Compact"/>
              <w:jc w:val="right"/>
            </w:pPr>
            <w:r>
              <w:t>2.4</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PRY</w:t>
            </w:r>
          </w:p>
        </w:tc>
        <w:tc>
          <w:tcPr>
            <w:tcW w:w="0" w:type="auto"/>
          </w:tcPr>
          <w:p w:rsidR="00874F04" w:rsidRDefault="00803EB3">
            <w:pPr>
              <w:pStyle w:val="Compact"/>
              <w:jc w:val="right"/>
            </w:pPr>
            <w:r>
              <w:t>0.9</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r>
      <w:tr w:rsidR="00874F04">
        <w:tc>
          <w:tcPr>
            <w:tcW w:w="0" w:type="auto"/>
          </w:tcPr>
          <w:p w:rsidR="00874F04" w:rsidRDefault="00803EB3">
            <w:pPr>
              <w:pStyle w:val="Compact"/>
            </w:pPr>
            <w:r>
              <w:t>PAN</w:t>
            </w:r>
          </w:p>
        </w:tc>
        <w:tc>
          <w:tcPr>
            <w:tcW w:w="0" w:type="auto"/>
          </w:tcPr>
          <w:p w:rsidR="00874F04" w:rsidRDefault="00803EB3">
            <w:pPr>
              <w:pStyle w:val="Compact"/>
              <w:jc w:val="right"/>
            </w:pPr>
            <w:r>
              <w:t>3.4</w:t>
            </w:r>
          </w:p>
        </w:tc>
        <w:tc>
          <w:tcPr>
            <w:tcW w:w="0" w:type="auto"/>
          </w:tcPr>
          <w:p w:rsidR="00874F04" w:rsidRDefault="00803EB3">
            <w:pPr>
              <w:pStyle w:val="Compact"/>
              <w:jc w:val="right"/>
            </w:pPr>
            <w:r>
              <w:t>4.5</w:t>
            </w:r>
          </w:p>
        </w:tc>
        <w:tc>
          <w:tcPr>
            <w:tcW w:w="0" w:type="auto"/>
          </w:tcPr>
          <w:p w:rsidR="00874F04" w:rsidRDefault="00803EB3">
            <w:pPr>
              <w:pStyle w:val="Compact"/>
              <w:jc w:val="right"/>
            </w:pPr>
            <w:r>
              <w:t>1.1</w:t>
            </w:r>
          </w:p>
        </w:tc>
      </w:tr>
      <w:tr w:rsidR="00874F04">
        <w:tc>
          <w:tcPr>
            <w:tcW w:w="0" w:type="auto"/>
          </w:tcPr>
          <w:p w:rsidR="00874F04" w:rsidRDefault="00803EB3">
            <w:pPr>
              <w:pStyle w:val="Compact"/>
            </w:pPr>
            <w:r>
              <w:t>NIC</w:t>
            </w:r>
          </w:p>
        </w:tc>
        <w:tc>
          <w:tcPr>
            <w:tcW w:w="0" w:type="auto"/>
          </w:tcPr>
          <w:p w:rsidR="00874F04" w:rsidRDefault="00803EB3">
            <w:pPr>
              <w:pStyle w:val="Compact"/>
              <w:jc w:val="right"/>
            </w:pPr>
            <w:r>
              <w:t>1.2</w:t>
            </w:r>
          </w:p>
        </w:tc>
        <w:tc>
          <w:tcPr>
            <w:tcW w:w="0" w:type="auto"/>
          </w:tcPr>
          <w:p w:rsidR="00874F04" w:rsidRDefault="00803EB3">
            <w:pPr>
              <w:pStyle w:val="Compact"/>
              <w:jc w:val="right"/>
            </w:pPr>
            <w:r>
              <w:t>1.6</w:t>
            </w:r>
          </w:p>
        </w:tc>
        <w:tc>
          <w:tcPr>
            <w:tcW w:w="0" w:type="auto"/>
          </w:tcPr>
          <w:p w:rsidR="00874F04" w:rsidRDefault="00803EB3">
            <w:pPr>
              <w:pStyle w:val="Compact"/>
              <w:jc w:val="right"/>
            </w:pPr>
            <w:r>
              <w:t>0.4</w:t>
            </w:r>
          </w:p>
        </w:tc>
      </w:tr>
      <w:tr w:rsidR="00874F04">
        <w:tc>
          <w:tcPr>
            <w:tcW w:w="0" w:type="auto"/>
          </w:tcPr>
          <w:p w:rsidR="00874F04" w:rsidRDefault="00803EB3">
            <w:pPr>
              <w:pStyle w:val="Compact"/>
            </w:pPr>
            <w:r>
              <w:t>COL</w:t>
            </w:r>
          </w:p>
        </w:tc>
        <w:tc>
          <w:tcPr>
            <w:tcW w:w="0" w:type="auto"/>
          </w:tcPr>
          <w:p w:rsidR="00874F04" w:rsidRDefault="00803EB3">
            <w:pPr>
              <w:pStyle w:val="Compact"/>
              <w:jc w:val="right"/>
            </w:pPr>
            <w:r>
              <w:t>1.5</w:t>
            </w:r>
          </w:p>
        </w:tc>
        <w:tc>
          <w:tcPr>
            <w:tcW w:w="0" w:type="auto"/>
          </w:tcPr>
          <w:p w:rsidR="00874F04" w:rsidRDefault="00803EB3">
            <w:pPr>
              <w:pStyle w:val="Compact"/>
              <w:jc w:val="right"/>
            </w:pPr>
            <w:r>
              <w:t>1.8</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MEX</w:t>
            </w:r>
          </w:p>
        </w:tc>
        <w:tc>
          <w:tcPr>
            <w:tcW w:w="0" w:type="auto"/>
          </w:tcPr>
          <w:p w:rsidR="00874F04" w:rsidRDefault="00803EB3">
            <w:pPr>
              <w:pStyle w:val="Compact"/>
              <w:jc w:val="right"/>
            </w:pPr>
            <w:r>
              <w:t>0.7</w:t>
            </w:r>
          </w:p>
        </w:tc>
        <w:tc>
          <w:tcPr>
            <w:tcW w:w="0" w:type="auto"/>
          </w:tcPr>
          <w:p w:rsidR="00874F04" w:rsidRDefault="00803EB3">
            <w:pPr>
              <w:pStyle w:val="Compact"/>
              <w:jc w:val="right"/>
            </w:pPr>
            <w:r>
              <w:t>1.0</w:t>
            </w:r>
          </w:p>
        </w:tc>
        <w:tc>
          <w:tcPr>
            <w:tcW w:w="0" w:type="auto"/>
          </w:tcPr>
          <w:p w:rsidR="00874F04" w:rsidRDefault="00803EB3">
            <w:pPr>
              <w:pStyle w:val="Compact"/>
              <w:jc w:val="right"/>
            </w:pPr>
            <w:r>
              <w:t>0.3</w:t>
            </w:r>
          </w:p>
        </w:tc>
      </w:tr>
      <w:tr w:rsidR="00874F04">
        <w:tc>
          <w:tcPr>
            <w:tcW w:w="0" w:type="auto"/>
          </w:tcPr>
          <w:p w:rsidR="00874F04" w:rsidRDefault="00803EB3">
            <w:pPr>
              <w:pStyle w:val="Compact"/>
            </w:pPr>
            <w:r>
              <w:t>URY</w:t>
            </w:r>
          </w:p>
        </w:tc>
        <w:tc>
          <w:tcPr>
            <w:tcW w:w="0" w:type="auto"/>
          </w:tcPr>
          <w:p w:rsidR="00874F04" w:rsidRDefault="00803EB3">
            <w:pPr>
              <w:pStyle w:val="Compact"/>
              <w:jc w:val="right"/>
            </w:pPr>
            <w:r>
              <w:t>2.5</w:t>
            </w:r>
          </w:p>
        </w:tc>
        <w:tc>
          <w:tcPr>
            <w:tcW w:w="0" w:type="auto"/>
          </w:tcPr>
          <w:p w:rsidR="00874F04" w:rsidRDefault="00803EB3">
            <w:pPr>
              <w:pStyle w:val="Compact"/>
              <w:jc w:val="right"/>
            </w:pPr>
            <w:r>
              <w:t>2.5</w:t>
            </w:r>
          </w:p>
        </w:tc>
        <w:tc>
          <w:tcPr>
            <w:tcW w:w="0" w:type="auto"/>
          </w:tcPr>
          <w:p w:rsidR="00874F04" w:rsidRDefault="00803EB3">
            <w:pPr>
              <w:pStyle w:val="Compact"/>
              <w:jc w:val="right"/>
            </w:pPr>
            <w:r>
              <w:t>0.0</w:t>
            </w:r>
          </w:p>
        </w:tc>
      </w:tr>
      <w:tr w:rsidR="00874F04">
        <w:tc>
          <w:tcPr>
            <w:tcW w:w="0" w:type="auto"/>
          </w:tcPr>
          <w:p w:rsidR="00874F04" w:rsidRDefault="00803EB3">
            <w:pPr>
              <w:pStyle w:val="Compact"/>
            </w:pPr>
            <w:r>
              <w:t>ECU</w:t>
            </w:r>
          </w:p>
        </w:tc>
        <w:tc>
          <w:tcPr>
            <w:tcW w:w="0" w:type="auto"/>
          </w:tcPr>
          <w:p w:rsidR="00874F04" w:rsidRDefault="00803EB3">
            <w:pPr>
              <w:pStyle w:val="Compact"/>
              <w:jc w:val="right"/>
            </w:pPr>
            <w:r>
              <w:t>2.1</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r>
      <w:tr w:rsidR="00874F04">
        <w:tc>
          <w:tcPr>
            <w:tcW w:w="0" w:type="auto"/>
          </w:tcPr>
          <w:p w:rsidR="00874F04" w:rsidRDefault="00803EB3">
            <w:pPr>
              <w:pStyle w:val="Compact"/>
            </w:pPr>
            <w:r>
              <w:t>CHL</w:t>
            </w:r>
          </w:p>
        </w:tc>
        <w:tc>
          <w:tcPr>
            <w:tcW w:w="0" w:type="auto"/>
          </w:tcPr>
          <w:p w:rsidR="00874F04" w:rsidRDefault="00803EB3">
            <w:pPr>
              <w:pStyle w:val="Compact"/>
              <w:jc w:val="right"/>
            </w:pPr>
            <w:r>
              <w:t>2.0</w:t>
            </w:r>
          </w:p>
        </w:tc>
        <w:tc>
          <w:tcPr>
            <w:tcW w:w="0" w:type="auto"/>
          </w:tcPr>
          <w:p w:rsidR="00874F04" w:rsidRDefault="00803EB3">
            <w:pPr>
              <w:pStyle w:val="Compact"/>
              <w:jc w:val="right"/>
            </w:pPr>
            <w:r>
              <w:t>1.2</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ARG</w:t>
            </w:r>
          </w:p>
        </w:tc>
        <w:tc>
          <w:tcPr>
            <w:tcW w:w="0" w:type="auto"/>
          </w:tcPr>
          <w:p w:rsidR="00874F04" w:rsidRDefault="00803EB3">
            <w:pPr>
              <w:pStyle w:val="Compact"/>
              <w:jc w:val="right"/>
            </w:pPr>
            <w:r>
              <w:t>2.7</w:t>
            </w:r>
          </w:p>
        </w:tc>
        <w:tc>
          <w:tcPr>
            <w:tcW w:w="0" w:type="auto"/>
          </w:tcPr>
          <w:p w:rsidR="00874F04" w:rsidRDefault="00803EB3">
            <w:pPr>
              <w:pStyle w:val="Compact"/>
              <w:jc w:val="right"/>
            </w:pPr>
            <w:r>
              <w:t>1.8</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BRA</w:t>
            </w:r>
          </w:p>
        </w:tc>
        <w:tc>
          <w:tcPr>
            <w:tcW w:w="0" w:type="auto"/>
          </w:tcPr>
          <w:p w:rsidR="00874F04" w:rsidRDefault="00803EB3">
            <w:pPr>
              <w:pStyle w:val="Compact"/>
              <w:jc w:val="right"/>
            </w:pPr>
            <w:r>
              <w:t>1.6</w:t>
            </w:r>
          </w:p>
        </w:tc>
        <w:tc>
          <w:tcPr>
            <w:tcW w:w="0" w:type="auto"/>
          </w:tcPr>
          <w:p w:rsidR="00874F04" w:rsidRDefault="00803EB3">
            <w:pPr>
              <w:pStyle w:val="Compact"/>
              <w:jc w:val="right"/>
            </w:pPr>
            <w:r>
              <w:t>0.7</w:t>
            </w:r>
          </w:p>
        </w:tc>
        <w:tc>
          <w:tcPr>
            <w:tcW w:w="0" w:type="auto"/>
          </w:tcPr>
          <w:p w:rsidR="00874F04" w:rsidRDefault="00803EB3">
            <w:pPr>
              <w:pStyle w:val="Compact"/>
              <w:jc w:val="right"/>
            </w:pPr>
            <w:r>
              <w:t>-0.9</w:t>
            </w:r>
          </w:p>
        </w:tc>
      </w:tr>
      <w:tr w:rsidR="00874F04">
        <w:tc>
          <w:tcPr>
            <w:tcW w:w="0" w:type="auto"/>
          </w:tcPr>
          <w:p w:rsidR="00874F04" w:rsidRDefault="00803EB3">
            <w:pPr>
              <w:pStyle w:val="Compact"/>
            </w:pPr>
            <w:r>
              <w:t>DOM</w:t>
            </w:r>
          </w:p>
        </w:tc>
        <w:tc>
          <w:tcPr>
            <w:tcW w:w="0" w:type="auto"/>
          </w:tcPr>
          <w:p w:rsidR="00874F04" w:rsidRDefault="00803EB3">
            <w:pPr>
              <w:pStyle w:val="Compact"/>
              <w:jc w:val="right"/>
            </w:pPr>
            <w:r>
              <w:t>2.5</w:t>
            </w:r>
          </w:p>
        </w:tc>
        <w:tc>
          <w:tcPr>
            <w:tcW w:w="0" w:type="auto"/>
          </w:tcPr>
          <w:p w:rsidR="00874F04" w:rsidRDefault="00803EB3">
            <w:pPr>
              <w:pStyle w:val="Compact"/>
              <w:jc w:val="right"/>
            </w:pPr>
            <w:r>
              <w:t>1.2</w:t>
            </w:r>
          </w:p>
        </w:tc>
        <w:tc>
          <w:tcPr>
            <w:tcW w:w="0" w:type="auto"/>
          </w:tcPr>
          <w:p w:rsidR="00874F04" w:rsidRDefault="00803EB3">
            <w:pPr>
              <w:pStyle w:val="Compact"/>
              <w:jc w:val="right"/>
            </w:pPr>
            <w:r>
              <w:t>-1.3</w:t>
            </w:r>
          </w:p>
        </w:tc>
      </w:tr>
      <w:tr w:rsidR="00874F04">
        <w:tc>
          <w:tcPr>
            <w:tcW w:w="0" w:type="auto"/>
          </w:tcPr>
          <w:p w:rsidR="00874F04" w:rsidRDefault="00803EB3">
            <w:pPr>
              <w:pStyle w:val="Compact"/>
            </w:pPr>
            <w:r>
              <w:lastRenderedPageBreak/>
              <w:t>PER</w:t>
            </w:r>
          </w:p>
        </w:tc>
        <w:tc>
          <w:tcPr>
            <w:tcW w:w="0" w:type="auto"/>
          </w:tcPr>
          <w:p w:rsidR="00874F04" w:rsidRDefault="00803EB3">
            <w:pPr>
              <w:pStyle w:val="Compact"/>
              <w:jc w:val="right"/>
            </w:pPr>
            <w:r>
              <w:t>3.8</w:t>
            </w:r>
          </w:p>
        </w:tc>
        <w:tc>
          <w:tcPr>
            <w:tcW w:w="0" w:type="auto"/>
          </w:tcPr>
          <w:p w:rsidR="00874F04" w:rsidRDefault="00803EB3">
            <w:pPr>
              <w:pStyle w:val="Compact"/>
              <w:jc w:val="right"/>
            </w:pPr>
            <w:r>
              <w:t>2.3</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SLV</w:t>
            </w:r>
          </w:p>
        </w:tc>
        <w:tc>
          <w:tcPr>
            <w:tcW w:w="0" w:type="auto"/>
          </w:tcPr>
          <w:p w:rsidR="00874F04" w:rsidRDefault="00803EB3">
            <w:pPr>
              <w:pStyle w:val="Compact"/>
              <w:jc w:val="right"/>
            </w:pPr>
            <w:r>
              <w:t>1.4</w:t>
            </w:r>
          </w:p>
        </w:tc>
        <w:tc>
          <w:tcPr>
            <w:tcW w:w="0" w:type="auto"/>
          </w:tcPr>
          <w:p w:rsidR="00874F04" w:rsidRDefault="00803EB3">
            <w:pPr>
              <w:pStyle w:val="Compact"/>
              <w:jc w:val="right"/>
            </w:pPr>
            <w:r>
              <w:t>-0.1</w:t>
            </w:r>
          </w:p>
        </w:tc>
        <w:tc>
          <w:tcPr>
            <w:tcW w:w="0" w:type="auto"/>
          </w:tcPr>
          <w:p w:rsidR="00874F04" w:rsidRDefault="00803EB3">
            <w:pPr>
              <w:pStyle w:val="Compact"/>
              <w:jc w:val="right"/>
            </w:pPr>
            <w:r>
              <w:t>-1.5</w:t>
            </w:r>
          </w:p>
        </w:tc>
      </w:tr>
      <w:tr w:rsidR="00874F04">
        <w:tc>
          <w:tcPr>
            <w:tcW w:w="0" w:type="auto"/>
          </w:tcPr>
          <w:p w:rsidR="00874F04" w:rsidRDefault="00803EB3">
            <w:pPr>
              <w:pStyle w:val="Compact"/>
            </w:pPr>
            <w:r>
              <w:t>CRI</w:t>
            </w:r>
          </w:p>
        </w:tc>
        <w:tc>
          <w:tcPr>
            <w:tcW w:w="0" w:type="auto"/>
          </w:tcPr>
          <w:p w:rsidR="00874F04" w:rsidRDefault="00803EB3">
            <w:pPr>
              <w:pStyle w:val="Compact"/>
              <w:jc w:val="right"/>
            </w:pPr>
            <w:r>
              <w:t>1.9</w:t>
            </w:r>
          </w:p>
        </w:tc>
        <w:tc>
          <w:tcPr>
            <w:tcW w:w="0" w:type="auto"/>
          </w:tcPr>
          <w:p w:rsidR="00874F04" w:rsidRDefault="00803EB3">
            <w:pPr>
              <w:pStyle w:val="Compact"/>
              <w:jc w:val="right"/>
            </w:pPr>
            <w:r>
              <w:t>0.4</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GTM</w:t>
            </w:r>
          </w:p>
        </w:tc>
        <w:tc>
          <w:tcPr>
            <w:tcW w:w="0" w:type="auto"/>
          </w:tcPr>
          <w:p w:rsidR="00874F04" w:rsidRDefault="00803EB3">
            <w:pPr>
              <w:pStyle w:val="Compact"/>
              <w:jc w:val="right"/>
            </w:pPr>
            <w:r>
              <w:t>1.8</w:t>
            </w:r>
          </w:p>
        </w:tc>
        <w:tc>
          <w:tcPr>
            <w:tcW w:w="0" w:type="auto"/>
          </w:tcPr>
          <w:p w:rsidR="00874F04" w:rsidRDefault="00803EB3">
            <w:pPr>
              <w:pStyle w:val="Compact"/>
              <w:jc w:val="right"/>
            </w:pPr>
            <w:r>
              <w:t>0.1</w:t>
            </w:r>
          </w:p>
        </w:tc>
        <w:tc>
          <w:tcPr>
            <w:tcW w:w="0" w:type="auto"/>
          </w:tcPr>
          <w:p w:rsidR="00874F04" w:rsidRDefault="00803EB3">
            <w:pPr>
              <w:pStyle w:val="Compact"/>
              <w:jc w:val="right"/>
            </w:pPr>
            <w:r>
              <w:t>-1.6</w:t>
            </w:r>
          </w:p>
        </w:tc>
      </w:tr>
      <w:tr w:rsidR="00874F04">
        <w:tc>
          <w:tcPr>
            <w:tcW w:w="0" w:type="auto"/>
          </w:tcPr>
          <w:p w:rsidR="00874F04" w:rsidRDefault="00803EB3">
            <w:pPr>
              <w:pStyle w:val="Compact"/>
            </w:pPr>
            <w:r>
              <w:t>HND</w:t>
            </w:r>
          </w:p>
        </w:tc>
        <w:tc>
          <w:tcPr>
            <w:tcW w:w="0" w:type="auto"/>
          </w:tcPr>
          <w:p w:rsidR="00874F04" w:rsidRDefault="00803EB3">
            <w:pPr>
              <w:pStyle w:val="Compact"/>
              <w:jc w:val="right"/>
            </w:pPr>
            <w:r>
              <w:t>2.0</w:t>
            </w:r>
          </w:p>
        </w:tc>
        <w:tc>
          <w:tcPr>
            <w:tcW w:w="0" w:type="auto"/>
          </w:tcPr>
          <w:p w:rsidR="00874F04" w:rsidRDefault="00803EB3">
            <w:pPr>
              <w:pStyle w:val="Compact"/>
              <w:jc w:val="right"/>
            </w:pPr>
            <w:r>
              <w:t>-0.1</w:t>
            </w:r>
          </w:p>
        </w:tc>
        <w:tc>
          <w:tcPr>
            <w:tcW w:w="0" w:type="auto"/>
          </w:tcPr>
          <w:p w:rsidR="00874F04" w:rsidRDefault="00803EB3">
            <w:pPr>
              <w:pStyle w:val="Compact"/>
              <w:jc w:val="right"/>
            </w:pPr>
            <w:r>
              <w:t>-2.1</w:t>
            </w:r>
          </w:p>
        </w:tc>
      </w:tr>
      <w:tr w:rsidR="00874F04">
        <w:tc>
          <w:tcPr>
            <w:tcW w:w="0" w:type="auto"/>
          </w:tcPr>
          <w:p w:rsidR="00874F04" w:rsidRDefault="00803EB3">
            <w:pPr>
              <w:pStyle w:val="Compact"/>
            </w:pPr>
            <w:r>
              <w:t>VEN</w:t>
            </w:r>
          </w:p>
        </w:tc>
        <w:tc>
          <w:tcPr>
            <w:tcW w:w="0" w:type="auto"/>
          </w:tcPr>
          <w:p w:rsidR="00874F04" w:rsidRDefault="00803EB3">
            <w:pPr>
              <w:pStyle w:val="Compact"/>
              <w:jc w:val="right"/>
            </w:pPr>
            <w:r>
              <w:t>3.7</w:t>
            </w:r>
          </w:p>
        </w:tc>
        <w:tc>
          <w:tcPr>
            <w:tcW w:w="0" w:type="auto"/>
          </w:tcPr>
          <w:p w:rsidR="00874F04" w:rsidRDefault="00803EB3">
            <w:pPr>
              <w:pStyle w:val="Compact"/>
              <w:jc w:val="right"/>
            </w:pPr>
            <w:r>
              <w:t>-0.7</w:t>
            </w:r>
          </w:p>
        </w:tc>
        <w:tc>
          <w:tcPr>
            <w:tcW w:w="0" w:type="auto"/>
          </w:tcPr>
          <w:p w:rsidR="00874F04" w:rsidRDefault="00803EB3">
            <w:pPr>
              <w:pStyle w:val="Compact"/>
              <w:jc w:val="right"/>
            </w:pPr>
            <w:r>
              <w:t>-4.4</w:t>
            </w:r>
          </w:p>
        </w:tc>
      </w:tr>
    </w:tbl>
    <w:p w:rsidR="00874F04" w:rsidRDefault="00803EB3">
      <w:pPr>
        <w:pStyle w:val="BodyText"/>
      </w:pPr>
      <w:r>
        <w:rPr>
          <w:b/>
        </w:rPr>
        <w:t>Note:</w:t>
      </w:r>
      <w:r>
        <w:t xml:space="preserve"> </w:t>
      </w:r>
      <w:r>
        <w:rPr>
          <w:vertAlign w:val="superscript"/>
        </w:rPr>
        <w:t>a</w:t>
      </w:r>
      <w:r>
        <w:t xml:space="preserve"> Source: PWT 9.0</w:t>
      </w:r>
    </w:p>
    <w:p w:rsidR="00874F04" w:rsidDel="00270173" w:rsidRDefault="00803EB3">
      <w:pPr>
        <w:pStyle w:val="TableCaption"/>
        <w:rPr>
          <w:del w:id="2263" w:author="user" w:date="2017-05-10T11:07:00Z"/>
        </w:rPr>
      </w:pPr>
      <w:del w:id="2264" w:author="user" w:date="2017-05-10T11:07:00Z">
        <w:r w:rsidDel="00270173">
          <w:delText>Growth of labor productivity (GDP per employed)</w:delText>
        </w:r>
      </w:del>
    </w:p>
    <w:tbl>
      <w:tblPr>
        <w:tblW w:w="0" w:type="pct"/>
        <w:tblLook w:val="04A0"/>
      </w:tblPr>
      <w:tblGrid>
        <w:gridCol w:w="680"/>
        <w:gridCol w:w="1359"/>
        <w:gridCol w:w="1359"/>
        <w:gridCol w:w="994"/>
      </w:tblGrid>
      <w:tr w:rsidR="00874F04" w:rsidDel="00270173">
        <w:trPr>
          <w:del w:id="2265" w:author="user" w:date="2017-05-10T11:07:00Z"/>
        </w:trPr>
        <w:tc>
          <w:tcPr>
            <w:tcW w:w="0" w:type="auto"/>
            <w:tcBorders>
              <w:bottom w:val="single" w:sz="0" w:space="0" w:color="auto"/>
            </w:tcBorders>
            <w:vAlign w:val="bottom"/>
          </w:tcPr>
          <w:p w:rsidR="00874F04" w:rsidDel="00270173" w:rsidRDefault="00874F04">
            <w:pPr>
              <w:pStyle w:val="Compact"/>
              <w:rPr>
                <w:del w:id="2266"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267" w:author="user" w:date="2017-05-10T11:07:00Z"/>
              </w:rPr>
            </w:pPr>
            <w:del w:id="2268"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269" w:author="user" w:date="2017-05-10T11:07:00Z"/>
              </w:rPr>
            </w:pPr>
            <w:del w:id="2270"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271" w:author="user" w:date="2017-05-10T11:07:00Z"/>
              </w:rPr>
            </w:pPr>
            <w:del w:id="2272" w:author="user" w:date="2017-05-10T11:07:00Z">
              <w:r w:rsidDel="00270173">
                <w:delText>Cambio</w:delText>
              </w:r>
            </w:del>
          </w:p>
        </w:tc>
      </w:tr>
      <w:tr w:rsidR="00874F04" w:rsidDel="00270173">
        <w:trPr>
          <w:del w:id="2273" w:author="user" w:date="2017-05-10T11:07:00Z"/>
        </w:trPr>
        <w:tc>
          <w:tcPr>
            <w:tcW w:w="0" w:type="auto"/>
          </w:tcPr>
          <w:p w:rsidR="00874F04" w:rsidDel="00270173" w:rsidRDefault="00803EB3">
            <w:pPr>
              <w:pStyle w:val="Compact"/>
              <w:rPr>
                <w:del w:id="2274" w:author="user" w:date="2017-05-10T11:07:00Z"/>
              </w:rPr>
            </w:pPr>
            <w:del w:id="2275" w:author="user" w:date="2017-05-10T11:07:00Z">
              <w:r w:rsidDel="00270173">
                <w:delText>GBR</w:delText>
              </w:r>
            </w:del>
          </w:p>
        </w:tc>
        <w:tc>
          <w:tcPr>
            <w:tcW w:w="0" w:type="auto"/>
          </w:tcPr>
          <w:p w:rsidR="00874F04" w:rsidDel="00270173" w:rsidRDefault="00803EB3">
            <w:pPr>
              <w:pStyle w:val="Compact"/>
              <w:jc w:val="right"/>
              <w:rPr>
                <w:del w:id="2276" w:author="user" w:date="2017-05-10T11:07:00Z"/>
              </w:rPr>
            </w:pPr>
            <w:del w:id="2277" w:author="user" w:date="2017-05-10T11:07:00Z">
              <w:r w:rsidDel="00270173">
                <w:delText>0.8</w:delText>
              </w:r>
            </w:del>
          </w:p>
        </w:tc>
        <w:tc>
          <w:tcPr>
            <w:tcW w:w="0" w:type="auto"/>
          </w:tcPr>
          <w:p w:rsidR="00874F04" w:rsidDel="00270173" w:rsidRDefault="00803EB3">
            <w:pPr>
              <w:pStyle w:val="Compact"/>
              <w:jc w:val="right"/>
              <w:rPr>
                <w:del w:id="2278" w:author="user" w:date="2017-05-10T11:07:00Z"/>
              </w:rPr>
            </w:pPr>
            <w:del w:id="2279" w:author="user" w:date="2017-05-10T11:07:00Z">
              <w:r w:rsidDel="00270173">
                <w:delText>0.6</w:delText>
              </w:r>
            </w:del>
          </w:p>
        </w:tc>
        <w:tc>
          <w:tcPr>
            <w:tcW w:w="0" w:type="auto"/>
          </w:tcPr>
          <w:p w:rsidR="00874F04" w:rsidDel="00270173" w:rsidRDefault="00803EB3">
            <w:pPr>
              <w:pStyle w:val="Compact"/>
              <w:jc w:val="right"/>
              <w:rPr>
                <w:del w:id="2280" w:author="user" w:date="2017-05-10T11:07:00Z"/>
              </w:rPr>
            </w:pPr>
            <w:del w:id="2281" w:author="user" w:date="2017-05-10T11:07:00Z">
              <w:r w:rsidDel="00270173">
                <w:delText>-0.2</w:delText>
              </w:r>
            </w:del>
          </w:p>
        </w:tc>
      </w:tr>
      <w:tr w:rsidR="00874F04" w:rsidDel="00270173">
        <w:trPr>
          <w:del w:id="2282" w:author="user" w:date="2017-05-10T11:07:00Z"/>
        </w:trPr>
        <w:tc>
          <w:tcPr>
            <w:tcW w:w="0" w:type="auto"/>
          </w:tcPr>
          <w:p w:rsidR="00874F04" w:rsidDel="00270173" w:rsidRDefault="00803EB3">
            <w:pPr>
              <w:pStyle w:val="Compact"/>
              <w:rPr>
                <w:del w:id="2283" w:author="user" w:date="2017-05-10T11:07:00Z"/>
              </w:rPr>
            </w:pPr>
            <w:del w:id="2284" w:author="user" w:date="2017-05-10T11:07:00Z">
              <w:r w:rsidDel="00270173">
                <w:delText>JPN</w:delText>
              </w:r>
            </w:del>
          </w:p>
        </w:tc>
        <w:tc>
          <w:tcPr>
            <w:tcW w:w="0" w:type="auto"/>
          </w:tcPr>
          <w:p w:rsidR="00874F04" w:rsidDel="00270173" w:rsidRDefault="00803EB3">
            <w:pPr>
              <w:pStyle w:val="Compact"/>
              <w:jc w:val="right"/>
              <w:rPr>
                <w:del w:id="2285" w:author="user" w:date="2017-05-10T11:07:00Z"/>
              </w:rPr>
            </w:pPr>
            <w:del w:id="2286" w:author="user" w:date="2017-05-10T11:07:00Z">
              <w:r w:rsidDel="00270173">
                <w:delText>0.7</w:delText>
              </w:r>
            </w:del>
          </w:p>
        </w:tc>
        <w:tc>
          <w:tcPr>
            <w:tcW w:w="0" w:type="auto"/>
          </w:tcPr>
          <w:p w:rsidR="00874F04" w:rsidDel="00270173" w:rsidRDefault="00803EB3">
            <w:pPr>
              <w:pStyle w:val="Compact"/>
              <w:jc w:val="right"/>
              <w:rPr>
                <w:del w:id="2287" w:author="user" w:date="2017-05-10T11:07:00Z"/>
              </w:rPr>
            </w:pPr>
            <w:del w:id="2288" w:author="user" w:date="2017-05-10T11:07:00Z">
              <w:r w:rsidDel="00270173">
                <w:delText>0.4</w:delText>
              </w:r>
            </w:del>
          </w:p>
        </w:tc>
        <w:tc>
          <w:tcPr>
            <w:tcW w:w="0" w:type="auto"/>
          </w:tcPr>
          <w:p w:rsidR="00874F04" w:rsidDel="00270173" w:rsidRDefault="00803EB3">
            <w:pPr>
              <w:pStyle w:val="Compact"/>
              <w:jc w:val="right"/>
              <w:rPr>
                <w:del w:id="2289" w:author="user" w:date="2017-05-10T11:07:00Z"/>
              </w:rPr>
            </w:pPr>
            <w:del w:id="2290" w:author="user" w:date="2017-05-10T11:07:00Z">
              <w:r w:rsidDel="00270173">
                <w:delText>-0.4</w:delText>
              </w:r>
            </w:del>
          </w:p>
        </w:tc>
      </w:tr>
      <w:tr w:rsidR="00874F04" w:rsidDel="00270173">
        <w:trPr>
          <w:del w:id="2291" w:author="user" w:date="2017-05-10T11:07:00Z"/>
        </w:trPr>
        <w:tc>
          <w:tcPr>
            <w:tcW w:w="0" w:type="auto"/>
          </w:tcPr>
          <w:p w:rsidR="00874F04" w:rsidDel="00270173" w:rsidRDefault="00803EB3">
            <w:pPr>
              <w:pStyle w:val="Compact"/>
              <w:rPr>
                <w:del w:id="2292" w:author="user" w:date="2017-05-10T11:07:00Z"/>
              </w:rPr>
            </w:pPr>
            <w:del w:id="2293" w:author="user" w:date="2017-05-10T11:07:00Z">
              <w:r w:rsidDel="00270173">
                <w:delText>USA</w:delText>
              </w:r>
            </w:del>
          </w:p>
        </w:tc>
        <w:tc>
          <w:tcPr>
            <w:tcW w:w="0" w:type="auto"/>
          </w:tcPr>
          <w:p w:rsidR="00874F04" w:rsidDel="00270173" w:rsidRDefault="00803EB3">
            <w:pPr>
              <w:pStyle w:val="Compact"/>
              <w:jc w:val="right"/>
              <w:rPr>
                <w:del w:id="2294" w:author="user" w:date="2017-05-10T11:07:00Z"/>
              </w:rPr>
            </w:pPr>
            <w:del w:id="2295" w:author="user" w:date="2017-05-10T11:07:00Z">
              <w:r w:rsidDel="00270173">
                <w:delText>1.0</w:delText>
              </w:r>
            </w:del>
          </w:p>
        </w:tc>
        <w:tc>
          <w:tcPr>
            <w:tcW w:w="0" w:type="auto"/>
          </w:tcPr>
          <w:p w:rsidR="00874F04" w:rsidDel="00270173" w:rsidRDefault="00803EB3">
            <w:pPr>
              <w:pStyle w:val="Compact"/>
              <w:jc w:val="right"/>
              <w:rPr>
                <w:del w:id="2296" w:author="user" w:date="2017-05-10T11:07:00Z"/>
              </w:rPr>
            </w:pPr>
            <w:del w:id="2297" w:author="user" w:date="2017-05-10T11:07:00Z">
              <w:r w:rsidDel="00270173">
                <w:delText>0.6</w:delText>
              </w:r>
            </w:del>
          </w:p>
        </w:tc>
        <w:tc>
          <w:tcPr>
            <w:tcW w:w="0" w:type="auto"/>
          </w:tcPr>
          <w:p w:rsidR="00874F04" w:rsidDel="00270173" w:rsidRDefault="00803EB3">
            <w:pPr>
              <w:pStyle w:val="Compact"/>
              <w:jc w:val="right"/>
              <w:rPr>
                <w:del w:id="2298" w:author="user" w:date="2017-05-10T11:07:00Z"/>
              </w:rPr>
            </w:pPr>
            <w:del w:id="2299" w:author="user" w:date="2017-05-10T11:07:00Z">
              <w:r w:rsidDel="00270173">
                <w:delText>-0.5</w:delText>
              </w:r>
            </w:del>
          </w:p>
        </w:tc>
      </w:tr>
      <w:tr w:rsidR="00874F04" w:rsidDel="00270173">
        <w:trPr>
          <w:del w:id="2300" w:author="user" w:date="2017-05-10T11:07:00Z"/>
        </w:trPr>
        <w:tc>
          <w:tcPr>
            <w:tcW w:w="0" w:type="auto"/>
          </w:tcPr>
          <w:p w:rsidR="00874F04" w:rsidDel="00270173" w:rsidRDefault="00803EB3">
            <w:pPr>
              <w:pStyle w:val="Compact"/>
              <w:rPr>
                <w:del w:id="2301" w:author="user" w:date="2017-05-10T11:07:00Z"/>
              </w:rPr>
            </w:pPr>
            <w:del w:id="2302" w:author="user" w:date="2017-05-10T11:07:00Z">
              <w:r w:rsidDel="00270173">
                <w:delText>DEU</w:delText>
              </w:r>
            </w:del>
          </w:p>
        </w:tc>
        <w:tc>
          <w:tcPr>
            <w:tcW w:w="0" w:type="auto"/>
          </w:tcPr>
          <w:p w:rsidR="00874F04" w:rsidDel="00270173" w:rsidRDefault="00803EB3">
            <w:pPr>
              <w:pStyle w:val="Compact"/>
              <w:jc w:val="right"/>
              <w:rPr>
                <w:del w:id="2303" w:author="user" w:date="2017-05-10T11:07:00Z"/>
              </w:rPr>
            </w:pPr>
            <w:del w:id="2304" w:author="user" w:date="2017-05-10T11:07:00Z">
              <w:r w:rsidDel="00270173">
                <w:delText>1.0</w:delText>
              </w:r>
            </w:del>
          </w:p>
        </w:tc>
        <w:tc>
          <w:tcPr>
            <w:tcW w:w="0" w:type="auto"/>
          </w:tcPr>
          <w:p w:rsidR="00874F04" w:rsidDel="00270173" w:rsidRDefault="00803EB3">
            <w:pPr>
              <w:pStyle w:val="Compact"/>
              <w:jc w:val="right"/>
              <w:rPr>
                <w:del w:id="2305" w:author="user" w:date="2017-05-10T11:07:00Z"/>
              </w:rPr>
            </w:pPr>
            <w:del w:id="2306" w:author="user" w:date="2017-05-10T11:07:00Z">
              <w:r w:rsidDel="00270173">
                <w:delText>0.2</w:delText>
              </w:r>
            </w:del>
          </w:p>
        </w:tc>
        <w:tc>
          <w:tcPr>
            <w:tcW w:w="0" w:type="auto"/>
          </w:tcPr>
          <w:p w:rsidR="00874F04" w:rsidDel="00270173" w:rsidRDefault="00803EB3">
            <w:pPr>
              <w:pStyle w:val="Compact"/>
              <w:jc w:val="right"/>
              <w:rPr>
                <w:del w:id="2307" w:author="user" w:date="2017-05-10T11:07:00Z"/>
              </w:rPr>
            </w:pPr>
            <w:del w:id="2308" w:author="user" w:date="2017-05-10T11:07:00Z">
              <w:r w:rsidDel="00270173">
                <w:delText>-0.9</w:delText>
              </w:r>
            </w:del>
          </w:p>
        </w:tc>
      </w:tr>
      <w:tr w:rsidR="00874F04" w:rsidDel="00270173">
        <w:trPr>
          <w:del w:id="2309" w:author="user" w:date="2017-05-10T11:07:00Z"/>
        </w:trPr>
        <w:tc>
          <w:tcPr>
            <w:tcW w:w="0" w:type="auto"/>
          </w:tcPr>
          <w:p w:rsidR="00874F04" w:rsidDel="00270173" w:rsidRDefault="00803EB3">
            <w:pPr>
              <w:pStyle w:val="Compact"/>
              <w:rPr>
                <w:del w:id="2310" w:author="user" w:date="2017-05-10T11:07:00Z"/>
              </w:rPr>
            </w:pPr>
            <w:del w:id="2311" w:author="user" w:date="2017-05-10T11:07:00Z">
              <w:r w:rsidDel="00270173">
                <w:delText>IND</w:delText>
              </w:r>
            </w:del>
          </w:p>
        </w:tc>
        <w:tc>
          <w:tcPr>
            <w:tcW w:w="0" w:type="auto"/>
          </w:tcPr>
          <w:p w:rsidR="00874F04" w:rsidDel="00270173" w:rsidRDefault="00803EB3">
            <w:pPr>
              <w:pStyle w:val="Compact"/>
              <w:jc w:val="right"/>
              <w:rPr>
                <w:del w:id="2312" w:author="user" w:date="2017-05-10T11:07:00Z"/>
              </w:rPr>
            </w:pPr>
            <w:del w:id="2313" w:author="user" w:date="2017-05-10T11:07:00Z">
              <w:r w:rsidDel="00270173">
                <w:delText>5.7</w:delText>
              </w:r>
            </w:del>
          </w:p>
        </w:tc>
        <w:tc>
          <w:tcPr>
            <w:tcW w:w="0" w:type="auto"/>
          </w:tcPr>
          <w:p w:rsidR="00874F04" w:rsidDel="00270173" w:rsidRDefault="00803EB3">
            <w:pPr>
              <w:pStyle w:val="Compact"/>
              <w:jc w:val="right"/>
              <w:rPr>
                <w:del w:id="2314" w:author="user" w:date="2017-05-10T11:07:00Z"/>
              </w:rPr>
            </w:pPr>
            <w:del w:id="2315" w:author="user" w:date="2017-05-10T11:07:00Z">
              <w:r w:rsidDel="00270173">
                <w:delText>4.2</w:delText>
              </w:r>
            </w:del>
          </w:p>
        </w:tc>
        <w:tc>
          <w:tcPr>
            <w:tcW w:w="0" w:type="auto"/>
          </w:tcPr>
          <w:p w:rsidR="00874F04" w:rsidDel="00270173" w:rsidRDefault="00803EB3">
            <w:pPr>
              <w:pStyle w:val="Compact"/>
              <w:jc w:val="right"/>
              <w:rPr>
                <w:del w:id="2316" w:author="user" w:date="2017-05-10T11:07:00Z"/>
              </w:rPr>
            </w:pPr>
            <w:del w:id="2317" w:author="user" w:date="2017-05-10T11:07:00Z">
              <w:r w:rsidDel="00270173">
                <w:delText>-1.6</w:delText>
              </w:r>
            </w:del>
          </w:p>
        </w:tc>
      </w:tr>
      <w:tr w:rsidR="00874F04" w:rsidDel="00270173">
        <w:trPr>
          <w:del w:id="2318" w:author="user" w:date="2017-05-10T11:07:00Z"/>
        </w:trPr>
        <w:tc>
          <w:tcPr>
            <w:tcW w:w="0" w:type="auto"/>
          </w:tcPr>
          <w:p w:rsidR="00874F04" w:rsidDel="00270173" w:rsidRDefault="00803EB3">
            <w:pPr>
              <w:pStyle w:val="Compact"/>
              <w:rPr>
                <w:del w:id="2319" w:author="user" w:date="2017-05-10T11:07:00Z"/>
              </w:rPr>
            </w:pPr>
            <w:del w:id="2320" w:author="user" w:date="2017-05-10T11:07:00Z">
              <w:r w:rsidDel="00270173">
                <w:delText>CHN</w:delText>
              </w:r>
            </w:del>
          </w:p>
        </w:tc>
        <w:tc>
          <w:tcPr>
            <w:tcW w:w="0" w:type="auto"/>
          </w:tcPr>
          <w:p w:rsidR="00874F04" w:rsidDel="00270173" w:rsidRDefault="00803EB3">
            <w:pPr>
              <w:pStyle w:val="Compact"/>
              <w:jc w:val="right"/>
              <w:rPr>
                <w:del w:id="2321" w:author="user" w:date="2017-05-10T11:07:00Z"/>
              </w:rPr>
            </w:pPr>
            <w:del w:id="2322" w:author="user" w:date="2017-05-10T11:07:00Z">
              <w:r w:rsidDel="00270173">
                <w:delText>7.3</w:delText>
              </w:r>
            </w:del>
          </w:p>
        </w:tc>
        <w:tc>
          <w:tcPr>
            <w:tcW w:w="0" w:type="auto"/>
          </w:tcPr>
          <w:p w:rsidR="00874F04" w:rsidDel="00270173" w:rsidRDefault="00803EB3">
            <w:pPr>
              <w:pStyle w:val="Compact"/>
              <w:jc w:val="right"/>
              <w:rPr>
                <w:del w:id="2323" w:author="user" w:date="2017-05-10T11:07:00Z"/>
              </w:rPr>
            </w:pPr>
            <w:del w:id="2324" w:author="user" w:date="2017-05-10T11:07:00Z">
              <w:r w:rsidDel="00270173">
                <w:delText>5.6</w:delText>
              </w:r>
            </w:del>
          </w:p>
        </w:tc>
        <w:tc>
          <w:tcPr>
            <w:tcW w:w="0" w:type="auto"/>
          </w:tcPr>
          <w:p w:rsidR="00874F04" w:rsidDel="00270173" w:rsidRDefault="00803EB3">
            <w:pPr>
              <w:pStyle w:val="Compact"/>
              <w:jc w:val="right"/>
              <w:rPr>
                <w:del w:id="2325" w:author="user" w:date="2017-05-10T11:07:00Z"/>
              </w:rPr>
            </w:pPr>
            <w:del w:id="2326" w:author="user" w:date="2017-05-10T11:07:00Z">
              <w:r w:rsidDel="00270173">
                <w:delText>-1.7</w:delText>
              </w:r>
            </w:del>
          </w:p>
        </w:tc>
      </w:tr>
      <w:tr w:rsidR="00874F04" w:rsidDel="00270173">
        <w:trPr>
          <w:del w:id="2327" w:author="user" w:date="2017-05-10T11:07:00Z"/>
        </w:trPr>
        <w:tc>
          <w:tcPr>
            <w:tcW w:w="0" w:type="auto"/>
          </w:tcPr>
          <w:p w:rsidR="00874F04" w:rsidDel="00270173" w:rsidRDefault="00803EB3">
            <w:pPr>
              <w:pStyle w:val="Compact"/>
              <w:rPr>
                <w:del w:id="2328" w:author="user" w:date="2017-05-10T11:07:00Z"/>
              </w:rPr>
            </w:pPr>
            <w:del w:id="2329" w:author="user" w:date="2017-05-10T11:07:00Z">
              <w:r w:rsidDel="00270173">
                <w:delText>RUS</w:delText>
              </w:r>
            </w:del>
          </w:p>
        </w:tc>
        <w:tc>
          <w:tcPr>
            <w:tcW w:w="0" w:type="auto"/>
          </w:tcPr>
          <w:p w:rsidR="00874F04" w:rsidDel="00270173" w:rsidRDefault="00803EB3">
            <w:pPr>
              <w:pStyle w:val="Compact"/>
              <w:jc w:val="right"/>
              <w:rPr>
                <w:del w:id="2330" w:author="user" w:date="2017-05-10T11:07:00Z"/>
              </w:rPr>
            </w:pPr>
            <w:del w:id="2331" w:author="user" w:date="2017-05-10T11:07:00Z">
              <w:r w:rsidDel="00270173">
                <w:delText>4.6</w:delText>
              </w:r>
            </w:del>
          </w:p>
        </w:tc>
        <w:tc>
          <w:tcPr>
            <w:tcW w:w="0" w:type="auto"/>
          </w:tcPr>
          <w:p w:rsidR="00874F04" w:rsidDel="00270173" w:rsidRDefault="00803EB3">
            <w:pPr>
              <w:pStyle w:val="Compact"/>
              <w:jc w:val="right"/>
              <w:rPr>
                <w:del w:id="2332" w:author="user" w:date="2017-05-10T11:07:00Z"/>
              </w:rPr>
            </w:pPr>
            <w:del w:id="2333" w:author="user" w:date="2017-05-10T11:07:00Z">
              <w:r w:rsidDel="00270173">
                <w:delText>1.4</w:delText>
              </w:r>
            </w:del>
          </w:p>
        </w:tc>
        <w:tc>
          <w:tcPr>
            <w:tcW w:w="0" w:type="auto"/>
          </w:tcPr>
          <w:p w:rsidR="00874F04" w:rsidDel="00270173" w:rsidRDefault="00803EB3">
            <w:pPr>
              <w:pStyle w:val="Compact"/>
              <w:jc w:val="right"/>
              <w:rPr>
                <w:del w:id="2334" w:author="user" w:date="2017-05-10T11:07:00Z"/>
              </w:rPr>
            </w:pPr>
            <w:del w:id="2335" w:author="user" w:date="2017-05-10T11:07:00Z">
              <w:r w:rsidDel="00270173">
                <w:delText>-3.2</w:delText>
              </w:r>
            </w:del>
          </w:p>
        </w:tc>
      </w:tr>
    </w:tbl>
    <w:p w:rsidR="00874F04" w:rsidDel="00270173" w:rsidRDefault="00803EB3">
      <w:pPr>
        <w:pStyle w:val="BodyText"/>
        <w:rPr>
          <w:del w:id="2336" w:author="user" w:date="2017-05-10T11:07:00Z"/>
        </w:rPr>
      </w:pPr>
      <w:del w:id="2337"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PWT 9.0</w:delText>
        </w:r>
      </w:del>
    </w:p>
    <w:p w:rsidR="00874F04" w:rsidDel="00270173" w:rsidRDefault="00803EB3">
      <w:pPr>
        <w:pStyle w:val="TableCaption"/>
        <w:rPr>
          <w:del w:id="2338" w:author="user" w:date="2017-05-10T11:07:00Z"/>
        </w:rPr>
      </w:pPr>
      <w:del w:id="2339" w:author="user" w:date="2017-05-10T11:07:00Z">
        <w:r w:rsidDel="00270173">
          <w:delText>Growth of labor productivity (GDP per hours worked (2011 PPP prices))</w:delText>
        </w:r>
      </w:del>
    </w:p>
    <w:tbl>
      <w:tblPr>
        <w:tblW w:w="0" w:type="pct"/>
        <w:tblLook w:val="04A0"/>
      </w:tblPr>
      <w:tblGrid>
        <w:gridCol w:w="706"/>
        <w:gridCol w:w="1359"/>
        <w:gridCol w:w="1359"/>
        <w:gridCol w:w="994"/>
      </w:tblGrid>
      <w:tr w:rsidR="00874F04" w:rsidDel="00270173">
        <w:trPr>
          <w:del w:id="2340" w:author="user" w:date="2017-05-10T11:07:00Z"/>
        </w:trPr>
        <w:tc>
          <w:tcPr>
            <w:tcW w:w="0" w:type="auto"/>
            <w:tcBorders>
              <w:bottom w:val="single" w:sz="0" w:space="0" w:color="auto"/>
            </w:tcBorders>
            <w:vAlign w:val="bottom"/>
          </w:tcPr>
          <w:p w:rsidR="00874F04" w:rsidDel="00270173" w:rsidRDefault="00874F04">
            <w:pPr>
              <w:pStyle w:val="Compact"/>
              <w:rPr>
                <w:del w:id="2341" w:author="user" w:date="2017-05-10T11:07:00Z"/>
              </w:rPr>
            </w:pPr>
          </w:p>
        </w:tc>
        <w:tc>
          <w:tcPr>
            <w:tcW w:w="0" w:type="auto"/>
            <w:tcBorders>
              <w:bottom w:val="single" w:sz="0" w:space="0" w:color="auto"/>
            </w:tcBorders>
            <w:vAlign w:val="bottom"/>
          </w:tcPr>
          <w:p w:rsidR="00874F04" w:rsidDel="00270173" w:rsidRDefault="00803EB3">
            <w:pPr>
              <w:pStyle w:val="Compact"/>
              <w:jc w:val="right"/>
              <w:rPr>
                <w:del w:id="2342" w:author="user" w:date="2017-05-10T11:07:00Z"/>
              </w:rPr>
            </w:pPr>
            <w:del w:id="2343" w:author="user" w:date="2017-05-10T11:07:00Z">
              <w:r w:rsidDel="00270173">
                <w:delText>2003-2008</w:delText>
              </w:r>
            </w:del>
          </w:p>
        </w:tc>
        <w:tc>
          <w:tcPr>
            <w:tcW w:w="0" w:type="auto"/>
            <w:tcBorders>
              <w:bottom w:val="single" w:sz="0" w:space="0" w:color="auto"/>
            </w:tcBorders>
            <w:vAlign w:val="bottom"/>
          </w:tcPr>
          <w:p w:rsidR="00874F04" w:rsidDel="00270173" w:rsidRDefault="00803EB3">
            <w:pPr>
              <w:pStyle w:val="Compact"/>
              <w:jc w:val="right"/>
              <w:rPr>
                <w:del w:id="2344" w:author="user" w:date="2017-05-10T11:07:00Z"/>
              </w:rPr>
            </w:pPr>
            <w:del w:id="2345" w:author="user" w:date="2017-05-10T11:07:00Z">
              <w:r w:rsidDel="00270173">
                <w:delText>2010-2015</w:delText>
              </w:r>
            </w:del>
          </w:p>
        </w:tc>
        <w:tc>
          <w:tcPr>
            <w:tcW w:w="0" w:type="auto"/>
            <w:tcBorders>
              <w:bottom w:val="single" w:sz="0" w:space="0" w:color="auto"/>
            </w:tcBorders>
            <w:vAlign w:val="bottom"/>
          </w:tcPr>
          <w:p w:rsidR="00874F04" w:rsidDel="00270173" w:rsidRDefault="00803EB3">
            <w:pPr>
              <w:pStyle w:val="Compact"/>
              <w:jc w:val="right"/>
              <w:rPr>
                <w:del w:id="2346" w:author="user" w:date="2017-05-10T11:07:00Z"/>
              </w:rPr>
            </w:pPr>
            <w:del w:id="2347" w:author="user" w:date="2017-05-10T11:07:00Z">
              <w:r w:rsidDel="00270173">
                <w:delText>Cambio</w:delText>
              </w:r>
            </w:del>
          </w:p>
        </w:tc>
      </w:tr>
      <w:tr w:rsidR="00874F04" w:rsidDel="00270173">
        <w:trPr>
          <w:del w:id="2348" w:author="user" w:date="2017-05-10T11:07:00Z"/>
        </w:trPr>
        <w:tc>
          <w:tcPr>
            <w:tcW w:w="0" w:type="auto"/>
          </w:tcPr>
          <w:p w:rsidR="00874F04" w:rsidDel="00270173" w:rsidRDefault="00803EB3">
            <w:pPr>
              <w:pStyle w:val="Compact"/>
              <w:rPr>
                <w:del w:id="2349" w:author="user" w:date="2017-05-10T11:07:00Z"/>
              </w:rPr>
            </w:pPr>
            <w:del w:id="2350" w:author="user" w:date="2017-05-10T11:07:00Z">
              <w:r w:rsidDel="00270173">
                <w:delText>CHL</w:delText>
              </w:r>
            </w:del>
          </w:p>
        </w:tc>
        <w:tc>
          <w:tcPr>
            <w:tcW w:w="0" w:type="auto"/>
          </w:tcPr>
          <w:p w:rsidR="00874F04" w:rsidDel="00270173" w:rsidRDefault="00803EB3">
            <w:pPr>
              <w:pStyle w:val="Compact"/>
              <w:jc w:val="right"/>
              <w:rPr>
                <w:del w:id="2351" w:author="user" w:date="2017-05-10T11:07:00Z"/>
              </w:rPr>
            </w:pPr>
            <w:del w:id="2352" w:author="user" w:date="2017-05-10T11:07:00Z">
              <w:r w:rsidDel="00270173">
                <w:delText>3.4</w:delText>
              </w:r>
            </w:del>
          </w:p>
        </w:tc>
        <w:tc>
          <w:tcPr>
            <w:tcW w:w="0" w:type="auto"/>
          </w:tcPr>
          <w:p w:rsidR="00874F04" w:rsidDel="00270173" w:rsidRDefault="00803EB3">
            <w:pPr>
              <w:pStyle w:val="Compact"/>
              <w:jc w:val="right"/>
              <w:rPr>
                <w:del w:id="2353" w:author="user" w:date="2017-05-10T11:07:00Z"/>
              </w:rPr>
            </w:pPr>
            <w:del w:id="2354" w:author="user" w:date="2017-05-10T11:07:00Z">
              <w:r w:rsidDel="00270173">
                <w:delText>1.3</w:delText>
              </w:r>
            </w:del>
          </w:p>
        </w:tc>
        <w:tc>
          <w:tcPr>
            <w:tcW w:w="0" w:type="auto"/>
          </w:tcPr>
          <w:p w:rsidR="00874F04" w:rsidDel="00270173" w:rsidRDefault="00803EB3">
            <w:pPr>
              <w:pStyle w:val="Compact"/>
              <w:jc w:val="right"/>
              <w:rPr>
                <w:del w:id="2355" w:author="user" w:date="2017-05-10T11:07:00Z"/>
              </w:rPr>
            </w:pPr>
            <w:del w:id="2356" w:author="user" w:date="2017-05-10T11:07:00Z">
              <w:r w:rsidDel="00270173">
                <w:delText>-2.1</w:delText>
              </w:r>
            </w:del>
          </w:p>
        </w:tc>
      </w:tr>
      <w:tr w:rsidR="00874F04" w:rsidDel="00270173">
        <w:trPr>
          <w:del w:id="2357" w:author="user" w:date="2017-05-10T11:07:00Z"/>
        </w:trPr>
        <w:tc>
          <w:tcPr>
            <w:tcW w:w="0" w:type="auto"/>
          </w:tcPr>
          <w:p w:rsidR="00874F04" w:rsidDel="00270173" w:rsidRDefault="00803EB3">
            <w:pPr>
              <w:pStyle w:val="Compact"/>
              <w:rPr>
                <w:del w:id="2358" w:author="user" w:date="2017-05-10T11:07:00Z"/>
              </w:rPr>
            </w:pPr>
            <w:del w:id="2359" w:author="user" w:date="2017-05-10T11:07:00Z">
              <w:r w:rsidDel="00270173">
                <w:delText>MEX</w:delText>
              </w:r>
            </w:del>
          </w:p>
        </w:tc>
        <w:tc>
          <w:tcPr>
            <w:tcW w:w="0" w:type="auto"/>
          </w:tcPr>
          <w:p w:rsidR="00874F04" w:rsidDel="00270173" w:rsidRDefault="00803EB3">
            <w:pPr>
              <w:pStyle w:val="Compact"/>
              <w:jc w:val="right"/>
              <w:rPr>
                <w:del w:id="2360" w:author="user" w:date="2017-05-10T11:07:00Z"/>
              </w:rPr>
            </w:pPr>
            <w:del w:id="2361" w:author="user" w:date="2017-05-10T11:07:00Z">
              <w:r w:rsidDel="00270173">
                <w:delText>1.2</w:delText>
              </w:r>
            </w:del>
          </w:p>
        </w:tc>
        <w:tc>
          <w:tcPr>
            <w:tcW w:w="0" w:type="auto"/>
          </w:tcPr>
          <w:p w:rsidR="00874F04" w:rsidDel="00270173" w:rsidRDefault="00803EB3">
            <w:pPr>
              <w:pStyle w:val="Compact"/>
              <w:jc w:val="right"/>
              <w:rPr>
                <w:del w:id="2362" w:author="user" w:date="2017-05-10T11:07:00Z"/>
              </w:rPr>
            </w:pPr>
            <w:del w:id="2363" w:author="user" w:date="2017-05-10T11:07:00Z">
              <w:r w:rsidDel="00270173">
                <w:delText>0.2</w:delText>
              </w:r>
            </w:del>
          </w:p>
        </w:tc>
        <w:tc>
          <w:tcPr>
            <w:tcW w:w="0" w:type="auto"/>
          </w:tcPr>
          <w:p w:rsidR="00874F04" w:rsidDel="00270173" w:rsidRDefault="00803EB3">
            <w:pPr>
              <w:pStyle w:val="Compact"/>
              <w:jc w:val="right"/>
              <w:rPr>
                <w:del w:id="2364" w:author="user" w:date="2017-05-10T11:07:00Z"/>
              </w:rPr>
            </w:pPr>
            <w:del w:id="2365" w:author="user" w:date="2017-05-10T11:07:00Z">
              <w:r w:rsidDel="00270173">
                <w:delText>-1.0</w:delText>
              </w:r>
            </w:del>
          </w:p>
        </w:tc>
      </w:tr>
      <w:tr w:rsidR="00874F04" w:rsidDel="00270173">
        <w:trPr>
          <w:del w:id="2366" w:author="user" w:date="2017-05-10T11:07:00Z"/>
        </w:trPr>
        <w:tc>
          <w:tcPr>
            <w:tcW w:w="0" w:type="auto"/>
          </w:tcPr>
          <w:p w:rsidR="00874F04" w:rsidDel="00270173" w:rsidRDefault="00803EB3">
            <w:pPr>
              <w:pStyle w:val="Compact"/>
              <w:rPr>
                <w:del w:id="2367" w:author="user" w:date="2017-05-10T11:07:00Z"/>
              </w:rPr>
            </w:pPr>
            <w:del w:id="2368" w:author="user" w:date="2017-05-10T11:07:00Z">
              <w:r w:rsidDel="00270173">
                <w:delText>USA</w:delText>
              </w:r>
            </w:del>
          </w:p>
        </w:tc>
        <w:tc>
          <w:tcPr>
            <w:tcW w:w="0" w:type="auto"/>
          </w:tcPr>
          <w:p w:rsidR="00874F04" w:rsidDel="00270173" w:rsidRDefault="00803EB3">
            <w:pPr>
              <w:pStyle w:val="Compact"/>
              <w:jc w:val="right"/>
              <w:rPr>
                <w:del w:id="2369" w:author="user" w:date="2017-05-10T11:07:00Z"/>
              </w:rPr>
            </w:pPr>
            <w:del w:id="2370" w:author="user" w:date="2017-05-10T11:07:00Z">
              <w:r w:rsidDel="00270173">
                <w:delText>1.7</w:delText>
              </w:r>
            </w:del>
          </w:p>
        </w:tc>
        <w:tc>
          <w:tcPr>
            <w:tcW w:w="0" w:type="auto"/>
          </w:tcPr>
          <w:p w:rsidR="00874F04" w:rsidDel="00270173" w:rsidRDefault="00803EB3">
            <w:pPr>
              <w:pStyle w:val="Compact"/>
              <w:jc w:val="right"/>
              <w:rPr>
                <w:del w:id="2371" w:author="user" w:date="2017-05-10T11:07:00Z"/>
              </w:rPr>
            </w:pPr>
            <w:del w:id="2372" w:author="user" w:date="2017-05-10T11:07:00Z">
              <w:r w:rsidDel="00270173">
                <w:delText>0.7</w:delText>
              </w:r>
            </w:del>
          </w:p>
        </w:tc>
        <w:tc>
          <w:tcPr>
            <w:tcW w:w="0" w:type="auto"/>
          </w:tcPr>
          <w:p w:rsidR="00874F04" w:rsidDel="00270173" w:rsidRDefault="00803EB3">
            <w:pPr>
              <w:pStyle w:val="Compact"/>
              <w:jc w:val="right"/>
              <w:rPr>
                <w:del w:id="2373" w:author="user" w:date="2017-05-10T11:07:00Z"/>
              </w:rPr>
            </w:pPr>
            <w:del w:id="2374" w:author="user" w:date="2017-05-10T11:07:00Z">
              <w:r w:rsidDel="00270173">
                <w:delText>-1.0</w:delText>
              </w:r>
            </w:del>
          </w:p>
        </w:tc>
      </w:tr>
      <w:tr w:rsidR="00874F04" w:rsidDel="00270173">
        <w:trPr>
          <w:del w:id="2375" w:author="user" w:date="2017-05-10T11:07:00Z"/>
        </w:trPr>
        <w:tc>
          <w:tcPr>
            <w:tcW w:w="0" w:type="auto"/>
          </w:tcPr>
          <w:p w:rsidR="00874F04" w:rsidDel="00270173" w:rsidRDefault="00803EB3">
            <w:pPr>
              <w:pStyle w:val="Compact"/>
              <w:rPr>
                <w:del w:id="2376" w:author="user" w:date="2017-05-10T11:07:00Z"/>
              </w:rPr>
            </w:pPr>
            <w:del w:id="2377" w:author="user" w:date="2017-05-10T11:07:00Z">
              <w:r w:rsidDel="00270173">
                <w:delText>DEU</w:delText>
              </w:r>
            </w:del>
          </w:p>
        </w:tc>
        <w:tc>
          <w:tcPr>
            <w:tcW w:w="0" w:type="auto"/>
          </w:tcPr>
          <w:p w:rsidR="00874F04" w:rsidDel="00270173" w:rsidRDefault="00803EB3">
            <w:pPr>
              <w:pStyle w:val="Compact"/>
              <w:jc w:val="right"/>
              <w:rPr>
                <w:del w:id="2378" w:author="user" w:date="2017-05-10T11:07:00Z"/>
              </w:rPr>
            </w:pPr>
            <w:del w:id="2379" w:author="user" w:date="2017-05-10T11:07:00Z">
              <w:r w:rsidDel="00270173">
                <w:delText>1.2</w:delText>
              </w:r>
            </w:del>
          </w:p>
        </w:tc>
        <w:tc>
          <w:tcPr>
            <w:tcW w:w="0" w:type="auto"/>
          </w:tcPr>
          <w:p w:rsidR="00874F04" w:rsidDel="00270173" w:rsidRDefault="00803EB3">
            <w:pPr>
              <w:pStyle w:val="Compact"/>
              <w:jc w:val="right"/>
              <w:rPr>
                <w:del w:id="2380" w:author="user" w:date="2017-05-10T11:07:00Z"/>
              </w:rPr>
            </w:pPr>
            <w:del w:id="2381" w:author="user" w:date="2017-05-10T11:07:00Z">
              <w:r w:rsidDel="00270173">
                <w:delText>1.2</w:delText>
              </w:r>
            </w:del>
          </w:p>
        </w:tc>
        <w:tc>
          <w:tcPr>
            <w:tcW w:w="0" w:type="auto"/>
          </w:tcPr>
          <w:p w:rsidR="00874F04" w:rsidDel="00270173" w:rsidRDefault="00803EB3">
            <w:pPr>
              <w:pStyle w:val="Compact"/>
              <w:jc w:val="right"/>
              <w:rPr>
                <w:del w:id="2382" w:author="user" w:date="2017-05-10T11:07:00Z"/>
              </w:rPr>
            </w:pPr>
            <w:del w:id="2383" w:author="user" w:date="2017-05-10T11:07:00Z">
              <w:r w:rsidDel="00270173">
                <w:delText>0.0</w:delText>
              </w:r>
            </w:del>
          </w:p>
        </w:tc>
      </w:tr>
      <w:tr w:rsidR="00874F04" w:rsidDel="00270173">
        <w:trPr>
          <w:del w:id="2384" w:author="user" w:date="2017-05-10T11:07:00Z"/>
        </w:trPr>
        <w:tc>
          <w:tcPr>
            <w:tcW w:w="0" w:type="auto"/>
          </w:tcPr>
          <w:p w:rsidR="00874F04" w:rsidDel="00270173" w:rsidRDefault="00803EB3">
            <w:pPr>
              <w:pStyle w:val="Compact"/>
              <w:rPr>
                <w:del w:id="2385" w:author="user" w:date="2017-05-10T11:07:00Z"/>
              </w:rPr>
            </w:pPr>
            <w:del w:id="2386" w:author="user" w:date="2017-05-10T11:07:00Z">
              <w:r w:rsidDel="00270173">
                <w:delText>JPN</w:delText>
              </w:r>
            </w:del>
          </w:p>
        </w:tc>
        <w:tc>
          <w:tcPr>
            <w:tcW w:w="0" w:type="auto"/>
          </w:tcPr>
          <w:p w:rsidR="00874F04" w:rsidDel="00270173" w:rsidRDefault="00803EB3">
            <w:pPr>
              <w:pStyle w:val="Compact"/>
              <w:jc w:val="right"/>
              <w:rPr>
                <w:del w:id="2387" w:author="user" w:date="2017-05-10T11:07:00Z"/>
              </w:rPr>
            </w:pPr>
            <w:del w:id="2388" w:author="user" w:date="2017-05-10T11:07:00Z">
              <w:r w:rsidDel="00270173">
                <w:delText>1.0</w:delText>
              </w:r>
            </w:del>
          </w:p>
        </w:tc>
        <w:tc>
          <w:tcPr>
            <w:tcW w:w="0" w:type="auto"/>
          </w:tcPr>
          <w:p w:rsidR="00874F04" w:rsidDel="00270173" w:rsidRDefault="00803EB3">
            <w:pPr>
              <w:pStyle w:val="Compact"/>
              <w:jc w:val="right"/>
              <w:rPr>
                <w:del w:id="2389" w:author="user" w:date="2017-05-10T11:07:00Z"/>
              </w:rPr>
            </w:pPr>
            <w:del w:id="2390" w:author="user" w:date="2017-05-10T11:07:00Z">
              <w:r w:rsidDel="00270173">
                <w:delText>1.3</w:delText>
              </w:r>
            </w:del>
          </w:p>
        </w:tc>
        <w:tc>
          <w:tcPr>
            <w:tcW w:w="0" w:type="auto"/>
          </w:tcPr>
          <w:p w:rsidR="00874F04" w:rsidDel="00270173" w:rsidRDefault="00803EB3">
            <w:pPr>
              <w:pStyle w:val="Compact"/>
              <w:jc w:val="right"/>
              <w:rPr>
                <w:del w:id="2391" w:author="user" w:date="2017-05-10T11:07:00Z"/>
              </w:rPr>
            </w:pPr>
            <w:del w:id="2392" w:author="user" w:date="2017-05-10T11:07:00Z">
              <w:r w:rsidDel="00270173">
                <w:delText>0.3</w:delText>
              </w:r>
            </w:del>
          </w:p>
        </w:tc>
      </w:tr>
      <w:tr w:rsidR="00874F04" w:rsidDel="00270173">
        <w:trPr>
          <w:del w:id="2393" w:author="user" w:date="2017-05-10T11:07:00Z"/>
        </w:trPr>
        <w:tc>
          <w:tcPr>
            <w:tcW w:w="0" w:type="auto"/>
          </w:tcPr>
          <w:p w:rsidR="00874F04" w:rsidDel="00270173" w:rsidRDefault="00803EB3">
            <w:pPr>
              <w:pStyle w:val="Compact"/>
              <w:rPr>
                <w:del w:id="2394" w:author="user" w:date="2017-05-10T11:07:00Z"/>
              </w:rPr>
            </w:pPr>
            <w:del w:id="2395" w:author="user" w:date="2017-05-10T11:07:00Z">
              <w:r w:rsidDel="00270173">
                <w:delText>RUS</w:delText>
              </w:r>
            </w:del>
          </w:p>
        </w:tc>
        <w:tc>
          <w:tcPr>
            <w:tcW w:w="0" w:type="auto"/>
          </w:tcPr>
          <w:p w:rsidR="00874F04" w:rsidDel="00270173" w:rsidRDefault="00803EB3">
            <w:pPr>
              <w:pStyle w:val="Compact"/>
              <w:jc w:val="right"/>
              <w:rPr>
                <w:del w:id="2396" w:author="user" w:date="2017-05-10T11:07:00Z"/>
              </w:rPr>
            </w:pPr>
            <w:del w:id="2397" w:author="user" w:date="2017-05-10T11:07:00Z">
              <w:r w:rsidDel="00270173">
                <w:delText>5.9</w:delText>
              </w:r>
            </w:del>
          </w:p>
        </w:tc>
        <w:tc>
          <w:tcPr>
            <w:tcW w:w="0" w:type="auto"/>
          </w:tcPr>
          <w:p w:rsidR="00874F04" w:rsidDel="00270173" w:rsidRDefault="00803EB3">
            <w:pPr>
              <w:pStyle w:val="Compact"/>
              <w:jc w:val="right"/>
              <w:rPr>
                <w:del w:id="2398" w:author="user" w:date="2017-05-10T11:07:00Z"/>
              </w:rPr>
            </w:pPr>
            <w:del w:id="2399" w:author="user" w:date="2017-05-10T11:07:00Z">
              <w:r w:rsidDel="00270173">
                <w:delText>1.0</w:delText>
              </w:r>
            </w:del>
          </w:p>
        </w:tc>
        <w:tc>
          <w:tcPr>
            <w:tcW w:w="0" w:type="auto"/>
          </w:tcPr>
          <w:p w:rsidR="00874F04" w:rsidDel="00270173" w:rsidRDefault="00803EB3">
            <w:pPr>
              <w:pStyle w:val="Compact"/>
              <w:jc w:val="right"/>
              <w:rPr>
                <w:del w:id="2400" w:author="user" w:date="2017-05-10T11:07:00Z"/>
              </w:rPr>
            </w:pPr>
            <w:del w:id="2401" w:author="user" w:date="2017-05-10T11:07:00Z">
              <w:r w:rsidDel="00270173">
                <w:delText>-4.9</w:delText>
              </w:r>
            </w:del>
          </w:p>
        </w:tc>
      </w:tr>
      <w:tr w:rsidR="00874F04" w:rsidDel="00270173">
        <w:trPr>
          <w:del w:id="2402" w:author="user" w:date="2017-05-10T11:07:00Z"/>
        </w:trPr>
        <w:tc>
          <w:tcPr>
            <w:tcW w:w="0" w:type="auto"/>
          </w:tcPr>
          <w:p w:rsidR="00874F04" w:rsidDel="00270173" w:rsidRDefault="00803EB3">
            <w:pPr>
              <w:pStyle w:val="Compact"/>
              <w:rPr>
                <w:del w:id="2403" w:author="user" w:date="2017-05-10T11:07:00Z"/>
              </w:rPr>
            </w:pPr>
            <w:del w:id="2404" w:author="user" w:date="2017-05-10T11:07:00Z">
              <w:r w:rsidDel="00270173">
                <w:delText>EMU</w:delText>
              </w:r>
            </w:del>
          </w:p>
        </w:tc>
        <w:tc>
          <w:tcPr>
            <w:tcW w:w="0" w:type="auto"/>
          </w:tcPr>
          <w:p w:rsidR="00874F04" w:rsidDel="00270173" w:rsidRDefault="00803EB3">
            <w:pPr>
              <w:pStyle w:val="Compact"/>
              <w:jc w:val="right"/>
              <w:rPr>
                <w:del w:id="2405" w:author="user" w:date="2017-05-10T11:07:00Z"/>
              </w:rPr>
            </w:pPr>
            <w:del w:id="2406" w:author="user" w:date="2017-05-10T11:07:00Z">
              <w:r w:rsidDel="00270173">
                <w:delText>0.8</w:delText>
              </w:r>
            </w:del>
          </w:p>
        </w:tc>
        <w:tc>
          <w:tcPr>
            <w:tcW w:w="0" w:type="auto"/>
          </w:tcPr>
          <w:p w:rsidR="00874F04" w:rsidDel="00270173" w:rsidRDefault="00803EB3">
            <w:pPr>
              <w:pStyle w:val="Compact"/>
              <w:jc w:val="right"/>
              <w:rPr>
                <w:del w:id="2407" w:author="user" w:date="2017-05-10T11:07:00Z"/>
              </w:rPr>
            </w:pPr>
            <w:del w:id="2408" w:author="user" w:date="2017-05-10T11:07:00Z">
              <w:r w:rsidDel="00270173">
                <w:delText>1.2</w:delText>
              </w:r>
            </w:del>
          </w:p>
        </w:tc>
        <w:tc>
          <w:tcPr>
            <w:tcW w:w="0" w:type="auto"/>
          </w:tcPr>
          <w:p w:rsidR="00874F04" w:rsidDel="00270173" w:rsidRDefault="00803EB3">
            <w:pPr>
              <w:pStyle w:val="Compact"/>
              <w:jc w:val="right"/>
              <w:rPr>
                <w:del w:id="2409" w:author="user" w:date="2017-05-10T11:07:00Z"/>
              </w:rPr>
            </w:pPr>
            <w:del w:id="2410" w:author="user" w:date="2017-05-10T11:07:00Z">
              <w:r w:rsidDel="00270173">
                <w:delText>0.4</w:delText>
              </w:r>
            </w:del>
          </w:p>
        </w:tc>
      </w:tr>
      <w:tr w:rsidR="00874F04" w:rsidDel="00270173">
        <w:trPr>
          <w:del w:id="2411" w:author="user" w:date="2017-05-10T11:07:00Z"/>
        </w:trPr>
        <w:tc>
          <w:tcPr>
            <w:tcW w:w="0" w:type="auto"/>
          </w:tcPr>
          <w:p w:rsidR="00874F04" w:rsidDel="00270173" w:rsidRDefault="00803EB3">
            <w:pPr>
              <w:pStyle w:val="Compact"/>
              <w:rPr>
                <w:del w:id="2412" w:author="user" w:date="2017-05-10T11:07:00Z"/>
              </w:rPr>
            </w:pPr>
            <w:del w:id="2413" w:author="user" w:date="2017-05-10T11:07:00Z">
              <w:r w:rsidDel="00270173">
                <w:delText>GBR</w:delText>
              </w:r>
            </w:del>
          </w:p>
        </w:tc>
        <w:tc>
          <w:tcPr>
            <w:tcW w:w="0" w:type="auto"/>
          </w:tcPr>
          <w:p w:rsidR="00874F04" w:rsidDel="00270173" w:rsidRDefault="00803EB3">
            <w:pPr>
              <w:pStyle w:val="Compact"/>
              <w:jc w:val="right"/>
              <w:rPr>
                <w:del w:id="2414" w:author="user" w:date="2017-05-10T11:07:00Z"/>
              </w:rPr>
            </w:pPr>
            <w:del w:id="2415" w:author="user" w:date="2017-05-10T11:07:00Z">
              <w:r w:rsidDel="00270173">
                <w:delText>1.6</w:delText>
              </w:r>
            </w:del>
          </w:p>
        </w:tc>
        <w:tc>
          <w:tcPr>
            <w:tcW w:w="0" w:type="auto"/>
          </w:tcPr>
          <w:p w:rsidR="00874F04" w:rsidDel="00270173" w:rsidRDefault="00803EB3">
            <w:pPr>
              <w:pStyle w:val="Compact"/>
              <w:jc w:val="right"/>
              <w:rPr>
                <w:del w:id="2416" w:author="user" w:date="2017-05-10T11:07:00Z"/>
              </w:rPr>
            </w:pPr>
            <w:del w:id="2417" w:author="user" w:date="2017-05-10T11:07:00Z">
              <w:r w:rsidDel="00270173">
                <w:delText>0.6</w:delText>
              </w:r>
            </w:del>
          </w:p>
        </w:tc>
        <w:tc>
          <w:tcPr>
            <w:tcW w:w="0" w:type="auto"/>
          </w:tcPr>
          <w:p w:rsidR="00874F04" w:rsidDel="00270173" w:rsidRDefault="00803EB3">
            <w:pPr>
              <w:pStyle w:val="Compact"/>
              <w:jc w:val="right"/>
              <w:rPr>
                <w:del w:id="2418" w:author="user" w:date="2017-05-10T11:07:00Z"/>
              </w:rPr>
            </w:pPr>
            <w:del w:id="2419" w:author="user" w:date="2017-05-10T11:07:00Z">
              <w:r w:rsidDel="00270173">
                <w:delText>-1.0</w:delText>
              </w:r>
            </w:del>
          </w:p>
        </w:tc>
      </w:tr>
    </w:tbl>
    <w:p w:rsidR="00874F04" w:rsidDel="00270173" w:rsidRDefault="00803EB3">
      <w:pPr>
        <w:pStyle w:val="BodyText"/>
        <w:rPr>
          <w:del w:id="2420" w:author="user" w:date="2017-05-10T11:07:00Z"/>
        </w:rPr>
      </w:pPr>
      <w:del w:id="2421" w:author="user" w:date="2017-05-10T11:07:00Z">
        <w:r w:rsidDel="00270173">
          <w:rPr>
            <w:b/>
          </w:rPr>
          <w:delText>Note:</w:delText>
        </w:r>
        <w:r w:rsidDel="00270173">
          <w:delText xml:space="preserve"> </w:delText>
        </w:r>
        <w:r w:rsidDel="00270173">
          <w:rPr>
            <w:vertAlign w:val="superscript"/>
          </w:rPr>
          <w:delText>a</w:delText>
        </w:r>
        <w:r w:rsidDel="00270173">
          <w:delText xml:space="preserve"> Source: OECD</w:delText>
        </w:r>
      </w:del>
    </w:p>
    <w:p w:rsidR="00874F04" w:rsidRPr="00AC5006" w:rsidRDefault="00803EB3">
      <w:pPr>
        <w:pStyle w:val="Heading4"/>
        <w:rPr>
          <w:lang w:val="es-CL"/>
          <w:rPrChange w:id="2422" w:author="user" w:date="2017-05-10T18:07:00Z">
            <w:rPr/>
          </w:rPrChange>
        </w:rPr>
      </w:pPr>
      <w:bookmarkStart w:id="2423" w:name="flujos-financieros"/>
      <w:bookmarkEnd w:id="2423"/>
      <w:r w:rsidRPr="00AC5006">
        <w:rPr>
          <w:lang w:val="es-CL"/>
          <w:rPrChange w:id="2424" w:author="user" w:date="2017-05-10T18:07:00Z">
            <w:rPr/>
          </w:rPrChange>
        </w:rPr>
        <w:t>Flujos financieros</w:t>
      </w:r>
    </w:p>
    <w:p w:rsidR="00874F04" w:rsidRPr="00386EF9" w:rsidRDefault="00803EB3">
      <w:pPr>
        <w:pStyle w:val="FirstParagraph"/>
        <w:rPr>
          <w:lang w:val="es-ES"/>
        </w:rPr>
      </w:pPr>
      <w:r w:rsidRPr="00386EF9">
        <w:rPr>
          <w:lang w:val="es-ES"/>
        </w:rPr>
        <w:t xml:space="preserve">Otro hecho estilizado de este nuevo período es cierta estabilidad de los flujos financieros a la región, donde los episodios extremos de incrementos en las entradas o salidas, netas o brutas, se han vuelto menos frecuentes. Por ejemplo, en términos de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y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la región exhibe menos episodios extremos comparados con los años 90s --relativamente generosos en </w:t>
      </w:r>
      <w:proofErr w:type="spellStart"/>
      <w:r w:rsidRPr="00386EF9">
        <w:rPr>
          <w:lang w:val="es-ES"/>
        </w:rPr>
        <w:t>sudden</w:t>
      </w:r>
      <w:proofErr w:type="spellEnd"/>
      <w:r w:rsidRPr="00386EF9">
        <w:rPr>
          <w:lang w:val="es-ES"/>
        </w:rPr>
        <w:t xml:space="preserve"> </w:t>
      </w:r>
      <w:proofErr w:type="spellStart"/>
      <w:r w:rsidRPr="00386EF9">
        <w:rPr>
          <w:lang w:val="es-ES"/>
        </w:rPr>
        <w:t>stops</w:t>
      </w:r>
      <w:proofErr w:type="spellEnd"/>
      <w:r w:rsidRPr="00386EF9">
        <w:rPr>
          <w:lang w:val="es-ES"/>
        </w:rPr>
        <w:t xml:space="preserve">-- o con el sexenio previo a la crisis </w:t>
      </w:r>
      <w:proofErr w:type="spellStart"/>
      <w:r w:rsidRPr="00386EF9">
        <w:rPr>
          <w:lang w:val="es-ES"/>
        </w:rPr>
        <w:t>finaciera</w:t>
      </w:r>
      <w:proofErr w:type="spellEnd"/>
      <w:r w:rsidRPr="00386EF9">
        <w:rPr>
          <w:lang w:val="es-ES"/>
        </w:rPr>
        <w:t xml:space="preserve"> </w:t>
      </w:r>
      <w:r w:rsidRPr="00386EF9">
        <w:rPr>
          <w:lang w:val="es-ES"/>
        </w:rPr>
        <w:lastRenderedPageBreak/>
        <w:t xml:space="preserve">global, donde los </w:t>
      </w:r>
      <w:proofErr w:type="spellStart"/>
      <w:r w:rsidRPr="00386EF9">
        <w:rPr>
          <w:lang w:val="es-ES"/>
        </w:rPr>
        <w:t>inflow</w:t>
      </w:r>
      <w:proofErr w:type="spellEnd"/>
      <w:r w:rsidRPr="00386EF9">
        <w:rPr>
          <w:lang w:val="es-ES"/>
        </w:rPr>
        <w:t xml:space="preserve"> surges fueron más frecuentes. También es cierto si miramos las entradas y salidas etas de capitales: hay menos episodios extremos de salida e igual cantidad de entradas.</w:t>
      </w:r>
    </w:p>
    <w:p w:rsidR="00874F04" w:rsidRPr="00386EF9" w:rsidRDefault="00803EB3">
      <w:pPr>
        <w:pStyle w:val="BodyText"/>
        <w:rPr>
          <w:lang w:val="es-ES"/>
        </w:rPr>
      </w:pPr>
      <w:r w:rsidRPr="00386EF9">
        <w:rPr>
          <w:lang w:val="es-ES"/>
        </w:rPr>
        <w:t xml:space="preserve">Concretamente, usando datos de CEPAL sobre flujos </w:t>
      </w:r>
      <w:r w:rsidRPr="00386EF9">
        <w:rPr>
          <w:i/>
          <w:lang w:val="es-ES"/>
        </w:rPr>
        <w:t>brutos</w:t>
      </w:r>
      <w:r w:rsidRPr="00386EF9">
        <w:rPr>
          <w:lang w:val="es-ES"/>
        </w:rPr>
        <w:t xml:space="preserve"> entrantes y salientes (</w:t>
      </w:r>
      <w:proofErr w:type="spellStart"/>
      <w:r w:rsidRPr="00386EF9">
        <w:rPr>
          <w:lang w:val="es-ES"/>
        </w:rPr>
        <w:t>gross</w:t>
      </w:r>
      <w:proofErr w:type="spellEnd"/>
      <w:r w:rsidRPr="00386EF9">
        <w:rPr>
          <w:lang w:val="es-ES"/>
        </w:rPr>
        <w:t xml:space="preserve"> </w:t>
      </w:r>
      <w:proofErr w:type="spellStart"/>
      <w:r w:rsidRPr="00386EF9">
        <w:rPr>
          <w:lang w:val="es-ES"/>
        </w:rPr>
        <w:t>inflows</w:t>
      </w:r>
      <w:proofErr w:type="spellEnd"/>
      <w:r w:rsidRPr="00386EF9">
        <w:rPr>
          <w:lang w:val="es-ES"/>
        </w:rPr>
        <w:t xml:space="preserve"> and </w:t>
      </w:r>
      <w:proofErr w:type="spellStart"/>
      <w:r w:rsidRPr="00386EF9">
        <w:rPr>
          <w:lang w:val="es-ES"/>
        </w:rPr>
        <w:t>gross</w:t>
      </w:r>
      <w:proofErr w:type="spellEnd"/>
      <w:r w:rsidRPr="00386EF9">
        <w:rPr>
          <w:lang w:val="es-ES"/>
        </w:rPr>
        <w:t xml:space="preserve"> </w:t>
      </w:r>
      <w:proofErr w:type="spellStart"/>
      <w:r w:rsidRPr="00386EF9">
        <w:rPr>
          <w:lang w:val="es-ES"/>
        </w:rPr>
        <w:t>outflows</w:t>
      </w:r>
      <w:proofErr w:type="spellEnd"/>
      <w:r w:rsidRPr="00386EF9">
        <w:rPr>
          <w:lang w:val="es-ES"/>
        </w:rPr>
        <w:t xml:space="preserve">) para Brasil, México, Colombia, Chile y Perú -- que representan el 80% de los flujos financieros de la región) [poner referencia] </w:t>
      </w:r>
      <w:r w:rsidRPr="00386EF9">
        <w:rPr>
          <w:b/>
          <w:lang w:val="es-ES"/>
        </w:rPr>
        <w:t xml:space="preserve">encuentra solamente un episodio de </w:t>
      </w:r>
      <w:proofErr w:type="spellStart"/>
      <w:r w:rsidRPr="00386EF9">
        <w:rPr>
          <w:b/>
          <w:lang w:val="es-ES"/>
        </w:rPr>
        <w:t>sudden</w:t>
      </w:r>
      <w:proofErr w:type="spellEnd"/>
      <w:r w:rsidRPr="00386EF9">
        <w:rPr>
          <w:b/>
          <w:lang w:val="es-ES"/>
        </w:rPr>
        <w:t xml:space="preserve"> stop</w:t>
      </w:r>
      <w:r w:rsidRPr="00386EF9">
        <w:rPr>
          <w:lang w:val="es-ES"/>
        </w:rPr>
        <w:t>, específicamente en Colombia entre 2015Q2 y 2015Q4. Ese único caso se puede comparar con los 5 que encontramos en los 2000s previo a la crisis financiera y a los 7 episodios durante los 90s.</w:t>
      </w:r>
    </w:p>
    <w:p w:rsidR="00874F04" w:rsidRPr="00386EF9" w:rsidRDefault="00803EB3">
      <w:pPr>
        <w:pStyle w:val="BodyText"/>
        <w:rPr>
          <w:lang w:val="es-ES"/>
        </w:rPr>
      </w:pPr>
      <w:r w:rsidRPr="00386EF9">
        <w:rPr>
          <w:lang w:val="es-ES"/>
        </w:rPr>
        <w:t xml:space="preserve">Por lado de los flujos de entrada positivo, después del 2009 vemos sólo dos </w:t>
      </w:r>
      <w:proofErr w:type="spellStart"/>
      <w:r w:rsidRPr="00386EF9">
        <w:rPr>
          <w:lang w:val="es-ES"/>
        </w:rPr>
        <w:t>inflow</w:t>
      </w:r>
      <w:proofErr w:type="spellEnd"/>
      <w:r w:rsidRPr="00386EF9">
        <w:rPr>
          <w:lang w:val="es-ES"/>
        </w:rPr>
        <w:t xml:space="preserve"> surges, versus tres en los 90s y siete en los 2000s previos a la crisis financiera global.</w:t>
      </w:r>
    </w:p>
    <w:p w:rsidR="00874F04" w:rsidRPr="00386EF9" w:rsidRDefault="00803EB3">
      <w:pPr>
        <w:pStyle w:val="BodyText"/>
        <w:rPr>
          <w:lang w:val="es-ES"/>
        </w:rPr>
      </w:pPr>
      <w:r w:rsidRPr="00386EF9">
        <w:rPr>
          <w:lang w:val="es-ES"/>
        </w:rPr>
        <w:t>Aquí hay un cuadro que resume la situación:</w:t>
      </w:r>
    </w:p>
    <w:p w:rsidR="00874F04" w:rsidRDefault="00803EB3">
      <w:pPr>
        <w:pStyle w:val="TableCaption"/>
      </w:pPr>
      <w:r>
        <w:t>Gross Financial flows: Number of extreme episodos</w:t>
      </w:r>
    </w:p>
    <w:tbl>
      <w:tblPr>
        <w:tblW w:w="0" w:type="pct"/>
        <w:tblLook w:val="04A0"/>
      </w:tblPr>
      <w:tblGrid>
        <w:gridCol w:w="1359"/>
        <w:gridCol w:w="1602"/>
        <w:gridCol w:w="906"/>
        <w:gridCol w:w="912"/>
        <w:gridCol w:w="1684"/>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Flights</w:t>
            </w:r>
          </w:p>
        </w:tc>
        <w:tc>
          <w:tcPr>
            <w:tcW w:w="0" w:type="auto"/>
            <w:tcBorders>
              <w:bottom w:val="single" w:sz="0" w:space="0" w:color="auto"/>
            </w:tcBorders>
            <w:vAlign w:val="bottom"/>
          </w:tcPr>
          <w:p w:rsidR="00874F04" w:rsidRDefault="00803EB3">
            <w:pPr>
              <w:pStyle w:val="Compact"/>
              <w:jc w:val="right"/>
            </w:pPr>
            <w:r>
              <w:t>Retrenchment</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7</w:t>
            </w:r>
          </w:p>
        </w:tc>
        <w:tc>
          <w:tcPr>
            <w:tcW w:w="0" w:type="auto"/>
          </w:tcPr>
          <w:p w:rsidR="00874F04" w:rsidRDefault="00803EB3">
            <w:pPr>
              <w:pStyle w:val="Compact"/>
              <w:jc w:val="right"/>
            </w:pPr>
            <w:r>
              <w:t>5</w:t>
            </w:r>
          </w:p>
        </w:tc>
        <w:tc>
          <w:tcPr>
            <w:tcW w:w="0" w:type="auto"/>
          </w:tcPr>
          <w:p w:rsidR="00874F04" w:rsidRDefault="00803EB3">
            <w:pPr>
              <w:pStyle w:val="Compact"/>
              <w:jc w:val="right"/>
            </w:pPr>
            <w:r>
              <w:t>3</w:t>
            </w:r>
          </w:p>
        </w:tc>
        <w:tc>
          <w:tcPr>
            <w:tcW w:w="0" w:type="auto"/>
          </w:tcPr>
          <w:p w:rsidR="00874F04" w:rsidRDefault="00803EB3">
            <w:pPr>
              <w:pStyle w:val="Compact"/>
              <w:jc w:val="right"/>
            </w:pPr>
            <w:r>
              <w:t>4</w:t>
            </w:r>
          </w:p>
        </w:tc>
        <w:tc>
          <w:tcPr>
            <w:tcW w:w="0" w:type="auto"/>
          </w:tcPr>
          <w:p w:rsidR="00874F04" w:rsidRDefault="00803EB3">
            <w:pPr>
              <w:pStyle w:val="Compact"/>
              <w:jc w:val="right"/>
            </w:pPr>
            <w:r>
              <w:t>19</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0</w:t>
            </w:r>
          </w:p>
        </w:tc>
        <w:tc>
          <w:tcPr>
            <w:tcW w:w="0" w:type="auto"/>
          </w:tcPr>
          <w:p w:rsidR="00874F04" w:rsidRDefault="00803EB3">
            <w:pPr>
              <w:pStyle w:val="Compact"/>
              <w:jc w:val="right"/>
            </w:pPr>
            <w:r>
              <w:t>8</w:t>
            </w:r>
          </w:p>
        </w:tc>
        <w:tc>
          <w:tcPr>
            <w:tcW w:w="0" w:type="auto"/>
          </w:tcPr>
          <w:p w:rsidR="00874F04" w:rsidRDefault="00803EB3">
            <w:pPr>
              <w:pStyle w:val="Compact"/>
              <w:jc w:val="right"/>
            </w:pPr>
            <w:r>
              <w:t>8</w:t>
            </w:r>
          </w:p>
        </w:tc>
        <w:tc>
          <w:tcPr>
            <w:tcW w:w="0" w:type="auto"/>
          </w:tcPr>
          <w:p w:rsidR="00874F04" w:rsidRDefault="00803EB3">
            <w:pPr>
              <w:pStyle w:val="Compact"/>
              <w:jc w:val="right"/>
            </w:pPr>
            <w:r>
              <w:t>1</w:t>
            </w:r>
          </w:p>
        </w:tc>
        <w:tc>
          <w:tcPr>
            <w:tcW w:w="0" w:type="auto"/>
          </w:tcPr>
          <w:p w:rsidR="00874F04" w:rsidRDefault="00803EB3">
            <w:pPr>
              <w:pStyle w:val="Compact"/>
              <w:jc w:val="right"/>
            </w:pPr>
            <w:r>
              <w:t>17</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4</w:t>
            </w:r>
          </w:p>
        </w:tc>
        <w:tc>
          <w:tcPr>
            <w:tcW w:w="0" w:type="auto"/>
          </w:tcPr>
          <w:p w:rsidR="00874F04" w:rsidRDefault="00803EB3">
            <w:pPr>
              <w:pStyle w:val="Compact"/>
              <w:jc w:val="right"/>
            </w:pPr>
            <w:r>
              <w:t>0</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c>
          <w:tcPr>
            <w:tcW w:w="0" w:type="auto"/>
          </w:tcPr>
          <w:p w:rsidR="00874F04" w:rsidRDefault="00803EB3">
            <w:pPr>
              <w:pStyle w:val="Compact"/>
              <w:jc w:val="right"/>
            </w:pPr>
            <w:r>
              <w:t>10</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1</w:t>
            </w:r>
          </w:p>
        </w:tc>
        <w:tc>
          <w:tcPr>
            <w:tcW w:w="0" w:type="auto"/>
          </w:tcPr>
          <w:p w:rsidR="00874F04" w:rsidRDefault="00803EB3">
            <w:pPr>
              <w:pStyle w:val="Compact"/>
              <w:jc w:val="right"/>
            </w:pPr>
            <w:r>
              <w:t>6</w:t>
            </w:r>
          </w:p>
        </w:tc>
      </w:tr>
    </w:tbl>
    <w:p w:rsidR="00874F04" w:rsidRDefault="00803EB3">
      <w:pPr>
        <w:pStyle w:val="BodyText"/>
      </w:pPr>
      <w:r>
        <w:rPr>
          <w:b/>
        </w:rPr>
        <w:t>Note:</w:t>
      </w:r>
      <w:r>
        <w:t xml:space="preserve"> </w:t>
      </w:r>
      <w:r>
        <w:rPr>
          <w:vertAlign w:val="superscript"/>
        </w:rPr>
        <w:t>a</w:t>
      </w:r>
      <w:r>
        <w:t xml:space="preserve"> Considers episodes for Brasil, Chile, Colombia, Mexico and Peru</w:t>
      </w:r>
    </w:p>
    <w:p w:rsidR="00874F04" w:rsidRDefault="00803EB3">
      <w:pPr>
        <w:pStyle w:val="TableCaption"/>
      </w:pPr>
      <w:r>
        <w:t>Net Financial flows: Number of extreme episodos</w:t>
      </w:r>
    </w:p>
    <w:tbl>
      <w:tblPr>
        <w:tblW w:w="0" w:type="pct"/>
        <w:tblLook w:val="04A0"/>
      </w:tblPr>
      <w:tblGrid>
        <w:gridCol w:w="1359"/>
        <w:gridCol w:w="1602"/>
        <w:gridCol w:w="906"/>
        <w:gridCol w:w="750"/>
      </w:tblGrid>
      <w:tr w:rsidR="00874F04">
        <w:tc>
          <w:tcPr>
            <w:tcW w:w="0" w:type="auto"/>
            <w:tcBorders>
              <w:bottom w:val="single" w:sz="0" w:space="0" w:color="auto"/>
            </w:tcBorders>
            <w:vAlign w:val="bottom"/>
          </w:tcPr>
          <w:p w:rsidR="00874F04" w:rsidRDefault="00803EB3">
            <w:pPr>
              <w:pStyle w:val="Compact"/>
            </w:pPr>
            <w:r>
              <w:t>Period</w:t>
            </w:r>
          </w:p>
        </w:tc>
        <w:tc>
          <w:tcPr>
            <w:tcW w:w="0" w:type="auto"/>
            <w:tcBorders>
              <w:bottom w:val="single" w:sz="0" w:space="0" w:color="auto"/>
            </w:tcBorders>
            <w:vAlign w:val="bottom"/>
          </w:tcPr>
          <w:p w:rsidR="00874F04" w:rsidRDefault="00803EB3">
            <w:pPr>
              <w:pStyle w:val="Compact"/>
              <w:jc w:val="right"/>
            </w:pPr>
            <w:r>
              <w:t>Sudden Stops</w:t>
            </w:r>
          </w:p>
        </w:tc>
        <w:tc>
          <w:tcPr>
            <w:tcW w:w="0" w:type="auto"/>
            <w:tcBorders>
              <w:bottom w:val="single" w:sz="0" w:space="0" w:color="auto"/>
            </w:tcBorders>
            <w:vAlign w:val="bottom"/>
          </w:tcPr>
          <w:p w:rsidR="00874F04" w:rsidRDefault="00803EB3">
            <w:pPr>
              <w:pStyle w:val="Compact"/>
              <w:jc w:val="right"/>
            </w:pPr>
            <w:r>
              <w:t>Surges</w:t>
            </w:r>
          </w:p>
        </w:tc>
        <w:tc>
          <w:tcPr>
            <w:tcW w:w="0" w:type="auto"/>
            <w:tcBorders>
              <w:bottom w:val="single" w:sz="0" w:space="0" w:color="auto"/>
            </w:tcBorders>
            <w:vAlign w:val="bottom"/>
          </w:tcPr>
          <w:p w:rsidR="00874F04" w:rsidRDefault="00803EB3">
            <w:pPr>
              <w:pStyle w:val="Compact"/>
              <w:jc w:val="right"/>
            </w:pPr>
            <w:r>
              <w:t>Total</w:t>
            </w:r>
          </w:p>
        </w:tc>
      </w:tr>
      <w:tr w:rsidR="00874F04">
        <w:tc>
          <w:tcPr>
            <w:tcW w:w="0" w:type="auto"/>
          </w:tcPr>
          <w:p w:rsidR="00874F04" w:rsidRDefault="00803EB3">
            <w:pPr>
              <w:pStyle w:val="Compact"/>
            </w:pPr>
            <w:r>
              <w:t>1990-1999</w:t>
            </w:r>
          </w:p>
        </w:tc>
        <w:tc>
          <w:tcPr>
            <w:tcW w:w="0" w:type="auto"/>
          </w:tcPr>
          <w:p w:rsidR="00874F04" w:rsidRDefault="00803EB3">
            <w:pPr>
              <w:pStyle w:val="Compact"/>
              <w:jc w:val="right"/>
            </w:pPr>
            <w:r>
              <w:t>4</w:t>
            </w:r>
          </w:p>
        </w:tc>
        <w:tc>
          <w:tcPr>
            <w:tcW w:w="0" w:type="auto"/>
          </w:tcPr>
          <w:p w:rsidR="00874F04" w:rsidRDefault="00803EB3">
            <w:pPr>
              <w:pStyle w:val="Compact"/>
              <w:jc w:val="right"/>
            </w:pPr>
            <w:r>
              <w:t>4</w:t>
            </w:r>
          </w:p>
        </w:tc>
        <w:tc>
          <w:tcPr>
            <w:tcW w:w="0" w:type="auto"/>
          </w:tcPr>
          <w:p w:rsidR="00874F04" w:rsidRDefault="00803EB3">
            <w:pPr>
              <w:pStyle w:val="Compact"/>
              <w:jc w:val="right"/>
            </w:pPr>
            <w:r>
              <w:t>8</w:t>
            </w:r>
          </w:p>
        </w:tc>
      </w:tr>
      <w:tr w:rsidR="00874F04">
        <w:tc>
          <w:tcPr>
            <w:tcW w:w="0" w:type="auto"/>
          </w:tcPr>
          <w:p w:rsidR="00874F04" w:rsidRDefault="00803EB3">
            <w:pPr>
              <w:pStyle w:val="Compact"/>
            </w:pPr>
            <w:r>
              <w:t>2000-2007</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2008-2009</w:t>
            </w:r>
          </w:p>
        </w:tc>
        <w:tc>
          <w:tcPr>
            <w:tcW w:w="0" w:type="auto"/>
          </w:tcPr>
          <w:p w:rsidR="00874F04" w:rsidRDefault="00803EB3">
            <w:pPr>
              <w:pStyle w:val="Compact"/>
              <w:jc w:val="right"/>
            </w:pPr>
            <w:r>
              <w:t>2</w:t>
            </w:r>
          </w:p>
        </w:tc>
        <w:tc>
          <w:tcPr>
            <w:tcW w:w="0" w:type="auto"/>
          </w:tcPr>
          <w:p w:rsidR="00874F04" w:rsidRDefault="00803EB3">
            <w:pPr>
              <w:pStyle w:val="Compact"/>
              <w:jc w:val="right"/>
            </w:pPr>
            <w:r>
              <w:t>2</w:t>
            </w:r>
          </w:p>
        </w:tc>
        <w:tc>
          <w:tcPr>
            <w:tcW w:w="0" w:type="auto"/>
          </w:tcPr>
          <w:p w:rsidR="00874F04" w:rsidRDefault="00803EB3">
            <w:pPr>
              <w:pStyle w:val="Compact"/>
              <w:jc w:val="right"/>
            </w:pPr>
            <w:r>
              <w:t>4</w:t>
            </w:r>
          </w:p>
        </w:tc>
      </w:tr>
      <w:tr w:rsidR="00874F04">
        <w:tc>
          <w:tcPr>
            <w:tcW w:w="0" w:type="auto"/>
          </w:tcPr>
          <w:p w:rsidR="00874F04" w:rsidRDefault="00803EB3">
            <w:pPr>
              <w:pStyle w:val="Compact"/>
            </w:pPr>
            <w:r>
              <w:t>2010-2015</w:t>
            </w:r>
          </w:p>
        </w:tc>
        <w:tc>
          <w:tcPr>
            <w:tcW w:w="0" w:type="auto"/>
          </w:tcPr>
          <w:p w:rsidR="00874F04" w:rsidRDefault="00803EB3">
            <w:pPr>
              <w:pStyle w:val="Compact"/>
              <w:jc w:val="right"/>
            </w:pPr>
            <w:r>
              <w:t>1</w:t>
            </w:r>
          </w:p>
        </w:tc>
        <w:tc>
          <w:tcPr>
            <w:tcW w:w="0" w:type="auto"/>
          </w:tcPr>
          <w:p w:rsidR="00874F04" w:rsidRDefault="00803EB3">
            <w:pPr>
              <w:pStyle w:val="Compact"/>
              <w:jc w:val="right"/>
            </w:pPr>
            <w:r>
              <w:t>2</w:t>
            </w:r>
          </w:p>
        </w:tc>
        <w:tc>
          <w:tcPr>
            <w:tcW w:w="0" w:type="auto"/>
          </w:tcPr>
          <w:p w:rsidR="00874F04" w:rsidRDefault="00803EB3">
            <w:pPr>
              <w:pStyle w:val="Compact"/>
              <w:jc w:val="right"/>
            </w:pPr>
            <w:r>
              <w:t>3</w:t>
            </w:r>
          </w:p>
        </w:tc>
      </w:tr>
    </w:tbl>
    <w:p w:rsidR="00874F04" w:rsidRDefault="00803EB3">
      <w:pPr>
        <w:pStyle w:val="BodyText"/>
      </w:pPr>
      <w:r>
        <w:rPr>
          <w:b/>
        </w:rPr>
        <w:t>Note:</w:t>
      </w:r>
      <w:r>
        <w:t xml:space="preserve"> </w:t>
      </w:r>
      <w:r>
        <w:rPr>
          <w:vertAlign w:val="superscript"/>
        </w:rPr>
        <w:t>a</w:t>
      </w:r>
      <w:r>
        <w:t xml:space="preserve"> Considers episodes for Brasil, Chile, Colombia, Mexico and Peru</w:t>
      </w:r>
    </w:p>
    <w:p w:rsidR="00874F04" w:rsidDel="00270173" w:rsidRDefault="00803EB3">
      <w:pPr>
        <w:pStyle w:val="BodyText"/>
        <w:rPr>
          <w:del w:id="2425" w:author="user" w:date="2017-05-10T11:07:00Z"/>
        </w:rPr>
      </w:pPr>
      <w:del w:id="2426" w:author="user" w:date="2017-05-10T11:07:00Z">
        <w:r w:rsidDel="00270173">
          <w:delText>--&gt;  --&gt;  --&gt;  --&gt;  --&gt;  --&gt;  --&gt;  --&gt;  --&gt;  --&gt;  --&gt;  --&gt;</w:delText>
        </w:r>
      </w:del>
    </w:p>
    <w:p w:rsidR="00874F04" w:rsidDel="00270173" w:rsidRDefault="00803EB3">
      <w:pPr>
        <w:pStyle w:val="BodyText"/>
        <w:rPr>
          <w:del w:id="2427" w:author="user" w:date="2017-05-10T11:07:00Z"/>
        </w:rPr>
      </w:pPr>
      <w:del w:id="2428" w:author="user" w:date="2017-05-10T11:07:00Z">
        <w:r w:rsidDel="00270173">
          <w:delText>--&gt;  --&gt;  --&gt;  --&gt;  --&gt;  --&gt;  --&gt;  --&gt;  --&gt;  --&gt;  --&gt;</w:delText>
        </w:r>
      </w:del>
    </w:p>
    <w:p w:rsidR="00874F04" w:rsidDel="00270173" w:rsidRDefault="00803EB3">
      <w:pPr>
        <w:pStyle w:val="BodyText"/>
        <w:rPr>
          <w:del w:id="2429" w:author="user" w:date="2017-05-10T11:07:00Z"/>
        </w:rPr>
      </w:pPr>
      <w:del w:id="2430" w:author="user" w:date="2017-05-10T11:07:00Z">
        <w:r w:rsidDel="00270173">
          <w:delText>--&gt;  --&gt;</w:delText>
        </w:r>
      </w:del>
    </w:p>
    <w:p w:rsidR="00874F04" w:rsidDel="00270173" w:rsidRDefault="00803EB3">
      <w:pPr>
        <w:pStyle w:val="BodyText"/>
        <w:rPr>
          <w:del w:id="2431" w:author="user" w:date="2017-05-10T11:07:00Z"/>
        </w:rPr>
      </w:pPr>
      <w:del w:id="2432" w:author="user" w:date="2017-05-10T11:07:00Z">
        <w:r w:rsidDel="00270173">
          <w:delText>--&gt;  --&gt;  --&gt;  --&gt;  --&gt;  --&gt;  --&gt;  --&gt;  --&gt;  --&gt;  --&gt;</w:delText>
        </w:r>
      </w:del>
    </w:p>
    <w:p w:rsidR="00874F04" w:rsidDel="00270173" w:rsidRDefault="00803EB3">
      <w:pPr>
        <w:pStyle w:val="BodyText"/>
        <w:rPr>
          <w:del w:id="2433" w:author="user" w:date="2017-05-10T11:07:00Z"/>
        </w:rPr>
      </w:pPr>
      <w:del w:id="2434" w:author="user" w:date="2017-05-10T11:07:00Z">
        <w:r w:rsidDel="00270173">
          <w:delText>--&gt;  --&gt;  --&gt;  --&gt;  --&gt;  --&gt;  --&gt;</w:delText>
        </w:r>
      </w:del>
    </w:p>
    <w:p w:rsidR="00874F04" w:rsidRDefault="00803EB3">
      <w:pPr>
        <w:pStyle w:val="BodyText"/>
      </w:pPr>
      <w:del w:id="2435" w:author="user" w:date="2017-05-10T11:07:00Z">
        <w:r w:rsidDel="00270173">
          <w:delText>--&gt;</w:delText>
        </w:r>
      </w:del>
    </w:p>
    <w:sectPr w:rsidR="00874F04" w:rsidSect="00874F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CE4" w:rsidRDefault="002D5CE4" w:rsidP="00874F04">
      <w:pPr>
        <w:spacing w:after="0"/>
      </w:pPr>
      <w:r>
        <w:separator/>
      </w:r>
    </w:p>
  </w:endnote>
  <w:endnote w:type="continuationSeparator" w:id="0">
    <w:p w:rsidR="002D5CE4" w:rsidRDefault="002D5CE4" w:rsidP="00874F0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CE4" w:rsidRDefault="002D5CE4">
      <w:r>
        <w:separator/>
      </w:r>
    </w:p>
  </w:footnote>
  <w:footnote w:type="continuationSeparator" w:id="0">
    <w:p w:rsidR="002D5CE4" w:rsidRDefault="002D5CE4">
      <w:r>
        <w:continuationSeparator/>
      </w:r>
    </w:p>
  </w:footnote>
  <w:footnote w:id="1">
    <w:p w:rsidR="002D5CE4" w:rsidRPr="00056385" w:rsidRDefault="002D5CE4" w:rsidP="00A76BEF">
      <w:pPr>
        <w:pStyle w:val="FootnoteText"/>
        <w:rPr>
          <w:rFonts w:ascii="Times New Roman" w:hAnsi="Times New Roman" w:cs="Times New Roman"/>
          <w:lang w:val="es-ES"/>
        </w:rPr>
      </w:pPr>
      <w:r w:rsidRPr="00056385">
        <w:rPr>
          <w:rStyle w:val="FootnoteReference"/>
          <w:rFonts w:ascii="Times New Roman" w:hAnsi="Times New Roman" w:cs="Times New Roman"/>
        </w:rPr>
        <w:footnoteRef/>
      </w:r>
      <w:r w:rsidRPr="00056385">
        <w:rPr>
          <w:rFonts w:ascii="Times New Roman" w:hAnsi="Times New Roman" w:cs="Times New Roman"/>
          <w:lang w:val="es-ES"/>
        </w:rPr>
        <w:t xml:space="preserve"> Véase </w:t>
      </w:r>
      <w:proofErr w:type="spellStart"/>
      <w:r w:rsidRPr="00056385">
        <w:rPr>
          <w:rFonts w:ascii="Times New Roman" w:hAnsi="Times New Roman" w:cs="Times New Roman"/>
          <w:lang w:val="es-ES"/>
        </w:rPr>
        <w:t>World</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Economic</w:t>
      </w:r>
      <w:proofErr w:type="spellEnd"/>
      <w:r w:rsidRPr="00056385">
        <w:rPr>
          <w:rFonts w:ascii="Times New Roman" w:hAnsi="Times New Roman" w:cs="Times New Roman"/>
          <w:lang w:val="es-ES"/>
        </w:rPr>
        <w:t xml:space="preserve"> </w:t>
      </w:r>
      <w:proofErr w:type="spellStart"/>
      <w:r w:rsidRPr="00056385">
        <w:rPr>
          <w:rFonts w:ascii="Times New Roman" w:hAnsi="Times New Roman" w:cs="Times New Roman"/>
          <w:lang w:val="es-ES"/>
        </w:rPr>
        <w:t>Forum</w:t>
      </w:r>
      <w:proofErr w:type="spellEnd"/>
      <w:r w:rsidRPr="00056385">
        <w:rPr>
          <w:rFonts w:ascii="Times New Roman" w:hAnsi="Times New Roman" w:cs="Times New Roman"/>
          <w:lang w:val="es-ES"/>
        </w:rPr>
        <w:t xml:space="preserve"> (2015)</w:t>
      </w:r>
    </w:p>
  </w:footnote>
  <w:footnote w:id="2">
    <w:p w:rsidR="000B1DF6" w:rsidRPr="000B1DF6" w:rsidRDefault="000B1DF6" w:rsidP="000B1DF6">
      <w:pPr>
        <w:pStyle w:val="FootnoteText"/>
        <w:rPr>
          <w:ins w:id="865" w:author="user" w:date="2017-05-10T12:18:00Z"/>
          <w:sz w:val="18"/>
          <w:lang w:val="es-CL"/>
          <w:rPrChange w:id="866" w:author="user" w:date="2017-05-10T12:19:00Z">
            <w:rPr>
              <w:ins w:id="867" w:author="user" w:date="2017-05-10T12:18:00Z"/>
              <w:sz w:val="18"/>
            </w:rPr>
          </w:rPrChange>
        </w:rPr>
      </w:pPr>
      <w:ins w:id="868" w:author="user" w:date="2017-05-10T12:18:00Z">
        <w:r w:rsidRPr="0062776B">
          <w:rPr>
            <w:rStyle w:val="FootnoteReference"/>
            <w:sz w:val="18"/>
          </w:rPr>
          <w:footnoteRef/>
        </w:r>
        <w:r w:rsidR="001637F4" w:rsidRPr="001637F4">
          <w:rPr>
            <w:sz w:val="18"/>
            <w:lang w:val="es-CL"/>
            <w:rPrChange w:id="869" w:author="user" w:date="2017-05-10T12:19:00Z">
              <w:rPr>
                <w:sz w:val="18"/>
              </w:rPr>
            </w:rPrChange>
          </w:rPr>
          <w:t xml:space="preserve"> Las variables de tasas de interés se dejaron expresadas como porcentaje y las importaciones de bienes de capital se dejaron como índice (2009=100).</w:t>
        </w:r>
      </w:ins>
    </w:p>
    <w:p w:rsidR="000B1DF6" w:rsidRPr="000B1DF6" w:rsidRDefault="000B1DF6" w:rsidP="000B1DF6">
      <w:pPr>
        <w:pStyle w:val="FootnoteText"/>
        <w:rPr>
          <w:ins w:id="870" w:author="user" w:date="2017-05-10T12:18:00Z"/>
          <w:sz w:val="18"/>
          <w:lang w:val="es-CL"/>
          <w:rPrChange w:id="871" w:author="user" w:date="2017-05-10T12:19:00Z">
            <w:rPr>
              <w:ins w:id="872" w:author="user" w:date="2017-05-10T12:18:00Z"/>
              <w:sz w:val="18"/>
            </w:rPr>
          </w:rPrChange>
        </w:rPr>
      </w:pPr>
    </w:p>
  </w:footnote>
  <w:footnote w:id="3">
    <w:p w:rsidR="000B1DF6" w:rsidRPr="000B1DF6" w:rsidRDefault="000B1DF6" w:rsidP="000B1DF6">
      <w:pPr>
        <w:pStyle w:val="FootnoteText"/>
        <w:jc w:val="both"/>
        <w:rPr>
          <w:ins w:id="884" w:author="user" w:date="2017-05-10T12:18:00Z"/>
          <w:sz w:val="18"/>
          <w:lang w:val="es-CL"/>
          <w:rPrChange w:id="885" w:author="user" w:date="2017-05-10T12:19:00Z">
            <w:rPr>
              <w:ins w:id="886" w:author="user" w:date="2017-05-10T12:18:00Z"/>
              <w:sz w:val="18"/>
            </w:rPr>
          </w:rPrChange>
        </w:rPr>
      </w:pPr>
      <w:ins w:id="887" w:author="user" w:date="2017-05-10T12:18:00Z">
        <w:r>
          <w:rPr>
            <w:rStyle w:val="FootnoteReference"/>
          </w:rPr>
          <w:footnoteRef/>
        </w:r>
        <w:r w:rsidR="001637F4" w:rsidRPr="001637F4">
          <w:rPr>
            <w:lang w:val="es-CL"/>
            <w:rPrChange w:id="888" w:author="user" w:date="2017-05-10T12:19:00Z">
              <w:rPr/>
            </w:rPrChange>
          </w:rPr>
          <w:t xml:space="preserve"> </w:t>
        </w:r>
        <w:r w:rsidR="001637F4" w:rsidRPr="001637F4">
          <w:rPr>
            <w:sz w:val="18"/>
            <w:lang w:val="es-CL"/>
            <w:rPrChange w:id="889" w:author="user" w:date="2017-05-10T12:19:00Z">
              <w:rPr>
                <w:sz w:val="18"/>
              </w:rPr>
            </w:rPrChange>
          </w:rPr>
          <w:t xml:space="preserve">Para Estados Unidos, las importaciones consideradas son bienes de capital (excepto del sector automotor) – de acuerdo al criterio del FRED; expresados en un índice – no en logaritmo – donde 2009 = 100. La serie es trimestral y desestacionalizada. </w:t>
        </w:r>
      </w:ins>
    </w:p>
    <w:p w:rsidR="000B1DF6" w:rsidRPr="000B1DF6" w:rsidRDefault="000B1DF6" w:rsidP="000B1DF6">
      <w:pPr>
        <w:pStyle w:val="FootnoteText"/>
        <w:jc w:val="both"/>
        <w:rPr>
          <w:ins w:id="890" w:author="user" w:date="2017-05-10T12:18:00Z"/>
          <w:sz w:val="22"/>
          <w:lang w:val="es-CL"/>
          <w:rPrChange w:id="891" w:author="user" w:date="2017-05-10T12:19:00Z">
            <w:rPr>
              <w:ins w:id="892" w:author="user" w:date="2017-05-10T12:18:00Z"/>
              <w:sz w:val="22"/>
            </w:rPr>
          </w:rPrChange>
        </w:rPr>
      </w:pPr>
    </w:p>
  </w:footnote>
  <w:footnote w:id="4">
    <w:p w:rsidR="000B1DF6" w:rsidRPr="000B1DF6" w:rsidRDefault="000B1DF6" w:rsidP="000B1DF6">
      <w:pPr>
        <w:pStyle w:val="FootnoteText"/>
        <w:jc w:val="both"/>
        <w:rPr>
          <w:ins w:id="894" w:author="user" w:date="2017-05-10T12:18:00Z"/>
          <w:sz w:val="18"/>
          <w:lang w:val="es-CL"/>
          <w:rPrChange w:id="895" w:author="user" w:date="2017-05-10T12:19:00Z">
            <w:rPr>
              <w:ins w:id="896" w:author="user" w:date="2017-05-10T12:18:00Z"/>
              <w:sz w:val="18"/>
            </w:rPr>
          </w:rPrChange>
        </w:rPr>
      </w:pPr>
      <w:ins w:id="897" w:author="user" w:date="2017-05-10T12:18:00Z">
        <w:r>
          <w:rPr>
            <w:rStyle w:val="FootnoteReference"/>
          </w:rPr>
          <w:footnoteRef/>
        </w:r>
        <w:r w:rsidR="001637F4" w:rsidRPr="001637F4">
          <w:rPr>
            <w:sz w:val="18"/>
            <w:lang w:val="es-CL"/>
            <w:rPrChange w:id="898" w:author="user" w:date="2017-05-10T12:19:00Z">
              <w:rPr>
                <w:sz w:val="18"/>
              </w:rPr>
            </w:rPrChange>
          </w:rPr>
          <w:t xml:space="preserve"> 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ins>
    </w:p>
    <w:p w:rsidR="000B1DF6" w:rsidRPr="000B1DF6" w:rsidRDefault="000B1DF6" w:rsidP="000B1DF6">
      <w:pPr>
        <w:pStyle w:val="FootnoteText"/>
        <w:jc w:val="both"/>
        <w:rPr>
          <w:ins w:id="899" w:author="user" w:date="2017-05-10T12:18:00Z"/>
          <w:sz w:val="22"/>
          <w:lang w:val="es-CL"/>
          <w:rPrChange w:id="900" w:author="user" w:date="2017-05-10T12:19:00Z">
            <w:rPr>
              <w:ins w:id="901" w:author="user" w:date="2017-05-10T12:18:00Z"/>
              <w:sz w:val="22"/>
            </w:rPr>
          </w:rPrChange>
        </w:rPr>
      </w:pPr>
    </w:p>
  </w:footnote>
  <w:footnote w:id="5">
    <w:p w:rsidR="000B1DF6" w:rsidRPr="000B1DF6" w:rsidRDefault="000B1DF6" w:rsidP="000B1DF6">
      <w:pPr>
        <w:spacing w:after="0"/>
        <w:jc w:val="both"/>
        <w:rPr>
          <w:ins w:id="903" w:author="user" w:date="2017-05-10T12:18:00Z"/>
          <w:sz w:val="18"/>
          <w:szCs w:val="18"/>
          <w:lang w:val="es-CL"/>
          <w:rPrChange w:id="904" w:author="user" w:date="2017-05-10T12:19:00Z">
            <w:rPr>
              <w:ins w:id="905" w:author="user" w:date="2017-05-10T12:18:00Z"/>
              <w:sz w:val="18"/>
              <w:szCs w:val="18"/>
            </w:rPr>
          </w:rPrChange>
        </w:rPr>
      </w:pPr>
      <w:ins w:id="906" w:author="user" w:date="2017-05-10T12:18:00Z">
        <w:r w:rsidRPr="00186BEF">
          <w:rPr>
            <w:rStyle w:val="FootnoteReference"/>
            <w:sz w:val="18"/>
            <w:szCs w:val="18"/>
          </w:rPr>
          <w:footnoteRef/>
        </w:r>
        <w:r w:rsidR="001637F4" w:rsidRPr="001637F4">
          <w:rPr>
            <w:sz w:val="18"/>
            <w:szCs w:val="18"/>
            <w:lang w:val="es-CL"/>
            <w:rPrChange w:id="907" w:author="user" w:date="2017-05-10T12:19:00Z">
              <w:rPr>
                <w:sz w:val="18"/>
                <w:szCs w:val="18"/>
              </w:rPr>
            </w:rPrChange>
          </w:rPr>
          <w:t xml:space="preserve"> 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 </w:t>
        </w:r>
      </w:ins>
    </w:p>
    <w:p w:rsidR="000B1DF6" w:rsidRPr="000B1DF6" w:rsidRDefault="000B1DF6" w:rsidP="000B1DF6">
      <w:pPr>
        <w:pStyle w:val="FootnoteText"/>
        <w:rPr>
          <w:ins w:id="908" w:author="user" w:date="2017-05-10T12:18:00Z"/>
          <w:lang w:val="es-CL"/>
          <w:rPrChange w:id="909" w:author="user" w:date="2017-05-10T12:19:00Z">
            <w:rPr>
              <w:ins w:id="910" w:author="user" w:date="2017-05-10T12:18:00Z"/>
            </w:rPr>
          </w:rPrChange>
        </w:rPr>
      </w:pPr>
    </w:p>
  </w:footnote>
  <w:footnote w:id="6">
    <w:p w:rsidR="000B1DF6" w:rsidRPr="000B1DF6" w:rsidRDefault="000B1DF6" w:rsidP="000B1DF6">
      <w:pPr>
        <w:pStyle w:val="FootnoteText"/>
        <w:rPr>
          <w:ins w:id="917" w:author="user" w:date="2017-05-10T12:18:00Z"/>
          <w:lang w:val="es-CL"/>
          <w:rPrChange w:id="918" w:author="user" w:date="2017-05-10T12:19:00Z">
            <w:rPr>
              <w:ins w:id="919" w:author="user" w:date="2017-05-10T12:18:00Z"/>
            </w:rPr>
          </w:rPrChange>
        </w:rPr>
      </w:pPr>
      <w:ins w:id="920" w:author="user" w:date="2017-05-10T12:18:00Z">
        <w:r w:rsidRPr="00C12348">
          <w:rPr>
            <w:sz w:val="18"/>
            <w:szCs w:val="18"/>
          </w:rPr>
          <w:footnoteRef/>
        </w:r>
        <w:r w:rsidR="001637F4" w:rsidRPr="001637F4">
          <w:rPr>
            <w:sz w:val="18"/>
            <w:szCs w:val="18"/>
            <w:lang w:val="es-CL"/>
            <w:rPrChange w:id="921" w:author="user" w:date="2017-05-10T12:19:00Z">
              <w:rPr>
                <w:sz w:val="18"/>
                <w:szCs w:val="18"/>
              </w:rPr>
            </w:rPrChange>
          </w:rPr>
          <w:t xml:space="preserve"> Una posible explicación es que el modelo SVAR no logre distinguir la doble causalidad entre ambas variables</w:t>
        </w:r>
        <w:r w:rsidR="001637F4" w:rsidRPr="001637F4">
          <w:rPr>
            <w:lang w:val="es-CL"/>
            <w:rPrChange w:id="922" w:author="user" w:date="2017-05-10T12:19:00Z">
              <w:rPr/>
            </w:rPrChange>
          </w:rPr>
          <w:t>.</w:t>
        </w:r>
      </w:ins>
    </w:p>
  </w:footnote>
  <w:footnote w:id="7">
    <w:p w:rsidR="002D5CE4" w:rsidRPr="00B40661" w:rsidRDefault="002D5CE4" w:rsidP="00A76BEF">
      <w:pPr>
        <w:pStyle w:val="FootnoteText"/>
        <w:jc w:val="both"/>
        <w:rPr>
          <w:rFonts w:ascii="Times New Roman" w:hAnsi="Times New Roman" w:cs="Times New Roman"/>
          <w:lang w:val="es-ES"/>
        </w:rPr>
      </w:pPr>
      <w:r w:rsidRPr="00B40661">
        <w:rPr>
          <w:rStyle w:val="FootnoteReference"/>
          <w:rFonts w:ascii="Times New Roman" w:hAnsi="Times New Roman" w:cs="Times New Roman"/>
        </w:rPr>
        <w:footnoteRef/>
      </w:r>
      <w:r w:rsidRPr="00B40661">
        <w:rPr>
          <w:rFonts w:ascii="Times New Roman" w:hAnsi="Times New Roman" w:cs="Times New Roman"/>
          <w:lang w:val="es-ES"/>
        </w:rPr>
        <w:t xml:space="preserve"> Utilizando datos desde 1950 hasta el 2012, Ocampo (2015) divide la evolución del comercio en cuatro fases: 1950-1974; 1974-1986; 1986-2007; 2007-2012. El comercio experimentó la tasa de crecimiento más elevada en la tercera y cuarta fases (7%) y la tasa de crecimiento más baja en la cuarta fase</w:t>
      </w:r>
      <w:r>
        <w:rPr>
          <w:rFonts w:ascii="Times New Roman" w:hAnsi="Times New Roman" w:cs="Times New Roman"/>
          <w:lang w:val="es-ES"/>
        </w:rPr>
        <w:t xml:space="preserve"> (2.6%). </w:t>
      </w:r>
    </w:p>
  </w:footnote>
  <w:footnote w:id="8">
    <w:p w:rsidR="002D5CE4" w:rsidRPr="0064325A" w:rsidRDefault="002D5CE4"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64325A">
        <w:rPr>
          <w:rFonts w:ascii="Times New Roman" w:hAnsi="Times New Roman" w:cs="Times New Roman"/>
          <w:lang w:val="es-ES"/>
        </w:rPr>
        <w:t xml:space="preserve"> Véase, ECB (2015); </w:t>
      </w:r>
      <w:proofErr w:type="spellStart"/>
      <w:r w:rsidRPr="0064325A">
        <w:rPr>
          <w:rFonts w:ascii="Times New Roman" w:hAnsi="Times New Roman" w:cs="Times New Roman"/>
          <w:lang w:val="es-ES"/>
        </w:rPr>
        <w:t>Bussiere</w:t>
      </w:r>
      <w:proofErr w:type="spellEnd"/>
      <w:r w:rsidRPr="0064325A">
        <w:rPr>
          <w:rFonts w:ascii="Times New Roman" w:hAnsi="Times New Roman" w:cs="Times New Roman"/>
          <w:lang w:val="es-ES"/>
        </w:rPr>
        <w:t xml:space="preserve"> et al. (2013); </w:t>
      </w:r>
      <w:proofErr w:type="spellStart"/>
      <w:r w:rsidRPr="0064325A">
        <w:rPr>
          <w:rFonts w:ascii="Times New Roman" w:hAnsi="Times New Roman" w:cs="Times New Roman"/>
          <w:lang w:val="es-ES"/>
        </w:rPr>
        <w:t>Anderton</w:t>
      </w:r>
      <w:proofErr w:type="spellEnd"/>
      <w:r w:rsidRPr="0064325A">
        <w:rPr>
          <w:rFonts w:ascii="Times New Roman" w:hAnsi="Times New Roman" w:cs="Times New Roman"/>
          <w:lang w:val="es-ES"/>
        </w:rPr>
        <w:t xml:space="preserve"> y </w:t>
      </w:r>
      <w:proofErr w:type="spellStart"/>
      <w:r w:rsidRPr="0064325A">
        <w:rPr>
          <w:rFonts w:ascii="Times New Roman" w:hAnsi="Times New Roman" w:cs="Times New Roman"/>
          <w:lang w:val="es-ES"/>
        </w:rPr>
        <w:t>Tewolde</w:t>
      </w:r>
      <w:proofErr w:type="spellEnd"/>
      <w:r w:rsidRPr="0064325A">
        <w:rPr>
          <w:rFonts w:ascii="Times New Roman" w:hAnsi="Times New Roman" w:cs="Times New Roman"/>
          <w:lang w:val="es-ES"/>
        </w:rPr>
        <w:t xml:space="preserve"> (2011).</w:t>
      </w:r>
    </w:p>
  </w:footnote>
  <w:footnote w:id="9">
    <w:p w:rsidR="002D5CE4" w:rsidRPr="0064325A" w:rsidRDefault="002D5CE4" w:rsidP="00A76BEF">
      <w:pPr>
        <w:pStyle w:val="FootnoteText"/>
        <w:rPr>
          <w:rFonts w:ascii="Times New Roman" w:hAnsi="Times New Roman" w:cs="Times New Roman"/>
          <w:lang w:val="es-ES"/>
        </w:rPr>
      </w:pPr>
      <w:r w:rsidRPr="0064325A">
        <w:rPr>
          <w:rStyle w:val="FootnoteReference"/>
          <w:rFonts w:ascii="Times New Roman" w:hAnsi="Times New Roman" w:cs="Times New Roman"/>
        </w:rPr>
        <w:footnoteRef/>
      </w:r>
      <w:r w:rsidRPr="00B21074">
        <w:rPr>
          <w:rFonts w:ascii="Times New Roman" w:hAnsi="Times New Roman" w:cs="Times New Roman"/>
          <w:lang w:val="es-ES"/>
        </w:rPr>
        <w:t xml:space="preserve"> </w:t>
      </w:r>
      <w:r w:rsidRPr="0064325A">
        <w:rPr>
          <w:rFonts w:ascii="Times New Roman" w:hAnsi="Times New Roman" w:cs="Times New Roman"/>
          <w:lang w:val="es-ES"/>
        </w:rPr>
        <w:t>Véase IMF(2015)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2BFB5D"/>
    <w:multiLevelType w:val="multilevel"/>
    <w:tmpl w:val="CD3AD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464A0EA0"/>
    <w:lvl w:ilvl="0">
      <w:start w:val="1"/>
      <w:numFmt w:val="decimal"/>
      <w:lvlText w:val="%1."/>
      <w:lvlJc w:val="left"/>
      <w:pPr>
        <w:tabs>
          <w:tab w:val="num" w:pos="1800"/>
        </w:tabs>
        <w:ind w:left="1800" w:hanging="360"/>
      </w:pPr>
    </w:lvl>
  </w:abstractNum>
  <w:abstractNum w:abstractNumId="4">
    <w:nsid w:val="FFFFFF7D"/>
    <w:multiLevelType w:val="singleLevel"/>
    <w:tmpl w:val="EC1EEAB2"/>
    <w:lvl w:ilvl="0">
      <w:start w:val="1"/>
      <w:numFmt w:val="decimal"/>
      <w:lvlText w:val="%1."/>
      <w:lvlJc w:val="left"/>
      <w:pPr>
        <w:tabs>
          <w:tab w:val="num" w:pos="1440"/>
        </w:tabs>
        <w:ind w:left="1440" w:hanging="360"/>
      </w:pPr>
    </w:lvl>
  </w:abstractNum>
  <w:abstractNum w:abstractNumId="5">
    <w:nsid w:val="FFFFFF7E"/>
    <w:multiLevelType w:val="singleLevel"/>
    <w:tmpl w:val="0350952E"/>
    <w:lvl w:ilvl="0">
      <w:start w:val="1"/>
      <w:numFmt w:val="decimal"/>
      <w:lvlText w:val="%1."/>
      <w:lvlJc w:val="left"/>
      <w:pPr>
        <w:tabs>
          <w:tab w:val="num" w:pos="1080"/>
        </w:tabs>
        <w:ind w:left="1080" w:hanging="360"/>
      </w:pPr>
    </w:lvl>
  </w:abstractNum>
  <w:abstractNum w:abstractNumId="6">
    <w:nsid w:val="FFFFFF7F"/>
    <w:multiLevelType w:val="singleLevel"/>
    <w:tmpl w:val="940E7FDE"/>
    <w:lvl w:ilvl="0">
      <w:start w:val="1"/>
      <w:numFmt w:val="decimal"/>
      <w:lvlText w:val="%1."/>
      <w:lvlJc w:val="left"/>
      <w:pPr>
        <w:tabs>
          <w:tab w:val="num" w:pos="720"/>
        </w:tabs>
        <w:ind w:left="720" w:hanging="360"/>
      </w:pPr>
    </w:lvl>
  </w:abstractNum>
  <w:abstractNum w:abstractNumId="7">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1A822C4C"/>
    <w:lvl w:ilvl="0">
      <w:start w:val="1"/>
      <w:numFmt w:val="decimal"/>
      <w:lvlText w:val="%1."/>
      <w:lvlJc w:val="left"/>
      <w:pPr>
        <w:tabs>
          <w:tab w:val="num" w:pos="360"/>
        </w:tabs>
        <w:ind w:left="360" w:hanging="360"/>
      </w:pPr>
    </w:lvl>
  </w:abstractNum>
  <w:abstractNum w:abstractNumId="12">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13">
    <w:nsid w:val="2FD96330"/>
    <w:multiLevelType w:val="hybridMultilevel"/>
    <w:tmpl w:val="54EEBF80"/>
    <w:lvl w:ilvl="0" w:tplc="EE18C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5C1FA2"/>
    <w:multiLevelType w:val="hybridMultilevel"/>
    <w:tmpl w:val="5BB24982"/>
    <w:lvl w:ilvl="0" w:tplc="5E0E9700">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5"/>
  </w:num>
  <w:num w:numId="6">
    <w:abstractNumId w:val="4"/>
  </w:num>
  <w:num w:numId="7">
    <w:abstractNumId w:val="3"/>
  </w:num>
  <w:num w:numId="8">
    <w:abstractNumId w:val="12"/>
  </w:num>
  <w:num w:numId="9">
    <w:abstractNumId w:val="10"/>
  </w:num>
  <w:num w:numId="10">
    <w:abstractNumId w:val="9"/>
  </w:num>
  <w:num w:numId="11">
    <w:abstractNumId w:val="8"/>
  </w:num>
  <w:num w:numId="12">
    <w:abstractNumId w:val="7"/>
  </w:num>
  <w:num w:numId="13">
    <w:abstractNumId w:val="0"/>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B1DF6"/>
    <w:rsid w:val="001637F4"/>
    <w:rsid w:val="00191BC2"/>
    <w:rsid w:val="00222DDC"/>
    <w:rsid w:val="0023660F"/>
    <w:rsid w:val="00270173"/>
    <w:rsid w:val="002D5CE4"/>
    <w:rsid w:val="00303CFE"/>
    <w:rsid w:val="00332E08"/>
    <w:rsid w:val="00386EF9"/>
    <w:rsid w:val="003A152F"/>
    <w:rsid w:val="004748AC"/>
    <w:rsid w:val="004D449F"/>
    <w:rsid w:val="004E29B3"/>
    <w:rsid w:val="004E58A3"/>
    <w:rsid w:val="00553A2B"/>
    <w:rsid w:val="00590D07"/>
    <w:rsid w:val="00622367"/>
    <w:rsid w:val="00630E7E"/>
    <w:rsid w:val="0077095D"/>
    <w:rsid w:val="00784819"/>
    <w:rsid w:val="00784D58"/>
    <w:rsid w:val="00803EB3"/>
    <w:rsid w:val="00874F04"/>
    <w:rsid w:val="008D6863"/>
    <w:rsid w:val="00912B61"/>
    <w:rsid w:val="0093395D"/>
    <w:rsid w:val="00A76BEF"/>
    <w:rsid w:val="00A93491"/>
    <w:rsid w:val="00A95250"/>
    <w:rsid w:val="00AC5006"/>
    <w:rsid w:val="00B86B75"/>
    <w:rsid w:val="00BC48D5"/>
    <w:rsid w:val="00C21883"/>
    <w:rsid w:val="00C36279"/>
    <w:rsid w:val="00D17551"/>
    <w:rsid w:val="00DA435D"/>
    <w:rsid w:val="00E315A3"/>
    <w:rsid w:val="00FB6626"/>
    <w:rsid w:val="00FF6CC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footnote text" w:uiPriority="99"/>
    <w:lsdException w:name="footnote reference" w:uiPriority="99"/>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E44E06"/>
  </w:style>
  <w:style w:type="paragraph" w:styleId="Heading1">
    <w:name w:val="heading 1"/>
    <w:basedOn w:val="Normal"/>
    <w:next w:val="BodyText"/>
    <w:uiPriority w:val="9"/>
    <w:qFormat/>
    <w:rsid w:val="00874F0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74F04"/>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74F04"/>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74F04"/>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874F0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74F04"/>
    <w:pPr>
      <w:spacing w:before="180" w:after="180"/>
    </w:pPr>
  </w:style>
  <w:style w:type="paragraph" w:customStyle="1" w:styleId="FirstParagraph">
    <w:name w:val="First Paragraph"/>
    <w:basedOn w:val="BodyText"/>
    <w:next w:val="BodyText"/>
    <w:qFormat/>
    <w:rsid w:val="00874F04"/>
  </w:style>
  <w:style w:type="paragraph" w:customStyle="1" w:styleId="Compact">
    <w:name w:val="Compact"/>
    <w:basedOn w:val="BodyText"/>
    <w:qFormat/>
    <w:rsid w:val="00874F04"/>
    <w:pPr>
      <w:spacing w:before="36" w:after="36"/>
    </w:pPr>
  </w:style>
  <w:style w:type="paragraph" w:styleId="Title">
    <w:name w:val="Title"/>
    <w:basedOn w:val="Normal"/>
    <w:next w:val="BodyText"/>
    <w:qFormat/>
    <w:rsid w:val="00874F04"/>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74F04"/>
    <w:pPr>
      <w:spacing w:before="240"/>
    </w:pPr>
    <w:rPr>
      <w:sz w:val="30"/>
      <w:szCs w:val="30"/>
    </w:rPr>
  </w:style>
  <w:style w:type="paragraph" w:customStyle="1" w:styleId="Author">
    <w:name w:val="Author"/>
    <w:next w:val="BodyText"/>
    <w:qFormat/>
    <w:rsid w:val="00874F04"/>
    <w:pPr>
      <w:keepNext/>
      <w:keepLines/>
      <w:jc w:val="center"/>
    </w:pPr>
  </w:style>
  <w:style w:type="paragraph" w:styleId="Date">
    <w:name w:val="Date"/>
    <w:next w:val="BodyText"/>
    <w:qFormat/>
    <w:rsid w:val="00874F04"/>
    <w:pPr>
      <w:keepNext/>
      <w:keepLines/>
      <w:jc w:val="center"/>
    </w:pPr>
  </w:style>
  <w:style w:type="paragraph" w:customStyle="1" w:styleId="Abstract">
    <w:name w:val="Abstract"/>
    <w:basedOn w:val="Normal"/>
    <w:next w:val="BodyText"/>
    <w:qFormat/>
    <w:rsid w:val="00874F04"/>
    <w:pPr>
      <w:keepNext/>
      <w:keepLines/>
      <w:spacing w:before="300" w:after="300"/>
    </w:pPr>
    <w:rPr>
      <w:sz w:val="20"/>
      <w:szCs w:val="20"/>
    </w:rPr>
  </w:style>
  <w:style w:type="paragraph" w:styleId="Bibliography">
    <w:name w:val="Bibliography"/>
    <w:basedOn w:val="Normal"/>
    <w:qFormat/>
    <w:rsid w:val="00874F04"/>
  </w:style>
  <w:style w:type="paragraph" w:styleId="BlockText">
    <w:name w:val="Block Text"/>
    <w:basedOn w:val="BodyText"/>
    <w:next w:val="BodyText"/>
    <w:uiPriority w:val="9"/>
    <w:unhideWhenUsed/>
    <w:qFormat/>
    <w:rsid w:val="00874F04"/>
    <w:pPr>
      <w:spacing w:before="100" w:after="100"/>
    </w:pPr>
    <w:rPr>
      <w:rFonts w:asciiTheme="majorHAnsi" w:eastAsiaTheme="majorEastAsia" w:hAnsiTheme="majorHAnsi" w:cstheme="majorBidi"/>
      <w:bCs/>
      <w:sz w:val="20"/>
      <w:szCs w:val="20"/>
    </w:rPr>
  </w:style>
  <w:style w:type="paragraph" w:styleId="FootnoteText">
    <w:name w:val="footnote text"/>
    <w:aliases w:val="Footnote Text.SES,Texto nota pie Car Car Car,Texto nota pie Car,fn,Fußnotentext Char,Fußnotentext Char Char Char,Fußnotentext Char Char Char Char,Geneva 9,Font: Geneva 9,Boston 10,f,TBG Style,Nota a pie/Bibliog,nota,pie,ft,ft1"/>
    <w:basedOn w:val="Normal"/>
    <w:link w:val="FootnoteTextChar"/>
    <w:uiPriority w:val="99"/>
    <w:unhideWhenUsed/>
    <w:qFormat/>
    <w:rsid w:val="00874F04"/>
  </w:style>
  <w:style w:type="paragraph" w:customStyle="1" w:styleId="DefinitionTerm">
    <w:name w:val="Definition Term"/>
    <w:basedOn w:val="Normal"/>
    <w:next w:val="Definition"/>
    <w:rsid w:val="00874F04"/>
    <w:pPr>
      <w:keepNext/>
      <w:keepLines/>
      <w:spacing w:after="0"/>
    </w:pPr>
    <w:rPr>
      <w:b/>
    </w:rPr>
  </w:style>
  <w:style w:type="paragraph" w:customStyle="1" w:styleId="Definition">
    <w:name w:val="Definition"/>
    <w:basedOn w:val="Normal"/>
    <w:rsid w:val="00874F04"/>
  </w:style>
  <w:style w:type="paragraph" w:styleId="Caption">
    <w:name w:val="caption"/>
    <w:basedOn w:val="Normal"/>
    <w:link w:val="CaptionChar"/>
    <w:rsid w:val="00874F04"/>
    <w:pPr>
      <w:spacing w:after="120"/>
    </w:pPr>
    <w:rPr>
      <w:i/>
    </w:rPr>
  </w:style>
  <w:style w:type="paragraph" w:customStyle="1" w:styleId="TableCaption">
    <w:name w:val="Table Caption"/>
    <w:basedOn w:val="Caption"/>
    <w:rsid w:val="00874F04"/>
    <w:pPr>
      <w:keepNext/>
    </w:pPr>
  </w:style>
  <w:style w:type="paragraph" w:customStyle="1" w:styleId="ImageCaption">
    <w:name w:val="Image Caption"/>
    <w:basedOn w:val="Caption"/>
    <w:rsid w:val="00874F04"/>
  </w:style>
  <w:style w:type="paragraph" w:customStyle="1" w:styleId="Figure">
    <w:name w:val="Figure"/>
    <w:basedOn w:val="Normal"/>
    <w:rsid w:val="00874F04"/>
  </w:style>
  <w:style w:type="paragraph" w:customStyle="1" w:styleId="FigurewithCaption">
    <w:name w:val="Figure with Caption"/>
    <w:basedOn w:val="Figure"/>
    <w:rsid w:val="00874F04"/>
    <w:pPr>
      <w:keepNext/>
    </w:pPr>
  </w:style>
  <w:style w:type="character" w:customStyle="1" w:styleId="CaptionChar">
    <w:name w:val="Caption Char"/>
    <w:basedOn w:val="DefaultParagraphFont"/>
    <w:link w:val="Caption"/>
    <w:rsid w:val="00874F04"/>
  </w:style>
  <w:style w:type="character" w:customStyle="1" w:styleId="VerbatimChar">
    <w:name w:val="Verbatim Char"/>
    <w:basedOn w:val="CaptionChar"/>
    <w:link w:val="SourceCode"/>
    <w:rsid w:val="00874F04"/>
    <w:rPr>
      <w:rFonts w:ascii="Consolas" w:hAnsi="Consolas"/>
      <w:sz w:val="22"/>
    </w:rPr>
  </w:style>
  <w:style w:type="character" w:styleId="FootnoteReference">
    <w:name w:val="footnote reference"/>
    <w:aliases w:val="Footnote Reference.SES,ftref,Footnote Reference Number,Ref. de nota al pie.,Ref,de nota al pie,referencia nota al pie,Appel note de bas de page,Footnotes refss,normal"/>
    <w:basedOn w:val="CaptionChar"/>
    <w:uiPriority w:val="99"/>
    <w:rsid w:val="00874F04"/>
    <w:rPr>
      <w:vertAlign w:val="superscript"/>
    </w:rPr>
  </w:style>
  <w:style w:type="character" w:styleId="Hyperlink">
    <w:name w:val="Hyperlink"/>
    <w:basedOn w:val="CaptionChar"/>
    <w:rsid w:val="00874F04"/>
    <w:rPr>
      <w:color w:val="4F81BD" w:themeColor="accent1"/>
    </w:rPr>
  </w:style>
  <w:style w:type="paragraph" w:styleId="TOCHeading">
    <w:name w:val="TOC Heading"/>
    <w:basedOn w:val="Heading1"/>
    <w:next w:val="BodyText"/>
    <w:uiPriority w:val="39"/>
    <w:unhideWhenUsed/>
    <w:qFormat/>
    <w:rsid w:val="00874F04"/>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4F04"/>
    <w:pPr>
      <w:shd w:val="clear" w:color="auto" w:fill="F8F8F8"/>
      <w:wordWrap w:val="0"/>
    </w:pPr>
  </w:style>
  <w:style w:type="character" w:customStyle="1" w:styleId="KeywordTok">
    <w:name w:val="KeywordTok"/>
    <w:basedOn w:val="VerbatimChar"/>
    <w:rsid w:val="00874F04"/>
    <w:rPr>
      <w:rFonts w:ascii="Consolas" w:hAnsi="Consolas"/>
      <w:b/>
      <w:color w:val="204A87"/>
      <w:sz w:val="22"/>
      <w:shd w:val="clear" w:color="auto" w:fill="F8F8F8"/>
    </w:rPr>
  </w:style>
  <w:style w:type="character" w:customStyle="1" w:styleId="DataTypeTok">
    <w:name w:val="DataTypeTok"/>
    <w:basedOn w:val="VerbatimChar"/>
    <w:rsid w:val="00874F04"/>
    <w:rPr>
      <w:rFonts w:ascii="Consolas" w:hAnsi="Consolas"/>
      <w:color w:val="204A87"/>
      <w:sz w:val="22"/>
      <w:shd w:val="clear" w:color="auto" w:fill="F8F8F8"/>
    </w:rPr>
  </w:style>
  <w:style w:type="character" w:customStyle="1" w:styleId="DecValTok">
    <w:name w:val="DecValTok"/>
    <w:basedOn w:val="VerbatimChar"/>
    <w:rsid w:val="00874F04"/>
    <w:rPr>
      <w:rFonts w:ascii="Consolas" w:hAnsi="Consolas"/>
      <w:color w:val="0000CF"/>
      <w:sz w:val="22"/>
      <w:shd w:val="clear" w:color="auto" w:fill="F8F8F8"/>
    </w:rPr>
  </w:style>
  <w:style w:type="character" w:customStyle="1" w:styleId="BaseNTok">
    <w:name w:val="BaseNTok"/>
    <w:basedOn w:val="VerbatimChar"/>
    <w:rsid w:val="00874F04"/>
    <w:rPr>
      <w:rFonts w:ascii="Consolas" w:hAnsi="Consolas"/>
      <w:color w:val="0000CF"/>
      <w:sz w:val="22"/>
      <w:shd w:val="clear" w:color="auto" w:fill="F8F8F8"/>
    </w:rPr>
  </w:style>
  <w:style w:type="character" w:customStyle="1" w:styleId="FloatTok">
    <w:name w:val="FloatTok"/>
    <w:basedOn w:val="VerbatimChar"/>
    <w:rsid w:val="00874F04"/>
    <w:rPr>
      <w:rFonts w:ascii="Consolas" w:hAnsi="Consolas"/>
      <w:color w:val="0000CF"/>
      <w:sz w:val="22"/>
      <w:shd w:val="clear" w:color="auto" w:fill="F8F8F8"/>
    </w:rPr>
  </w:style>
  <w:style w:type="character" w:customStyle="1" w:styleId="ConstantTok">
    <w:name w:val="ConstantTok"/>
    <w:basedOn w:val="VerbatimChar"/>
    <w:rsid w:val="00874F04"/>
    <w:rPr>
      <w:rFonts w:ascii="Consolas" w:hAnsi="Consolas"/>
      <w:color w:val="000000"/>
      <w:sz w:val="22"/>
      <w:shd w:val="clear" w:color="auto" w:fill="F8F8F8"/>
    </w:rPr>
  </w:style>
  <w:style w:type="character" w:customStyle="1" w:styleId="CharTok">
    <w:name w:val="CharTok"/>
    <w:basedOn w:val="VerbatimChar"/>
    <w:rsid w:val="00874F04"/>
    <w:rPr>
      <w:rFonts w:ascii="Consolas" w:hAnsi="Consolas"/>
      <w:color w:val="4E9A06"/>
      <w:sz w:val="22"/>
      <w:shd w:val="clear" w:color="auto" w:fill="F8F8F8"/>
    </w:rPr>
  </w:style>
  <w:style w:type="character" w:customStyle="1" w:styleId="SpecialCharTok">
    <w:name w:val="SpecialCharTok"/>
    <w:basedOn w:val="VerbatimChar"/>
    <w:rsid w:val="00874F04"/>
    <w:rPr>
      <w:rFonts w:ascii="Consolas" w:hAnsi="Consolas"/>
      <w:color w:val="000000"/>
      <w:sz w:val="22"/>
      <w:shd w:val="clear" w:color="auto" w:fill="F8F8F8"/>
    </w:rPr>
  </w:style>
  <w:style w:type="character" w:customStyle="1" w:styleId="StringTok">
    <w:name w:val="StringTok"/>
    <w:basedOn w:val="VerbatimChar"/>
    <w:rsid w:val="00874F04"/>
    <w:rPr>
      <w:rFonts w:ascii="Consolas" w:hAnsi="Consolas"/>
      <w:color w:val="4E9A06"/>
      <w:sz w:val="22"/>
      <w:shd w:val="clear" w:color="auto" w:fill="F8F8F8"/>
    </w:rPr>
  </w:style>
  <w:style w:type="character" w:customStyle="1" w:styleId="VerbatimStringTok">
    <w:name w:val="VerbatimStringTok"/>
    <w:basedOn w:val="VerbatimChar"/>
    <w:rsid w:val="00874F04"/>
    <w:rPr>
      <w:rFonts w:ascii="Consolas" w:hAnsi="Consolas"/>
      <w:color w:val="4E9A06"/>
      <w:sz w:val="22"/>
      <w:shd w:val="clear" w:color="auto" w:fill="F8F8F8"/>
    </w:rPr>
  </w:style>
  <w:style w:type="character" w:customStyle="1" w:styleId="SpecialStringTok">
    <w:name w:val="SpecialStringTok"/>
    <w:basedOn w:val="VerbatimChar"/>
    <w:rsid w:val="00874F04"/>
    <w:rPr>
      <w:rFonts w:ascii="Consolas" w:hAnsi="Consolas"/>
      <w:color w:val="4E9A06"/>
      <w:sz w:val="22"/>
      <w:shd w:val="clear" w:color="auto" w:fill="F8F8F8"/>
    </w:rPr>
  </w:style>
  <w:style w:type="character" w:customStyle="1" w:styleId="ImportTok">
    <w:name w:val="ImportTok"/>
    <w:basedOn w:val="VerbatimChar"/>
    <w:rsid w:val="00874F04"/>
    <w:rPr>
      <w:rFonts w:ascii="Consolas" w:hAnsi="Consolas"/>
      <w:sz w:val="22"/>
      <w:shd w:val="clear" w:color="auto" w:fill="F8F8F8"/>
    </w:rPr>
  </w:style>
  <w:style w:type="character" w:customStyle="1" w:styleId="CommentTok">
    <w:name w:val="CommentTok"/>
    <w:basedOn w:val="VerbatimChar"/>
    <w:rsid w:val="00874F04"/>
    <w:rPr>
      <w:rFonts w:ascii="Consolas" w:hAnsi="Consolas"/>
      <w:i/>
      <w:color w:val="8F5902"/>
      <w:sz w:val="22"/>
      <w:shd w:val="clear" w:color="auto" w:fill="F8F8F8"/>
    </w:rPr>
  </w:style>
  <w:style w:type="character" w:customStyle="1" w:styleId="DocumentationTok">
    <w:name w:val="DocumentationTok"/>
    <w:basedOn w:val="VerbatimChar"/>
    <w:rsid w:val="00874F04"/>
    <w:rPr>
      <w:rFonts w:ascii="Consolas" w:hAnsi="Consolas"/>
      <w:b/>
      <w:i/>
      <w:color w:val="8F5902"/>
      <w:sz w:val="22"/>
      <w:shd w:val="clear" w:color="auto" w:fill="F8F8F8"/>
    </w:rPr>
  </w:style>
  <w:style w:type="character" w:customStyle="1" w:styleId="AnnotationTok">
    <w:name w:val="AnnotationTok"/>
    <w:basedOn w:val="VerbatimChar"/>
    <w:rsid w:val="00874F04"/>
    <w:rPr>
      <w:rFonts w:ascii="Consolas" w:hAnsi="Consolas"/>
      <w:b/>
      <w:i/>
      <w:color w:val="8F5902"/>
      <w:sz w:val="22"/>
      <w:shd w:val="clear" w:color="auto" w:fill="F8F8F8"/>
    </w:rPr>
  </w:style>
  <w:style w:type="character" w:customStyle="1" w:styleId="CommentVarTok">
    <w:name w:val="CommentVarTok"/>
    <w:basedOn w:val="VerbatimChar"/>
    <w:rsid w:val="00874F04"/>
    <w:rPr>
      <w:rFonts w:ascii="Consolas" w:hAnsi="Consolas"/>
      <w:b/>
      <w:i/>
      <w:color w:val="8F5902"/>
      <w:sz w:val="22"/>
      <w:shd w:val="clear" w:color="auto" w:fill="F8F8F8"/>
    </w:rPr>
  </w:style>
  <w:style w:type="character" w:customStyle="1" w:styleId="OtherTok">
    <w:name w:val="OtherTok"/>
    <w:basedOn w:val="VerbatimChar"/>
    <w:rsid w:val="00874F04"/>
    <w:rPr>
      <w:rFonts w:ascii="Consolas" w:hAnsi="Consolas"/>
      <w:color w:val="8F5902"/>
      <w:sz w:val="22"/>
      <w:shd w:val="clear" w:color="auto" w:fill="F8F8F8"/>
    </w:rPr>
  </w:style>
  <w:style w:type="character" w:customStyle="1" w:styleId="FunctionTok">
    <w:name w:val="FunctionTok"/>
    <w:basedOn w:val="VerbatimChar"/>
    <w:rsid w:val="00874F04"/>
    <w:rPr>
      <w:rFonts w:ascii="Consolas" w:hAnsi="Consolas"/>
      <w:color w:val="000000"/>
      <w:sz w:val="22"/>
      <w:shd w:val="clear" w:color="auto" w:fill="F8F8F8"/>
    </w:rPr>
  </w:style>
  <w:style w:type="character" w:customStyle="1" w:styleId="VariableTok">
    <w:name w:val="VariableTok"/>
    <w:basedOn w:val="VerbatimChar"/>
    <w:rsid w:val="00874F04"/>
    <w:rPr>
      <w:rFonts w:ascii="Consolas" w:hAnsi="Consolas"/>
      <w:color w:val="000000"/>
      <w:sz w:val="22"/>
      <w:shd w:val="clear" w:color="auto" w:fill="F8F8F8"/>
    </w:rPr>
  </w:style>
  <w:style w:type="character" w:customStyle="1" w:styleId="ControlFlowTok">
    <w:name w:val="ControlFlowTok"/>
    <w:basedOn w:val="VerbatimChar"/>
    <w:rsid w:val="00874F04"/>
    <w:rPr>
      <w:rFonts w:ascii="Consolas" w:hAnsi="Consolas"/>
      <w:b/>
      <w:color w:val="204A87"/>
      <w:sz w:val="22"/>
      <w:shd w:val="clear" w:color="auto" w:fill="F8F8F8"/>
    </w:rPr>
  </w:style>
  <w:style w:type="character" w:customStyle="1" w:styleId="OperatorTok">
    <w:name w:val="OperatorTok"/>
    <w:basedOn w:val="VerbatimChar"/>
    <w:rsid w:val="00874F04"/>
    <w:rPr>
      <w:rFonts w:ascii="Consolas" w:hAnsi="Consolas"/>
      <w:b/>
      <w:color w:val="CE5C00"/>
      <w:sz w:val="22"/>
      <w:shd w:val="clear" w:color="auto" w:fill="F8F8F8"/>
    </w:rPr>
  </w:style>
  <w:style w:type="character" w:customStyle="1" w:styleId="BuiltInTok">
    <w:name w:val="BuiltInTok"/>
    <w:basedOn w:val="VerbatimChar"/>
    <w:rsid w:val="00874F04"/>
    <w:rPr>
      <w:rFonts w:ascii="Consolas" w:hAnsi="Consolas"/>
      <w:sz w:val="22"/>
      <w:shd w:val="clear" w:color="auto" w:fill="F8F8F8"/>
    </w:rPr>
  </w:style>
  <w:style w:type="character" w:customStyle="1" w:styleId="ExtensionTok">
    <w:name w:val="ExtensionTok"/>
    <w:basedOn w:val="VerbatimChar"/>
    <w:rsid w:val="00874F04"/>
    <w:rPr>
      <w:rFonts w:ascii="Consolas" w:hAnsi="Consolas"/>
      <w:sz w:val="22"/>
      <w:shd w:val="clear" w:color="auto" w:fill="F8F8F8"/>
    </w:rPr>
  </w:style>
  <w:style w:type="character" w:customStyle="1" w:styleId="PreprocessorTok">
    <w:name w:val="PreprocessorTok"/>
    <w:basedOn w:val="VerbatimChar"/>
    <w:rsid w:val="00874F04"/>
    <w:rPr>
      <w:rFonts w:ascii="Consolas" w:hAnsi="Consolas"/>
      <w:i/>
      <w:color w:val="8F5902"/>
      <w:sz w:val="22"/>
      <w:shd w:val="clear" w:color="auto" w:fill="F8F8F8"/>
    </w:rPr>
  </w:style>
  <w:style w:type="character" w:customStyle="1" w:styleId="AttributeTok">
    <w:name w:val="AttributeTok"/>
    <w:basedOn w:val="VerbatimChar"/>
    <w:rsid w:val="00874F04"/>
    <w:rPr>
      <w:rFonts w:ascii="Consolas" w:hAnsi="Consolas"/>
      <w:color w:val="C4A000"/>
      <w:sz w:val="22"/>
      <w:shd w:val="clear" w:color="auto" w:fill="F8F8F8"/>
    </w:rPr>
  </w:style>
  <w:style w:type="character" w:customStyle="1" w:styleId="RegionMarkerTok">
    <w:name w:val="RegionMarkerTok"/>
    <w:basedOn w:val="VerbatimChar"/>
    <w:rsid w:val="00874F04"/>
    <w:rPr>
      <w:rFonts w:ascii="Consolas" w:hAnsi="Consolas"/>
      <w:sz w:val="22"/>
      <w:shd w:val="clear" w:color="auto" w:fill="F8F8F8"/>
    </w:rPr>
  </w:style>
  <w:style w:type="character" w:customStyle="1" w:styleId="InformationTok">
    <w:name w:val="InformationTok"/>
    <w:basedOn w:val="VerbatimChar"/>
    <w:rsid w:val="00874F04"/>
    <w:rPr>
      <w:rFonts w:ascii="Consolas" w:hAnsi="Consolas"/>
      <w:b/>
      <w:i/>
      <w:color w:val="8F5902"/>
      <w:sz w:val="22"/>
      <w:shd w:val="clear" w:color="auto" w:fill="F8F8F8"/>
    </w:rPr>
  </w:style>
  <w:style w:type="character" w:customStyle="1" w:styleId="WarningTok">
    <w:name w:val="WarningTok"/>
    <w:basedOn w:val="VerbatimChar"/>
    <w:rsid w:val="00874F04"/>
    <w:rPr>
      <w:rFonts w:ascii="Consolas" w:hAnsi="Consolas"/>
      <w:b/>
      <w:i/>
      <w:color w:val="8F5902"/>
      <w:sz w:val="22"/>
      <w:shd w:val="clear" w:color="auto" w:fill="F8F8F8"/>
    </w:rPr>
  </w:style>
  <w:style w:type="character" w:customStyle="1" w:styleId="AlertTok">
    <w:name w:val="AlertTok"/>
    <w:basedOn w:val="VerbatimChar"/>
    <w:rsid w:val="00874F04"/>
    <w:rPr>
      <w:rFonts w:ascii="Consolas" w:hAnsi="Consolas"/>
      <w:color w:val="EF2929"/>
      <w:sz w:val="22"/>
      <w:shd w:val="clear" w:color="auto" w:fill="F8F8F8"/>
    </w:rPr>
  </w:style>
  <w:style w:type="character" w:customStyle="1" w:styleId="ErrorTok">
    <w:name w:val="ErrorTok"/>
    <w:basedOn w:val="VerbatimChar"/>
    <w:rsid w:val="00874F04"/>
    <w:rPr>
      <w:rFonts w:ascii="Consolas" w:hAnsi="Consolas"/>
      <w:b/>
      <w:color w:val="A40000"/>
      <w:sz w:val="22"/>
      <w:shd w:val="clear" w:color="auto" w:fill="F8F8F8"/>
    </w:rPr>
  </w:style>
  <w:style w:type="character" w:customStyle="1" w:styleId="NormalTok">
    <w:name w:val="NormalTok"/>
    <w:basedOn w:val="VerbatimChar"/>
    <w:rsid w:val="00874F04"/>
    <w:rPr>
      <w:rFonts w:ascii="Consolas" w:hAnsi="Consolas"/>
      <w:sz w:val="22"/>
      <w:shd w:val="clear" w:color="auto" w:fill="F8F8F8"/>
    </w:rPr>
  </w:style>
  <w:style w:type="character" w:customStyle="1" w:styleId="BodyTextChar">
    <w:name w:val="Body Text Char"/>
    <w:basedOn w:val="DefaultParagraphFont"/>
    <w:link w:val="BodyText"/>
    <w:rsid w:val="00287EC7"/>
  </w:style>
  <w:style w:type="paragraph" w:styleId="BalloonText">
    <w:name w:val="Balloon Text"/>
    <w:basedOn w:val="Normal"/>
    <w:link w:val="BalloonTextChar"/>
    <w:semiHidden/>
    <w:unhideWhenUsed/>
    <w:rsid w:val="00386EF9"/>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386EF9"/>
    <w:rPr>
      <w:rFonts w:ascii="Tahoma" w:hAnsi="Tahoma" w:cs="Tahoma"/>
      <w:sz w:val="16"/>
      <w:szCs w:val="16"/>
    </w:rPr>
  </w:style>
  <w:style w:type="paragraph" w:styleId="ListParagraph">
    <w:name w:val="List Paragraph"/>
    <w:basedOn w:val="Normal"/>
    <w:uiPriority w:val="34"/>
    <w:qFormat/>
    <w:rsid w:val="00A76BEF"/>
    <w:pPr>
      <w:spacing w:line="276" w:lineRule="auto"/>
      <w:ind w:left="720"/>
      <w:contextualSpacing/>
    </w:pPr>
    <w:rPr>
      <w:sz w:val="22"/>
      <w:szCs w:val="22"/>
    </w:rPr>
  </w:style>
  <w:style w:type="character" w:customStyle="1" w:styleId="FootnoteTextChar">
    <w:name w:val="Footnote Text Char"/>
    <w:aliases w:val="Footnote Text.SES Char,Texto nota pie Car Car Car Char,Texto nota pie Car Char,fn Char,Fußnotentext Char Char,Fußnotentext Char Char Char Char1,Fußnotentext Char Char Char Char Char,Geneva 9 Char,Font: Geneva 9 Char,Boston 10 Char"/>
    <w:basedOn w:val="DefaultParagraphFont"/>
    <w:link w:val="FootnoteText"/>
    <w:uiPriority w:val="99"/>
    <w:rsid w:val="00A76BEF"/>
  </w:style>
</w:styles>
</file>

<file path=word/webSettings.xml><?xml version="1.0" encoding="utf-8"?>
<w:webSettings xmlns:r="http://schemas.openxmlformats.org/officeDocument/2006/relationships" xmlns:w="http://schemas.openxmlformats.org/wordprocessingml/2006/main">
  <w:divs>
    <w:div w:id="2559681">
      <w:bodyDiv w:val="1"/>
      <w:marLeft w:val="0"/>
      <w:marRight w:val="0"/>
      <w:marTop w:val="0"/>
      <w:marBottom w:val="0"/>
      <w:divBdr>
        <w:top w:val="none" w:sz="0" w:space="0" w:color="auto"/>
        <w:left w:val="none" w:sz="0" w:space="0" w:color="auto"/>
        <w:bottom w:val="none" w:sz="0" w:space="0" w:color="auto"/>
        <w:right w:val="none" w:sz="0" w:space="0" w:color="auto"/>
      </w:divBdr>
    </w:div>
    <w:div w:id="105541430">
      <w:bodyDiv w:val="1"/>
      <w:marLeft w:val="0"/>
      <w:marRight w:val="0"/>
      <w:marTop w:val="0"/>
      <w:marBottom w:val="0"/>
      <w:divBdr>
        <w:top w:val="none" w:sz="0" w:space="0" w:color="auto"/>
        <w:left w:val="none" w:sz="0" w:space="0" w:color="auto"/>
        <w:bottom w:val="none" w:sz="0" w:space="0" w:color="auto"/>
        <w:right w:val="none" w:sz="0" w:space="0" w:color="auto"/>
      </w:divBdr>
    </w:div>
    <w:div w:id="384182864">
      <w:bodyDiv w:val="1"/>
      <w:marLeft w:val="0"/>
      <w:marRight w:val="0"/>
      <w:marTop w:val="0"/>
      <w:marBottom w:val="0"/>
      <w:divBdr>
        <w:top w:val="none" w:sz="0" w:space="0" w:color="auto"/>
        <w:left w:val="none" w:sz="0" w:space="0" w:color="auto"/>
        <w:bottom w:val="none" w:sz="0" w:space="0" w:color="auto"/>
        <w:right w:val="none" w:sz="0" w:space="0" w:color="auto"/>
      </w:divBdr>
    </w:div>
    <w:div w:id="549919589">
      <w:bodyDiv w:val="1"/>
      <w:marLeft w:val="0"/>
      <w:marRight w:val="0"/>
      <w:marTop w:val="0"/>
      <w:marBottom w:val="0"/>
      <w:divBdr>
        <w:top w:val="none" w:sz="0" w:space="0" w:color="auto"/>
        <w:left w:val="none" w:sz="0" w:space="0" w:color="auto"/>
        <w:bottom w:val="none" w:sz="0" w:space="0" w:color="auto"/>
        <w:right w:val="none" w:sz="0" w:space="0" w:color="auto"/>
      </w:divBdr>
    </w:div>
    <w:div w:id="1337223619">
      <w:bodyDiv w:val="1"/>
      <w:marLeft w:val="0"/>
      <w:marRight w:val="0"/>
      <w:marTop w:val="0"/>
      <w:marBottom w:val="0"/>
      <w:divBdr>
        <w:top w:val="none" w:sz="0" w:space="0" w:color="auto"/>
        <w:left w:val="none" w:sz="0" w:space="0" w:color="auto"/>
        <w:bottom w:val="none" w:sz="0" w:space="0" w:color="auto"/>
        <w:right w:val="none" w:sz="0" w:space="0" w:color="auto"/>
      </w:divBdr>
    </w:div>
    <w:div w:id="1485127110">
      <w:bodyDiv w:val="1"/>
      <w:marLeft w:val="0"/>
      <w:marRight w:val="0"/>
      <w:marTop w:val="0"/>
      <w:marBottom w:val="0"/>
      <w:divBdr>
        <w:top w:val="none" w:sz="0" w:space="0" w:color="auto"/>
        <w:left w:val="none" w:sz="0" w:space="0" w:color="auto"/>
        <w:bottom w:val="none" w:sz="0" w:space="0" w:color="auto"/>
        <w:right w:val="none" w:sz="0" w:space="0" w:color="auto"/>
      </w:divBdr>
    </w:div>
    <w:div w:id="1571623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perez\AppData\Local\Temp\notes142542\cpb-world-trade-monitor-april-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perez\Downloads\para%20Esteba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8.4614199907592794E-2"/>
          <c:y val="4.6634458972401607E-2"/>
          <c:w val="0.902751677852349"/>
          <c:h val="0.75176910110369577"/>
        </c:manualLayout>
      </c:layout>
      <c:barChart>
        <c:barDir val="col"/>
        <c:grouping val="clustered"/>
        <c:ser>
          <c:idx val="0"/>
          <c:order val="0"/>
          <c:dPt>
            <c:idx val="0"/>
            <c:spPr>
              <a:solidFill>
                <a:srgbClr val="C00000"/>
              </a:solidFill>
            </c:spPr>
          </c:dPt>
          <c:dPt>
            <c:idx val="1"/>
            <c:spPr>
              <a:solidFill>
                <a:srgbClr val="C00000"/>
              </a:solidFill>
            </c:spPr>
          </c:dPt>
          <c:dPt>
            <c:idx val="2"/>
            <c:spPr>
              <a:solidFill>
                <a:srgbClr val="C00000"/>
              </a:solidFill>
            </c:spPr>
          </c:dPt>
          <c:dLbls>
            <c:txPr>
              <a:bodyPr/>
              <a:lstStyle/>
              <a:p>
                <a:pPr>
                  <a:defRPr b="1">
                    <a:latin typeface="Times New Roman" pitchFamily="18" charset="0"/>
                    <a:cs typeface="Times New Roman" pitchFamily="18" charset="0"/>
                  </a:defRPr>
                </a:pPr>
                <a:endParaRPr lang="en-US"/>
              </a:p>
            </c:txPr>
            <c:showVal val="1"/>
          </c:dLbls>
          <c:cat>
            <c:multiLvlStrRef>
              <c:f>Elasticidades!$B$158:$G$159</c:f>
              <c:multiLvlStrCache>
                <c:ptCount val="6"/>
                <c:lvl>
                  <c:pt idx="0">
                    <c:v>1991-2000</c:v>
                  </c:pt>
                  <c:pt idx="1">
                    <c:v>2002-2008*</c:v>
                  </c:pt>
                  <c:pt idx="2">
                    <c:v>2010-2015*</c:v>
                  </c:pt>
                  <c:pt idx="3">
                    <c:v>1991-2000</c:v>
                  </c:pt>
                  <c:pt idx="4">
                    <c:v>2002-2008*</c:v>
                  </c:pt>
                  <c:pt idx="5">
                    <c:v>2010-2015*</c:v>
                  </c:pt>
                </c:lvl>
                <c:lvl>
                  <c:pt idx="0">
                    <c:v>ECONOMÍAS AVANZADAS</c:v>
                  </c:pt>
                  <c:pt idx="3">
                    <c:v>ASIA EMERGENTE</c:v>
                  </c:pt>
                </c:lvl>
              </c:multiLvlStrCache>
            </c:multiLvlStrRef>
          </c:cat>
          <c:val>
            <c:numRef>
              <c:f>Elasticidades!$B$160:$G$160</c:f>
              <c:numCache>
                <c:formatCode>0.0</c:formatCode>
                <c:ptCount val="6"/>
                <c:pt idx="0">
                  <c:v>2.17</c:v>
                </c:pt>
                <c:pt idx="1">
                  <c:v>1.9700000000000073</c:v>
                </c:pt>
                <c:pt idx="2">
                  <c:v>1.1299999999999917</c:v>
                </c:pt>
                <c:pt idx="3">
                  <c:v>1.57</c:v>
                </c:pt>
                <c:pt idx="4">
                  <c:v>1.1200000000000001</c:v>
                </c:pt>
                <c:pt idx="5">
                  <c:v>0.67000000000000481</c:v>
                </c:pt>
              </c:numCache>
            </c:numRef>
          </c:val>
        </c:ser>
        <c:gapWidth val="75"/>
        <c:axId val="99080064"/>
        <c:axId val="99081600"/>
      </c:barChart>
      <c:catAx>
        <c:axId val="99080064"/>
        <c:scaling>
          <c:orientation val="minMax"/>
        </c:scaling>
        <c:axPos val="b"/>
        <c:tickLblPos val="nextTo"/>
        <c:txPr>
          <a:bodyPr/>
          <a:lstStyle/>
          <a:p>
            <a:pPr>
              <a:defRPr sz="800" b="1">
                <a:latin typeface="Times New Roman" pitchFamily="18" charset="0"/>
                <a:cs typeface="Times New Roman" pitchFamily="18" charset="0"/>
              </a:defRPr>
            </a:pPr>
            <a:endParaRPr lang="en-US"/>
          </a:p>
        </c:txPr>
        <c:crossAx val="99081600"/>
        <c:crosses val="autoZero"/>
        <c:auto val="1"/>
        <c:lblAlgn val="ctr"/>
        <c:lblOffset val="100"/>
      </c:catAx>
      <c:valAx>
        <c:axId val="99081600"/>
        <c:scaling>
          <c:orientation val="minMax"/>
        </c:scaling>
        <c:axPos val="l"/>
        <c:numFmt formatCode="0.0" sourceLinked="1"/>
        <c:tickLblPos val="nextTo"/>
        <c:txPr>
          <a:bodyPr/>
          <a:lstStyle/>
          <a:p>
            <a:pPr>
              <a:defRPr>
                <a:latin typeface="Times New Roman" pitchFamily="18" charset="0"/>
                <a:cs typeface="Times New Roman" pitchFamily="18" charset="0"/>
              </a:defRPr>
            </a:pPr>
            <a:endParaRPr lang="en-US"/>
          </a:p>
        </c:txPr>
        <c:crossAx val="9908006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Elasticidades!$B$7</c:f>
              <c:strCache>
                <c:ptCount val="1"/>
                <c:pt idx="0">
                  <c:v>índice de volumen de exportaciones del mundo</c:v>
                </c:pt>
              </c:strCache>
            </c:strRef>
          </c:tx>
          <c:dLbls>
            <c:txPr>
              <a:bodyPr/>
              <a:lstStyle/>
              <a:p>
                <a:pPr>
                  <a:defRPr b="1">
                    <a:latin typeface="Times New Roman" pitchFamily="18" charset="0"/>
                    <a:cs typeface="Times New Roman" pitchFamily="18" charset="0"/>
                  </a:defRPr>
                </a:pPr>
                <a:endParaRPr lang="en-US"/>
              </a:p>
            </c:txPr>
            <c:showVal val="1"/>
          </c:dLbls>
          <c:cat>
            <c:strRef>
              <c:f>Elasticidades!$C$6:$E$6</c:f>
              <c:strCache>
                <c:ptCount val="3"/>
                <c:pt idx="0">
                  <c:v>1991-2000</c:v>
                </c:pt>
                <c:pt idx="1">
                  <c:v>2002-2008*</c:v>
                </c:pt>
                <c:pt idx="2">
                  <c:v>2010-2015*</c:v>
                </c:pt>
              </c:strCache>
            </c:strRef>
          </c:cat>
          <c:val>
            <c:numRef>
              <c:f>Elasticidades!$C$7:$E$7</c:f>
              <c:numCache>
                <c:formatCode>#,##0.0</c:formatCode>
                <c:ptCount val="3"/>
                <c:pt idx="0">
                  <c:v>2.04</c:v>
                </c:pt>
                <c:pt idx="1">
                  <c:v>1.6600000000000001</c:v>
                </c:pt>
                <c:pt idx="2">
                  <c:v>1.02</c:v>
                </c:pt>
              </c:numCache>
            </c:numRef>
          </c:val>
        </c:ser>
        <c:gapWidth val="75"/>
        <c:axId val="99045376"/>
        <c:axId val="99046912"/>
      </c:barChart>
      <c:catAx>
        <c:axId val="99045376"/>
        <c:scaling>
          <c:orientation val="minMax"/>
        </c:scaling>
        <c:axPos val="b"/>
        <c:tickLblPos val="nextTo"/>
        <c:txPr>
          <a:bodyPr/>
          <a:lstStyle/>
          <a:p>
            <a:pPr>
              <a:defRPr sz="900" b="1">
                <a:latin typeface="Times New Roman" pitchFamily="18" charset="0"/>
                <a:cs typeface="Times New Roman" pitchFamily="18" charset="0"/>
              </a:defRPr>
            </a:pPr>
            <a:endParaRPr lang="en-US"/>
          </a:p>
        </c:txPr>
        <c:crossAx val="99046912"/>
        <c:crosses val="autoZero"/>
        <c:auto val="1"/>
        <c:lblAlgn val="ctr"/>
        <c:lblOffset val="100"/>
      </c:catAx>
      <c:valAx>
        <c:axId val="99046912"/>
        <c:scaling>
          <c:orientation val="minMax"/>
          <c:max val="2.5"/>
        </c:scaling>
        <c:axPos val="l"/>
        <c:numFmt formatCode="#,##0.0" sourceLinked="1"/>
        <c:tickLblPos val="nextTo"/>
        <c:txPr>
          <a:bodyPr/>
          <a:lstStyle/>
          <a:p>
            <a:pPr>
              <a:defRPr sz="900">
                <a:latin typeface="Times New Roman" pitchFamily="18" charset="0"/>
                <a:cs typeface="Times New Roman" pitchFamily="18" charset="0"/>
              </a:defRPr>
            </a:pPr>
            <a:endParaRPr lang="en-US"/>
          </a:p>
        </c:txPr>
        <c:crossAx val="9904537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7.7471460645732571E-2"/>
          <c:y val="0.14375746112675891"/>
          <c:w val="0.90044018594060815"/>
          <c:h val="0.64693653502189563"/>
        </c:manualLayout>
      </c:layout>
      <c:barChart>
        <c:barDir val="col"/>
        <c:grouping val="stacked"/>
        <c:ser>
          <c:idx val="0"/>
          <c:order val="0"/>
          <c:tx>
            <c:strRef>
              <c:f>grafico!$A$8</c:f>
              <c:strCache>
                <c:ptCount val="1"/>
                <c:pt idx="0">
                  <c:v>Bienes Intermedios</c:v>
                </c:pt>
              </c:strCache>
            </c:strRef>
          </c:tx>
          <c:dLbls>
            <c:showVal val="1"/>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grafico!$B$8:$L$8</c:f>
              <c:numCache>
                <c:formatCode>0.0</c:formatCode>
                <c:ptCount val="11"/>
                <c:pt idx="0">
                  <c:v>4.7647420949999999</c:v>
                </c:pt>
                <c:pt idx="1">
                  <c:v>5.5176312950000002</c:v>
                </c:pt>
                <c:pt idx="2">
                  <c:v>6.5096061020000242</c:v>
                </c:pt>
                <c:pt idx="3">
                  <c:v>7.3761094519999997</c:v>
                </c:pt>
                <c:pt idx="4">
                  <c:v>8.6615446200000008</c:v>
                </c:pt>
                <c:pt idx="5">
                  <c:v>6.4039676200000004</c:v>
                </c:pt>
                <c:pt idx="6">
                  <c:v>8.0739409680000005</c:v>
                </c:pt>
                <c:pt idx="7">
                  <c:v>9.802920061</c:v>
                </c:pt>
                <c:pt idx="8">
                  <c:v>9.5823597639999996</c:v>
                </c:pt>
                <c:pt idx="9">
                  <c:v>9.8274326850000246</c:v>
                </c:pt>
                <c:pt idx="10">
                  <c:v>7.755995381</c:v>
                </c:pt>
              </c:numCache>
            </c:numRef>
          </c:val>
        </c:ser>
        <c:ser>
          <c:idx val="1"/>
          <c:order val="1"/>
          <c:tx>
            <c:strRef>
              <c:f>grafico!$A$9</c:f>
              <c:strCache>
                <c:ptCount val="1"/>
                <c:pt idx="0">
                  <c:v>Consumo de bienes finales</c:v>
                </c:pt>
              </c:strCache>
            </c:strRef>
          </c:tx>
          <c:dLbls>
            <c:showVal val="1"/>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grafico!$B$9:$L$9</c:f>
              <c:numCache>
                <c:formatCode>0.0</c:formatCode>
                <c:ptCount val="11"/>
                <c:pt idx="0">
                  <c:v>1.3740116869999999</c:v>
                </c:pt>
                <c:pt idx="1">
                  <c:v>1.5066741219999999</c:v>
                </c:pt>
                <c:pt idx="2">
                  <c:v>1.662698013</c:v>
                </c:pt>
                <c:pt idx="3">
                  <c:v>1.9308722979999944</c:v>
                </c:pt>
                <c:pt idx="4">
                  <c:v>2.1757363320000001</c:v>
                </c:pt>
                <c:pt idx="5">
                  <c:v>1.931171669</c:v>
                </c:pt>
                <c:pt idx="6">
                  <c:v>2.1802975680000216</c:v>
                </c:pt>
                <c:pt idx="7">
                  <c:v>2.5169779129999998</c:v>
                </c:pt>
                <c:pt idx="8">
                  <c:v>2.5262302650000001</c:v>
                </c:pt>
                <c:pt idx="9">
                  <c:v>2.7034665500000012</c:v>
                </c:pt>
                <c:pt idx="10">
                  <c:v>2.6289875230000002</c:v>
                </c:pt>
              </c:numCache>
            </c:numRef>
          </c:val>
        </c:ser>
        <c:ser>
          <c:idx val="2"/>
          <c:order val="2"/>
          <c:tx>
            <c:strRef>
              <c:f>grafico!$A$10</c:f>
              <c:strCache>
                <c:ptCount val="1"/>
                <c:pt idx="0">
                  <c:v>Bienes de Capital</c:v>
                </c:pt>
              </c:strCache>
            </c:strRef>
          </c:tx>
          <c:dLbls>
            <c:showVal val="1"/>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grafico!$B$10:$L$10</c:f>
              <c:numCache>
                <c:formatCode>0.0</c:formatCode>
                <c:ptCount val="11"/>
                <c:pt idx="0">
                  <c:v>1.1914296759999921</c:v>
                </c:pt>
                <c:pt idx="1">
                  <c:v>1.3257241129999886</c:v>
                </c:pt>
                <c:pt idx="2">
                  <c:v>1.5444440469999998</c:v>
                </c:pt>
                <c:pt idx="3">
                  <c:v>1.9045168240000088</c:v>
                </c:pt>
                <c:pt idx="4">
                  <c:v>2.1030087440000012</c:v>
                </c:pt>
                <c:pt idx="5">
                  <c:v>1.625214784</c:v>
                </c:pt>
                <c:pt idx="6">
                  <c:v>1.9420561200000108</c:v>
                </c:pt>
                <c:pt idx="7">
                  <c:v>2.2540282120000001</c:v>
                </c:pt>
                <c:pt idx="8">
                  <c:v>2.2565474769999998</c:v>
                </c:pt>
                <c:pt idx="9">
                  <c:v>2.2655977660000235</c:v>
                </c:pt>
                <c:pt idx="10">
                  <c:v>2.0689035420000157</c:v>
                </c:pt>
              </c:numCache>
            </c:numRef>
          </c:val>
        </c:ser>
        <c:ser>
          <c:idx val="3"/>
          <c:order val="3"/>
          <c:tx>
            <c:strRef>
              <c:f>grafico!$A$11</c:f>
              <c:strCache>
                <c:ptCount val="1"/>
                <c:pt idx="0">
                  <c:v>Otros</c:v>
                </c:pt>
              </c:strCache>
            </c:strRef>
          </c:tx>
          <c:dLbls>
            <c:showVal val="1"/>
          </c:dLbls>
          <c:cat>
            <c:strRef>
              <c:f>grafico!$B$2:$L$2</c:f>
              <c:strCache>
                <c:ptCount val="11"/>
                <c:pt idx="0">
                  <c:v>2004</c:v>
                </c:pt>
                <c:pt idx="1">
                  <c:v>2005</c:v>
                </c:pt>
                <c:pt idx="2">
                  <c:v>2006</c:v>
                </c:pt>
                <c:pt idx="3">
                  <c:v>2007</c:v>
                </c:pt>
                <c:pt idx="4">
                  <c:v>2008</c:v>
                </c:pt>
                <c:pt idx="5">
                  <c:v>2009</c:v>
                </c:pt>
                <c:pt idx="6">
                  <c:v>2010</c:v>
                </c:pt>
                <c:pt idx="7">
                  <c:v>2011</c:v>
                </c:pt>
                <c:pt idx="8">
                  <c:v>2012</c:v>
                </c:pt>
                <c:pt idx="9">
                  <c:v>2013</c:v>
                </c:pt>
                <c:pt idx="10">
                  <c:v>2014</c:v>
                </c:pt>
              </c:strCache>
            </c:strRef>
          </c:cat>
          <c:val>
            <c:numRef>
              <c:f>grafico!$B$11:$L$11</c:f>
              <c:numCache>
                <c:formatCode>0.0</c:formatCode>
                <c:ptCount val="11"/>
                <c:pt idx="0">
                  <c:v>1.6155317619999998</c:v>
                </c:pt>
                <c:pt idx="1">
                  <c:v>1.7387364099999998</c:v>
                </c:pt>
                <c:pt idx="2">
                  <c:v>2.0419840210000002</c:v>
                </c:pt>
                <c:pt idx="3">
                  <c:v>2.2524299709999998</c:v>
                </c:pt>
                <c:pt idx="4">
                  <c:v>2.5326780799999877</c:v>
                </c:pt>
                <c:pt idx="5">
                  <c:v>2.124456592</c:v>
                </c:pt>
                <c:pt idx="6">
                  <c:v>2.5692533490000002</c:v>
                </c:pt>
                <c:pt idx="7">
                  <c:v>3.0394260490000002</c:v>
                </c:pt>
                <c:pt idx="8">
                  <c:v>2.9086634099999977</c:v>
                </c:pt>
                <c:pt idx="9">
                  <c:v>3.0320635339999877</c:v>
                </c:pt>
                <c:pt idx="10">
                  <c:v>2.8028931259999967</c:v>
                </c:pt>
              </c:numCache>
            </c:numRef>
          </c:val>
        </c:ser>
        <c:gapWidth val="75"/>
        <c:overlap val="100"/>
        <c:axId val="99427072"/>
        <c:axId val="99428608"/>
      </c:barChart>
      <c:catAx>
        <c:axId val="99427072"/>
        <c:scaling>
          <c:orientation val="minMax"/>
        </c:scaling>
        <c:axPos val="b"/>
        <c:majorTickMark val="none"/>
        <c:tickLblPos val="nextTo"/>
        <c:crossAx val="99428608"/>
        <c:crosses val="autoZero"/>
        <c:auto val="1"/>
        <c:lblAlgn val="ctr"/>
        <c:lblOffset val="100"/>
      </c:catAx>
      <c:valAx>
        <c:axId val="99428608"/>
        <c:scaling>
          <c:orientation val="minMax"/>
        </c:scaling>
        <c:axPos val="l"/>
        <c:majorGridlines/>
        <c:numFmt formatCode="0" sourceLinked="0"/>
        <c:majorTickMark val="none"/>
        <c:tickLblPos val="nextTo"/>
        <c:spPr>
          <a:ln w="9525">
            <a:noFill/>
          </a:ln>
        </c:spPr>
        <c:crossAx val="99427072"/>
        <c:crosses val="autoZero"/>
        <c:crossBetween val="between"/>
      </c:valAx>
    </c:plotArea>
    <c:legend>
      <c:legendPos val="b"/>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5037</Words>
  <Characters>28717</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Evolución del producto potencial y sus determinantes</vt:lpstr>
      <vt:lpstr>reference_word</vt:lpstr>
    </vt:vector>
  </TitlesOfParts>
  <Company/>
  <LinksUpToDate>false</LinksUpToDate>
  <CharactersWithSpaces>33687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del producto potencial y sus determinantes</dc:title>
  <dc:creator>Ricardo Mayer</dc:creator>
  <cp:lastModifiedBy>user</cp:lastModifiedBy>
  <cp:revision>3</cp:revision>
  <cp:lastPrinted>2017-05-08T13:49:00Z</cp:lastPrinted>
  <dcterms:created xsi:type="dcterms:W3CDTF">2017-05-10T21:22:00Z</dcterms:created>
  <dcterms:modified xsi:type="dcterms:W3CDTF">2017-05-10T21:32:00Z</dcterms:modified>
</cp:coreProperties>
</file>